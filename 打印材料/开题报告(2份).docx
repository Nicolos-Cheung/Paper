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F6813" w14:textId="77777777" w:rsidR="003808F2" w:rsidRDefault="003808F2">
      <w:pPr>
        <w:jc w:val="center"/>
        <w:rPr>
          <w:rFonts w:ascii="宋体" w:hAnsi="宋体"/>
          <w:b/>
          <w:bCs/>
          <w:sz w:val="52"/>
          <w:lang w:eastAsia="zh-CN"/>
        </w:rPr>
      </w:pPr>
      <w:r>
        <w:rPr>
          <w:rFonts w:ascii="宋体" w:hAnsi="宋体" w:hint="eastAsia"/>
          <w:b/>
          <w:bCs/>
          <w:sz w:val="52"/>
          <w:lang w:eastAsia="zh-CN"/>
        </w:rPr>
        <w:t>中国科学技术大学</w:t>
      </w:r>
    </w:p>
    <w:p w14:paraId="3DB8781F" w14:textId="77777777" w:rsidR="003808F2" w:rsidRDefault="003808F2">
      <w:pPr>
        <w:jc w:val="center"/>
        <w:rPr>
          <w:rFonts w:ascii="宋体" w:hAnsi="宋体"/>
          <w:b/>
          <w:bCs/>
          <w:sz w:val="52"/>
          <w:lang w:eastAsia="zh-CN"/>
        </w:rPr>
      </w:pPr>
      <w:r>
        <w:rPr>
          <w:rFonts w:ascii="宋体" w:hAnsi="宋体" w:hint="eastAsia"/>
          <w:b/>
          <w:bCs/>
          <w:sz w:val="52"/>
          <w:lang w:eastAsia="zh-CN"/>
        </w:rPr>
        <w:t>工程硕士研究生学位论文</w:t>
      </w:r>
    </w:p>
    <w:p w14:paraId="68E50138" w14:textId="77777777" w:rsidR="003808F2" w:rsidRDefault="003808F2">
      <w:pPr>
        <w:jc w:val="center"/>
        <w:rPr>
          <w:rFonts w:ascii="宋体" w:hAnsi="宋体"/>
          <w:b/>
          <w:bCs/>
          <w:sz w:val="52"/>
          <w:lang w:eastAsia="zh-CN"/>
        </w:rPr>
      </w:pPr>
      <w:r>
        <w:rPr>
          <w:rFonts w:ascii="宋体" w:hAnsi="宋体" w:hint="eastAsia"/>
          <w:b/>
          <w:bCs/>
          <w:sz w:val="52"/>
          <w:lang w:eastAsia="zh-CN"/>
        </w:rPr>
        <w:t>开题报告</w:t>
      </w:r>
    </w:p>
    <w:p w14:paraId="346CB7E2" w14:textId="77777777" w:rsidR="003808F2" w:rsidRDefault="003808F2">
      <w:pPr>
        <w:jc w:val="center"/>
        <w:rPr>
          <w:rFonts w:ascii="宋体" w:hAnsi="宋体"/>
          <w:b/>
          <w:bCs/>
          <w:sz w:val="52"/>
          <w:lang w:eastAsia="zh-CN"/>
        </w:rPr>
      </w:pPr>
    </w:p>
    <w:p w14:paraId="49D71A37" w14:textId="77777777" w:rsidR="003808F2" w:rsidRDefault="003808F2" w:rsidP="001A667D">
      <w:pPr>
        <w:jc w:val="center"/>
        <w:rPr>
          <w:rFonts w:ascii="宋体" w:hAnsi="宋体"/>
          <w:b/>
          <w:bCs/>
          <w:sz w:val="44"/>
          <w:u w:val="single"/>
          <w:lang w:eastAsia="zh-CN"/>
        </w:rPr>
      </w:pPr>
      <w:r>
        <w:rPr>
          <w:rFonts w:ascii="宋体" w:hAnsi="宋体" w:hint="eastAsia"/>
          <w:b/>
          <w:bCs/>
          <w:sz w:val="44"/>
          <w:lang w:eastAsia="zh-CN"/>
        </w:rPr>
        <w:t>论文题目：</w:t>
      </w:r>
      <w:r w:rsidR="00F840A8" w:rsidRPr="00F840A8">
        <w:rPr>
          <w:rFonts w:eastAsia="黑体" w:hint="eastAsia"/>
          <w:b/>
          <w:bCs/>
          <w:sz w:val="44"/>
          <w:szCs w:val="44"/>
          <w:u w:val="single"/>
          <w:lang w:eastAsia="zh-CN"/>
        </w:rPr>
        <w:t>基于</w:t>
      </w:r>
      <w:r w:rsidR="00F840A8" w:rsidRPr="00F840A8">
        <w:rPr>
          <w:rFonts w:eastAsia="黑体" w:hint="eastAsia"/>
          <w:b/>
          <w:bCs/>
          <w:sz w:val="44"/>
          <w:szCs w:val="44"/>
          <w:u w:val="single"/>
          <w:lang w:eastAsia="zh-CN"/>
        </w:rPr>
        <w:t>Spark</w:t>
      </w:r>
      <w:r w:rsidR="00F840A8" w:rsidRPr="00F840A8">
        <w:rPr>
          <w:rFonts w:eastAsia="黑体" w:hint="eastAsia"/>
          <w:b/>
          <w:bCs/>
          <w:sz w:val="44"/>
          <w:szCs w:val="44"/>
          <w:u w:val="single"/>
          <w:lang w:eastAsia="zh-CN"/>
        </w:rPr>
        <w:t>的协同过滤推荐系统研究与实现</w:t>
      </w:r>
    </w:p>
    <w:p w14:paraId="5C1583E6" w14:textId="77777777" w:rsidR="001A667D" w:rsidRPr="001A667D" w:rsidRDefault="001A667D" w:rsidP="001A667D">
      <w:pPr>
        <w:jc w:val="center"/>
        <w:rPr>
          <w:rFonts w:ascii="宋体" w:hAnsi="宋体"/>
          <w:b/>
          <w:bCs/>
          <w:sz w:val="44"/>
          <w:u w:val="single"/>
          <w:lang w:eastAsia="zh-CN"/>
        </w:rPr>
      </w:pPr>
    </w:p>
    <w:p w14:paraId="4071F92E"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学</w:t>
      </w:r>
      <w:r w:rsidR="003808F2">
        <w:rPr>
          <w:b/>
          <w:bCs/>
          <w:sz w:val="36"/>
          <w:lang w:eastAsia="zh-CN"/>
        </w:rPr>
        <w:t xml:space="preserve"> </w:t>
      </w:r>
      <w:r w:rsidR="003808F2">
        <w:rPr>
          <w:rFonts w:hint="eastAsia"/>
          <w:b/>
          <w:bCs/>
          <w:sz w:val="36"/>
          <w:lang w:eastAsia="zh-CN"/>
        </w:rPr>
        <w:t>生</w:t>
      </w:r>
      <w:r w:rsidR="003808F2">
        <w:rPr>
          <w:b/>
          <w:bCs/>
          <w:sz w:val="36"/>
          <w:lang w:eastAsia="zh-CN"/>
        </w:rPr>
        <w:t xml:space="preserve"> </w:t>
      </w:r>
      <w:r w:rsidR="003808F2">
        <w:rPr>
          <w:rFonts w:hint="eastAsia"/>
          <w:b/>
          <w:bCs/>
          <w:sz w:val="36"/>
          <w:lang w:eastAsia="zh-CN"/>
        </w:rPr>
        <w:t>姓</w:t>
      </w:r>
      <w:r w:rsidR="003808F2">
        <w:rPr>
          <w:b/>
          <w:bCs/>
          <w:sz w:val="36"/>
          <w:lang w:eastAsia="zh-CN"/>
        </w:rPr>
        <w:t xml:space="preserve"> </w:t>
      </w:r>
      <w:r w:rsidR="003808F2">
        <w:rPr>
          <w:rFonts w:hint="eastAsia"/>
          <w:b/>
          <w:bCs/>
          <w:sz w:val="36"/>
          <w:lang w:eastAsia="zh-CN"/>
        </w:rPr>
        <w:t>名：</w:t>
      </w:r>
      <w:r w:rsidR="003808F2">
        <w:rPr>
          <w:b/>
          <w:bCs/>
          <w:sz w:val="36"/>
          <w:u w:val="single"/>
          <w:lang w:eastAsia="zh-CN"/>
        </w:rPr>
        <w:tab/>
      </w:r>
      <w:r w:rsidR="003808F2">
        <w:rPr>
          <w:b/>
          <w:bCs/>
          <w:sz w:val="36"/>
          <w:u w:val="single"/>
          <w:lang w:eastAsia="zh-CN"/>
        </w:rPr>
        <w:tab/>
        <w:t xml:space="preserve"> </w:t>
      </w:r>
      <w:r>
        <w:rPr>
          <w:b/>
          <w:bCs/>
          <w:sz w:val="36"/>
          <w:u w:val="single"/>
          <w:lang w:eastAsia="zh-CN"/>
        </w:rPr>
        <w:t xml:space="preserve">  </w:t>
      </w:r>
      <w:r w:rsidR="003808F2">
        <w:rPr>
          <w:b/>
          <w:bCs/>
          <w:sz w:val="36"/>
          <w:u w:val="single"/>
          <w:lang w:eastAsia="zh-CN"/>
        </w:rPr>
        <w:t xml:space="preserve"> </w:t>
      </w:r>
      <w:r>
        <w:rPr>
          <w:b/>
          <w:bCs/>
          <w:sz w:val="36"/>
          <w:u w:val="single"/>
          <w:lang w:eastAsia="zh-CN"/>
        </w:rPr>
        <w:t xml:space="preserve"> </w:t>
      </w:r>
      <w:r w:rsidR="00F23D57">
        <w:rPr>
          <w:b/>
          <w:bCs/>
          <w:sz w:val="36"/>
          <w:u w:val="single"/>
          <w:lang w:eastAsia="zh-CN"/>
        </w:rPr>
        <w:t>张宁</w:t>
      </w:r>
      <w:r w:rsidR="00F23D57">
        <w:rPr>
          <w:b/>
          <w:bCs/>
          <w:sz w:val="36"/>
          <w:u w:val="single"/>
          <w:lang w:eastAsia="zh-CN"/>
        </w:rPr>
        <w:t xml:space="preserve"> </w:t>
      </w:r>
      <w:r w:rsidR="003808F2">
        <w:rPr>
          <w:b/>
          <w:bCs/>
          <w:sz w:val="36"/>
          <w:u w:val="single"/>
          <w:lang w:eastAsia="zh-CN"/>
        </w:rPr>
        <w:tab/>
      </w:r>
      <w:r w:rsidR="003808F2">
        <w:rPr>
          <w:b/>
          <w:bCs/>
          <w:sz w:val="36"/>
          <w:u w:val="single"/>
          <w:lang w:eastAsia="zh-CN"/>
        </w:rPr>
        <w:tab/>
      </w:r>
      <w:r>
        <w:rPr>
          <w:b/>
          <w:bCs/>
          <w:sz w:val="36"/>
          <w:u w:val="single"/>
          <w:lang w:eastAsia="zh-CN"/>
        </w:rPr>
        <w:t xml:space="preserve">  </w:t>
      </w:r>
    </w:p>
    <w:p w14:paraId="6F711F64"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学</w:t>
      </w:r>
      <w:r w:rsidR="003808F2">
        <w:rPr>
          <w:b/>
          <w:bCs/>
          <w:sz w:val="36"/>
          <w:lang w:eastAsia="zh-CN"/>
        </w:rPr>
        <w:t xml:space="preserve"> </w:t>
      </w:r>
      <w:r w:rsidR="003808F2">
        <w:rPr>
          <w:rFonts w:hint="eastAsia"/>
          <w:b/>
          <w:bCs/>
          <w:sz w:val="36"/>
          <w:lang w:eastAsia="zh-CN"/>
        </w:rPr>
        <w:t>校</w:t>
      </w:r>
      <w:r w:rsidR="003808F2">
        <w:rPr>
          <w:b/>
          <w:bCs/>
          <w:sz w:val="36"/>
          <w:lang w:eastAsia="zh-CN"/>
        </w:rPr>
        <w:t xml:space="preserve"> </w:t>
      </w:r>
      <w:r w:rsidR="003808F2">
        <w:rPr>
          <w:rFonts w:hint="eastAsia"/>
          <w:b/>
          <w:bCs/>
          <w:sz w:val="36"/>
          <w:lang w:eastAsia="zh-CN"/>
        </w:rPr>
        <w:t>导</w:t>
      </w:r>
      <w:r w:rsidR="003808F2">
        <w:rPr>
          <w:b/>
          <w:bCs/>
          <w:sz w:val="36"/>
          <w:lang w:eastAsia="zh-CN"/>
        </w:rPr>
        <w:t xml:space="preserve"> </w:t>
      </w:r>
      <w:r w:rsidR="003808F2">
        <w:rPr>
          <w:rFonts w:hint="eastAsia"/>
          <w:b/>
          <w:bCs/>
          <w:sz w:val="36"/>
          <w:lang w:eastAsia="zh-CN"/>
        </w:rPr>
        <w:t>师：</w:t>
      </w:r>
      <w:r w:rsidR="00F23D57">
        <w:rPr>
          <w:b/>
          <w:bCs/>
          <w:sz w:val="36"/>
          <w:u w:val="single"/>
          <w:lang w:eastAsia="zh-CN"/>
        </w:rPr>
        <w:tab/>
        <w:t xml:space="preserve">     </w:t>
      </w:r>
      <w:r>
        <w:rPr>
          <w:b/>
          <w:bCs/>
          <w:sz w:val="36"/>
          <w:u w:val="single"/>
          <w:lang w:eastAsia="zh-CN"/>
        </w:rPr>
        <w:t xml:space="preserve"> </w:t>
      </w:r>
      <w:r w:rsidR="00F23D57">
        <w:rPr>
          <w:rFonts w:hint="eastAsia"/>
          <w:b/>
          <w:bCs/>
          <w:sz w:val="36"/>
          <w:u w:val="single"/>
          <w:lang w:eastAsia="zh-CN"/>
        </w:rPr>
        <w:t>戴礼荣</w:t>
      </w:r>
      <w:r w:rsidR="003808F2">
        <w:rPr>
          <w:b/>
          <w:bCs/>
          <w:sz w:val="36"/>
          <w:u w:val="single"/>
          <w:lang w:eastAsia="zh-CN"/>
        </w:rPr>
        <w:tab/>
      </w:r>
      <w:r w:rsidR="00F23D57">
        <w:rPr>
          <w:b/>
          <w:bCs/>
          <w:sz w:val="36"/>
          <w:u w:val="single"/>
          <w:lang w:eastAsia="zh-CN"/>
        </w:rPr>
        <w:t xml:space="preserve">   </w:t>
      </w:r>
      <w:r w:rsidR="003808F2">
        <w:rPr>
          <w:b/>
          <w:bCs/>
          <w:sz w:val="36"/>
          <w:u w:val="single"/>
          <w:lang w:eastAsia="zh-CN"/>
        </w:rPr>
        <w:tab/>
      </w:r>
    </w:p>
    <w:p w14:paraId="61CE3CAE"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企</w:t>
      </w:r>
      <w:r w:rsidR="003808F2">
        <w:rPr>
          <w:b/>
          <w:bCs/>
          <w:sz w:val="36"/>
          <w:lang w:eastAsia="zh-CN"/>
        </w:rPr>
        <w:t xml:space="preserve"> </w:t>
      </w:r>
      <w:r w:rsidR="003808F2">
        <w:rPr>
          <w:rFonts w:hint="eastAsia"/>
          <w:b/>
          <w:bCs/>
          <w:sz w:val="36"/>
          <w:lang w:eastAsia="zh-CN"/>
        </w:rPr>
        <w:t>业</w:t>
      </w:r>
      <w:r w:rsidR="003808F2">
        <w:rPr>
          <w:b/>
          <w:bCs/>
          <w:sz w:val="36"/>
          <w:lang w:eastAsia="zh-CN"/>
        </w:rPr>
        <w:t xml:space="preserve"> </w:t>
      </w:r>
      <w:r w:rsidR="003808F2">
        <w:rPr>
          <w:rFonts w:hint="eastAsia"/>
          <w:b/>
          <w:bCs/>
          <w:sz w:val="36"/>
          <w:lang w:eastAsia="zh-CN"/>
        </w:rPr>
        <w:t>导</w:t>
      </w:r>
      <w:r w:rsidR="003808F2">
        <w:rPr>
          <w:b/>
          <w:bCs/>
          <w:sz w:val="36"/>
          <w:lang w:eastAsia="zh-CN"/>
        </w:rPr>
        <w:t xml:space="preserve"> </w:t>
      </w:r>
      <w:r w:rsidR="003808F2">
        <w:rPr>
          <w:rFonts w:hint="eastAsia"/>
          <w:b/>
          <w:bCs/>
          <w:sz w:val="36"/>
          <w:lang w:eastAsia="zh-CN"/>
        </w:rPr>
        <w:t>师：</w:t>
      </w:r>
      <w:r w:rsidR="00F23D57">
        <w:rPr>
          <w:b/>
          <w:bCs/>
          <w:sz w:val="36"/>
          <w:u w:val="single"/>
          <w:lang w:eastAsia="zh-CN"/>
        </w:rPr>
        <w:tab/>
      </w:r>
      <w:r w:rsidR="00F23D57">
        <w:rPr>
          <w:b/>
          <w:bCs/>
          <w:sz w:val="36"/>
          <w:u w:val="single"/>
          <w:lang w:eastAsia="zh-CN"/>
        </w:rPr>
        <w:tab/>
        <w:t xml:space="preserve">   </w:t>
      </w:r>
      <w:r>
        <w:rPr>
          <w:b/>
          <w:bCs/>
          <w:sz w:val="36"/>
          <w:u w:val="single"/>
          <w:lang w:eastAsia="zh-CN"/>
        </w:rPr>
        <w:t xml:space="preserve">  </w:t>
      </w:r>
      <w:r w:rsidR="00F23D57">
        <w:rPr>
          <w:b/>
          <w:bCs/>
          <w:sz w:val="36"/>
          <w:u w:val="single"/>
          <w:lang w:eastAsia="zh-CN"/>
        </w:rPr>
        <w:t>程宁</w:t>
      </w:r>
      <w:r w:rsidR="00F23D57">
        <w:rPr>
          <w:b/>
          <w:bCs/>
          <w:sz w:val="36"/>
          <w:u w:val="single"/>
          <w:lang w:eastAsia="zh-CN"/>
        </w:rPr>
        <w:t xml:space="preserve">  </w:t>
      </w:r>
      <w:r w:rsidR="003808F2">
        <w:rPr>
          <w:b/>
          <w:bCs/>
          <w:sz w:val="36"/>
          <w:u w:val="single"/>
          <w:lang w:eastAsia="zh-CN"/>
        </w:rPr>
        <w:tab/>
      </w:r>
      <w:r>
        <w:rPr>
          <w:b/>
          <w:bCs/>
          <w:sz w:val="36"/>
          <w:u w:val="single"/>
          <w:lang w:eastAsia="zh-CN"/>
        </w:rPr>
        <w:t xml:space="preserve">    </w:t>
      </w:r>
      <w:r w:rsidR="003808F2">
        <w:rPr>
          <w:b/>
          <w:bCs/>
          <w:sz w:val="36"/>
          <w:u w:val="single"/>
          <w:lang w:eastAsia="zh-CN"/>
        </w:rPr>
        <w:tab/>
      </w:r>
    </w:p>
    <w:p w14:paraId="3FFADB11"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工</w:t>
      </w:r>
      <w:r w:rsidR="003808F2">
        <w:rPr>
          <w:b/>
          <w:bCs/>
          <w:sz w:val="36"/>
          <w:lang w:eastAsia="zh-CN"/>
        </w:rPr>
        <w:t xml:space="preserve"> </w:t>
      </w:r>
      <w:r w:rsidR="003808F2">
        <w:rPr>
          <w:rFonts w:hint="eastAsia"/>
          <w:b/>
          <w:bCs/>
          <w:sz w:val="36"/>
          <w:lang w:eastAsia="zh-CN"/>
        </w:rPr>
        <w:t>程</w:t>
      </w:r>
      <w:r w:rsidR="003808F2">
        <w:rPr>
          <w:b/>
          <w:bCs/>
          <w:sz w:val="36"/>
          <w:lang w:eastAsia="zh-CN"/>
        </w:rPr>
        <w:t xml:space="preserve"> </w:t>
      </w:r>
      <w:r w:rsidR="003808F2">
        <w:rPr>
          <w:rFonts w:hint="eastAsia"/>
          <w:b/>
          <w:bCs/>
          <w:sz w:val="36"/>
          <w:lang w:eastAsia="zh-CN"/>
        </w:rPr>
        <w:t>领</w:t>
      </w:r>
      <w:r w:rsidR="003808F2">
        <w:rPr>
          <w:b/>
          <w:bCs/>
          <w:sz w:val="36"/>
          <w:lang w:eastAsia="zh-CN"/>
        </w:rPr>
        <w:t xml:space="preserve"> </w:t>
      </w:r>
      <w:r w:rsidR="003808F2">
        <w:rPr>
          <w:rFonts w:hint="eastAsia"/>
          <w:b/>
          <w:bCs/>
          <w:sz w:val="36"/>
          <w:lang w:eastAsia="zh-CN"/>
        </w:rPr>
        <w:t>域：</w:t>
      </w:r>
      <w:r w:rsidR="003808F2">
        <w:rPr>
          <w:b/>
          <w:bCs/>
          <w:sz w:val="36"/>
          <w:u w:val="single"/>
          <w:lang w:eastAsia="zh-CN"/>
        </w:rPr>
        <w:tab/>
        <w:t xml:space="preserve"> </w:t>
      </w:r>
      <w:r w:rsidR="003808F2">
        <w:rPr>
          <w:b/>
          <w:sz w:val="36"/>
          <w:u w:val="single"/>
          <w:lang w:eastAsia="zh-CN"/>
        </w:rPr>
        <w:t xml:space="preserve">   </w:t>
      </w:r>
      <w:r w:rsidR="003808F2">
        <w:rPr>
          <w:rFonts w:hint="eastAsia"/>
          <w:b/>
          <w:bCs/>
          <w:sz w:val="36"/>
          <w:u w:val="single"/>
          <w:lang w:eastAsia="zh-CN"/>
        </w:rPr>
        <w:t>软件工程</w:t>
      </w:r>
      <w:r w:rsidR="003808F2">
        <w:rPr>
          <w:b/>
          <w:bCs/>
          <w:sz w:val="36"/>
          <w:u w:val="single"/>
          <w:lang w:eastAsia="zh-CN"/>
        </w:rPr>
        <w:t xml:space="preserve"> </w:t>
      </w:r>
      <w:r w:rsidR="003808F2">
        <w:rPr>
          <w:b/>
          <w:sz w:val="36"/>
          <w:u w:val="single"/>
          <w:lang w:eastAsia="zh-CN"/>
        </w:rPr>
        <w:t xml:space="preserve">  </w:t>
      </w:r>
      <w:r>
        <w:rPr>
          <w:b/>
          <w:bCs/>
          <w:sz w:val="36"/>
          <w:u w:val="single"/>
          <w:lang w:eastAsia="zh-CN"/>
        </w:rPr>
        <w:tab/>
      </w:r>
      <w:r>
        <w:rPr>
          <w:b/>
          <w:bCs/>
          <w:sz w:val="36"/>
          <w:u w:val="single"/>
          <w:lang w:eastAsia="zh-CN"/>
        </w:rPr>
        <w:tab/>
      </w:r>
    </w:p>
    <w:p w14:paraId="15B2FEAF"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领</w:t>
      </w:r>
      <w:r w:rsidR="003808F2">
        <w:rPr>
          <w:b/>
          <w:bCs/>
          <w:sz w:val="36"/>
          <w:lang w:eastAsia="zh-CN"/>
        </w:rPr>
        <w:t xml:space="preserve"> </w:t>
      </w:r>
      <w:r w:rsidR="003808F2">
        <w:rPr>
          <w:rFonts w:hint="eastAsia"/>
          <w:b/>
          <w:bCs/>
          <w:sz w:val="36"/>
          <w:lang w:eastAsia="zh-CN"/>
        </w:rPr>
        <w:t>域</w:t>
      </w:r>
      <w:r w:rsidR="003808F2">
        <w:rPr>
          <w:b/>
          <w:bCs/>
          <w:sz w:val="36"/>
          <w:lang w:eastAsia="zh-CN"/>
        </w:rPr>
        <w:t xml:space="preserve"> </w:t>
      </w:r>
      <w:r w:rsidR="003808F2">
        <w:rPr>
          <w:rFonts w:hint="eastAsia"/>
          <w:b/>
          <w:bCs/>
          <w:sz w:val="36"/>
          <w:lang w:eastAsia="zh-CN"/>
        </w:rPr>
        <w:t>代</w:t>
      </w:r>
      <w:r w:rsidR="003808F2">
        <w:rPr>
          <w:b/>
          <w:bCs/>
          <w:sz w:val="36"/>
          <w:lang w:eastAsia="zh-CN"/>
        </w:rPr>
        <w:t xml:space="preserve"> </w:t>
      </w:r>
      <w:r w:rsidR="003808F2">
        <w:rPr>
          <w:rFonts w:hint="eastAsia"/>
          <w:b/>
          <w:bCs/>
          <w:sz w:val="36"/>
          <w:lang w:eastAsia="zh-CN"/>
        </w:rPr>
        <w:t>码：</w:t>
      </w:r>
      <w:r w:rsidR="003808F2">
        <w:rPr>
          <w:b/>
          <w:bCs/>
          <w:sz w:val="36"/>
          <w:u w:val="single"/>
          <w:lang w:eastAsia="zh-CN"/>
        </w:rPr>
        <w:tab/>
        <w:t xml:space="preserve"> </w:t>
      </w:r>
      <w:r w:rsidR="003808F2">
        <w:rPr>
          <w:b/>
          <w:sz w:val="36"/>
          <w:u w:val="single"/>
          <w:lang w:eastAsia="zh-CN"/>
        </w:rPr>
        <w:t xml:space="preserve">     </w:t>
      </w:r>
      <w:r w:rsidR="003808F2">
        <w:rPr>
          <w:sz w:val="36"/>
          <w:u w:val="single"/>
          <w:lang w:eastAsia="zh-CN"/>
        </w:rPr>
        <w:t>430113</w:t>
      </w:r>
      <w:r w:rsidR="003808F2">
        <w:rPr>
          <w:b/>
          <w:sz w:val="36"/>
          <w:u w:val="single"/>
          <w:lang w:eastAsia="zh-CN"/>
        </w:rPr>
        <w:t xml:space="preserve">   </w:t>
      </w:r>
      <w:r>
        <w:rPr>
          <w:b/>
          <w:bCs/>
          <w:sz w:val="36"/>
          <w:u w:val="single"/>
          <w:lang w:eastAsia="zh-CN"/>
        </w:rPr>
        <w:tab/>
      </w:r>
      <w:r>
        <w:rPr>
          <w:b/>
          <w:bCs/>
          <w:sz w:val="36"/>
          <w:u w:val="single"/>
          <w:lang w:eastAsia="zh-CN"/>
        </w:rPr>
        <w:tab/>
      </w:r>
    </w:p>
    <w:p w14:paraId="0EE13B72" w14:textId="77777777" w:rsidR="003808F2" w:rsidRDefault="003808F2">
      <w:pPr>
        <w:spacing w:line="480" w:lineRule="auto"/>
        <w:ind w:firstLineChars="345" w:firstLine="1242"/>
        <w:rPr>
          <w:b/>
          <w:bCs/>
          <w:sz w:val="36"/>
          <w:u w:val="single"/>
          <w:lang w:eastAsia="zh-CN"/>
        </w:rPr>
      </w:pPr>
      <w:r>
        <w:rPr>
          <w:rFonts w:hint="eastAsia"/>
          <w:b/>
          <w:bCs/>
          <w:sz w:val="36"/>
          <w:lang w:eastAsia="zh-CN"/>
        </w:rPr>
        <w:t>研</w:t>
      </w:r>
      <w:r>
        <w:rPr>
          <w:b/>
          <w:bCs/>
          <w:sz w:val="36"/>
          <w:lang w:eastAsia="zh-CN"/>
        </w:rPr>
        <w:t xml:space="preserve"> </w:t>
      </w:r>
      <w:r>
        <w:rPr>
          <w:rFonts w:hint="eastAsia"/>
          <w:b/>
          <w:bCs/>
          <w:sz w:val="36"/>
          <w:lang w:eastAsia="zh-CN"/>
        </w:rPr>
        <w:t>究</w:t>
      </w:r>
      <w:r>
        <w:rPr>
          <w:b/>
          <w:bCs/>
          <w:sz w:val="36"/>
          <w:lang w:eastAsia="zh-CN"/>
        </w:rPr>
        <w:t xml:space="preserve"> </w:t>
      </w:r>
      <w:r>
        <w:rPr>
          <w:rFonts w:hint="eastAsia"/>
          <w:b/>
          <w:bCs/>
          <w:sz w:val="36"/>
          <w:lang w:eastAsia="zh-CN"/>
        </w:rPr>
        <w:t>方</w:t>
      </w:r>
      <w:r>
        <w:rPr>
          <w:b/>
          <w:bCs/>
          <w:sz w:val="36"/>
          <w:lang w:eastAsia="zh-CN"/>
        </w:rPr>
        <w:t xml:space="preserve"> </w:t>
      </w:r>
      <w:r>
        <w:rPr>
          <w:rFonts w:hint="eastAsia"/>
          <w:b/>
          <w:bCs/>
          <w:sz w:val="36"/>
          <w:lang w:eastAsia="zh-CN"/>
        </w:rPr>
        <w:t>向：</w:t>
      </w:r>
      <w:r>
        <w:rPr>
          <w:b/>
          <w:bCs/>
          <w:sz w:val="36"/>
          <w:u w:val="single"/>
          <w:lang w:eastAsia="zh-CN"/>
        </w:rPr>
        <w:tab/>
        <w:t xml:space="preserve"> </w:t>
      </w:r>
      <w:r>
        <w:rPr>
          <w:b/>
          <w:sz w:val="36"/>
          <w:u w:val="single"/>
          <w:lang w:eastAsia="zh-CN"/>
        </w:rPr>
        <w:t xml:space="preserve">  </w:t>
      </w:r>
      <w:r w:rsidR="001A667D">
        <w:rPr>
          <w:rFonts w:hint="eastAsia"/>
          <w:b/>
          <w:sz w:val="36"/>
          <w:u w:val="single"/>
          <w:lang w:eastAsia="zh-CN"/>
        </w:rPr>
        <w:t>移动</w:t>
      </w:r>
      <w:r w:rsidR="001A667D">
        <w:rPr>
          <w:rFonts w:hint="eastAsia"/>
          <w:b/>
          <w:bCs/>
          <w:sz w:val="36"/>
          <w:u w:val="single"/>
          <w:lang w:eastAsia="zh-CN"/>
        </w:rPr>
        <w:t>软件</w:t>
      </w:r>
      <w:r>
        <w:rPr>
          <w:rFonts w:hint="eastAsia"/>
          <w:b/>
          <w:bCs/>
          <w:sz w:val="36"/>
          <w:u w:val="single"/>
          <w:lang w:eastAsia="zh-CN"/>
        </w:rPr>
        <w:t>设计</w:t>
      </w:r>
      <w:r>
        <w:rPr>
          <w:b/>
          <w:bCs/>
          <w:sz w:val="36"/>
          <w:u w:val="single"/>
          <w:lang w:eastAsia="zh-CN"/>
        </w:rPr>
        <w:t xml:space="preserve"> </w:t>
      </w:r>
      <w:r>
        <w:rPr>
          <w:b/>
          <w:sz w:val="36"/>
          <w:u w:val="single"/>
          <w:lang w:eastAsia="zh-CN"/>
        </w:rPr>
        <w:t xml:space="preserve">  </w:t>
      </w:r>
      <w:r w:rsidR="007A5397">
        <w:rPr>
          <w:b/>
          <w:bCs/>
          <w:sz w:val="36"/>
          <w:u w:val="single"/>
          <w:lang w:eastAsia="zh-CN"/>
        </w:rPr>
        <w:tab/>
      </w:r>
    </w:p>
    <w:p w14:paraId="71B23CE8" w14:textId="77777777" w:rsidR="003808F2" w:rsidRDefault="007A5397" w:rsidP="007A5397">
      <w:pPr>
        <w:spacing w:line="480" w:lineRule="auto"/>
        <w:rPr>
          <w:b/>
          <w:bCs/>
          <w:sz w:val="36"/>
          <w:u w:val="single"/>
          <w:lang w:eastAsia="zh-CN"/>
        </w:rPr>
      </w:pPr>
      <w:r>
        <w:rPr>
          <w:b/>
          <w:bCs/>
          <w:sz w:val="36"/>
          <w:lang w:eastAsia="zh-CN"/>
        </w:rPr>
        <w:t xml:space="preserve">       </w:t>
      </w:r>
      <w:r w:rsidR="003808F2">
        <w:rPr>
          <w:rFonts w:hint="eastAsia"/>
          <w:b/>
          <w:bCs/>
          <w:sz w:val="36"/>
          <w:lang w:eastAsia="zh-CN"/>
        </w:rPr>
        <w:t>所</w:t>
      </w:r>
      <w:r w:rsidR="003808F2">
        <w:rPr>
          <w:b/>
          <w:bCs/>
          <w:sz w:val="36"/>
          <w:lang w:eastAsia="zh-CN"/>
        </w:rPr>
        <w:t xml:space="preserve"> </w:t>
      </w:r>
      <w:r w:rsidR="003808F2">
        <w:rPr>
          <w:rFonts w:hint="eastAsia"/>
          <w:b/>
          <w:bCs/>
          <w:sz w:val="36"/>
          <w:lang w:eastAsia="zh-CN"/>
        </w:rPr>
        <w:t>在</w:t>
      </w:r>
      <w:r w:rsidR="003808F2">
        <w:rPr>
          <w:b/>
          <w:bCs/>
          <w:sz w:val="36"/>
          <w:lang w:eastAsia="zh-CN"/>
        </w:rPr>
        <w:t xml:space="preserve"> </w:t>
      </w:r>
      <w:r w:rsidR="001A667D">
        <w:rPr>
          <w:b/>
          <w:bCs/>
          <w:sz w:val="36"/>
          <w:lang w:eastAsia="zh-CN"/>
        </w:rPr>
        <w:t>院</w:t>
      </w:r>
      <w:r w:rsidR="00A3556A">
        <w:rPr>
          <w:b/>
          <w:bCs/>
          <w:sz w:val="36"/>
          <w:lang w:eastAsia="zh-CN"/>
        </w:rPr>
        <w:t xml:space="preserve"> </w:t>
      </w:r>
      <w:r w:rsidR="001A667D">
        <w:rPr>
          <w:b/>
          <w:bCs/>
          <w:sz w:val="36"/>
          <w:lang w:eastAsia="zh-CN"/>
        </w:rPr>
        <w:t>系</w:t>
      </w:r>
      <w:r w:rsidR="003808F2">
        <w:rPr>
          <w:rFonts w:hint="eastAsia"/>
          <w:b/>
          <w:bCs/>
          <w:sz w:val="36"/>
          <w:lang w:eastAsia="zh-CN"/>
        </w:rPr>
        <w:t>：</w:t>
      </w:r>
      <w:r w:rsidR="003808F2">
        <w:rPr>
          <w:b/>
          <w:bCs/>
          <w:sz w:val="36"/>
          <w:u w:val="single"/>
          <w:lang w:eastAsia="zh-CN"/>
        </w:rPr>
        <w:tab/>
      </w:r>
      <w:r w:rsidR="003808F2">
        <w:rPr>
          <w:b/>
          <w:bCs/>
          <w:sz w:val="36"/>
          <w:u w:val="single"/>
          <w:lang w:eastAsia="zh-CN"/>
        </w:rPr>
        <w:tab/>
        <w:t xml:space="preserve">  </w:t>
      </w:r>
      <w:r w:rsidR="003808F2">
        <w:rPr>
          <w:rFonts w:hint="eastAsia"/>
          <w:b/>
          <w:bCs/>
          <w:sz w:val="36"/>
          <w:u w:val="single"/>
          <w:lang w:eastAsia="zh-CN"/>
        </w:rPr>
        <w:t>软件学院</w:t>
      </w:r>
      <w:r>
        <w:rPr>
          <w:b/>
          <w:bCs/>
          <w:sz w:val="36"/>
          <w:u w:val="single"/>
          <w:lang w:eastAsia="zh-CN"/>
        </w:rPr>
        <w:tab/>
      </w:r>
      <w:r>
        <w:rPr>
          <w:b/>
          <w:bCs/>
          <w:sz w:val="36"/>
          <w:u w:val="single"/>
          <w:lang w:eastAsia="zh-CN"/>
        </w:rPr>
        <w:tab/>
      </w:r>
      <w:r w:rsidR="001A667D">
        <w:rPr>
          <w:b/>
          <w:bCs/>
          <w:sz w:val="36"/>
          <w:u w:val="single"/>
          <w:lang w:eastAsia="zh-CN"/>
        </w:rPr>
        <w:t xml:space="preserve"> </w:t>
      </w:r>
      <w:r w:rsidR="00A3556A">
        <w:rPr>
          <w:b/>
          <w:bCs/>
          <w:sz w:val="36"/>
          <w:u w:val="single"/>
          <w:lang w:eastAsia="zh-CN"/>
        </w:rPr>
        <w:t xml:space="preserve"> </w:t>
      </w:r>
    </w:p>
    <w:p w14:paraId="5DD78ED5" w14:textId="77777777" w:rsidR="003808F2" w:rsidRDefault="001A667D" w:rsidP="001A667D">
      <w:pPr>
        <w:spacing w:line="480" w:lineRule="auto"/>
        <w:rPr>
          <w:b/>
          <w:bCs/>
          <w:sz w:val="36"/>
          <w:u w:val="single"/>
          <w:lang w:eastAsia="zh-CN"/>
        </w:rPr>
      </w:pPr>
      <w:r>
        <w:rPr>
          <w:b/>
          <w:bCs/>
          <w:sz w:val="36"/>
          <w:lang w:eastAsia="zh-CN"/>
        </w:rPr>
        <w:t xml:space="preserve">       </w:t>
      </w:r>
      <w:r w:rsidR="00A3556A">
        <w:rPr>
          <w:rFonts w:hint="eastAsia"/>
          <w:b/>
          <w:bCs/>
          <w:sz w:val="36"/>
          <w:lang w:eastAsia="zh-CN"/>
        </w:rPr>
        <w:t>实</w:t>
      </w:r>
      <w:r w:rsidR="00A3556A">
        <w:rPr>
          <w:b/>
          <w:bCs/>
          <w:sz w:val="36"/>
          <w:lang w:eastAsia="zh-CN"/>
        </w:rPr>
        <w:t xml:space="preserve"> </w:t>
      </w:r>
      <w:r w:rsidR="00A3556A">
        <w:rPr>
          <w:rFonts w:hint="eastAsia"/>
          <w:b/>
          <w:bCs/>
          <w:sz w:val="36"/>
          <w:lang w:eastAsia="zh-CN"/>
        </w:rPr>
        <w:t>习</w:t>
      </w:r>
      <w:r>
        <w:rPr>
          <w:b/>
          <w:bCs/>
          <w:sz w:val="36"/>
          <w:lang w:eastAsia="zh-CN"/>
        </w:rPr>
        <w:t xml:space="preserve"> </w:t>
      </w:r>
      <w:r w:rsidR="00A3556A">
        <w:rPr>
          <w:rFonts w:hint="eastAsia"/>
          <w:b/>
          <w:bCs/>
          <w:sz w:val="36"/>
          <w:lang w:eastAsia="zh-CN"/>
        </w:rPr>
        <w:t>单</w:t>
      </w:r>
      <w:r w:rsidR="00A3556A">
        <w:rPr>
          <w:b/>
          <w:bCs/>
          <w:sz w:val="36"/>
          <w:lang w:eastAsia="zh-CN"/>
        </w:rPr>
        <w:t xml:space="preserve"> </w:t>
      </w:r>
      <w:r w:rsidR="00A3556A">
        <w:rPr>
          <w:rFonts w:hint="eastAsia"/>
          <w:b/>
          <w:bCs/>
          <w:sz w:val="36"/>
          <w:lang w:eastAsia="zh-CN"/>
        </w:rPr>
        <w:t>位</w:t>
      </w:r>
      <w:r>
        <w:rPr>
          <w:rFonts w:hint="eastAsia"/>
          <w:b/>
          <w:bCs/>
          <w:sz w:val="36"/>
          <w:lang w:eastAsia="zh-CN"/>
        </w:rPr>
        <w:t>：</w:t>
      </w:r>
      <w:r w:rsidR="00A3556A">
        <w:rPr>
          <w:rFonts w:hint="eastAsia"/>
          <w:b/>
          <w:bCs/>
          <w:sz w:val="36"/>
          <w:u w:val="single"/>
          <w:lang w:eastAsia="zh-CN"/>
        </w:rPr>
        <w:t>平安</w:t>
      </w:r>
      <w:r w:rsidR="00A3556A">
        <w:rPr>
          <w:b/>
          <w:bCs/>
          <w:sz w:val="36"/>
          <w:u w:val="single"/>
          <w:lang w:eastAsia="zh-CN"/>
        </w:rPr>
        <w:t>科技</w:t>
      </w:r>
      <w:r w:rsidR="00A3556A">
        <w:rPr>
          <w:b/>
          <w:bCs/>
          <w:sz w:val="36"/>
          <w:u w:val="single"/>
          <w:lang w:eastAsia="zh-CN"/>
        </w:rPr>
        <w:t>(</w:t>
      </w:r>
      <w:r w:rsidR="00A3556A">
        <w:rPr>
          <w:b/>
          <w:bCs/>
          <w:sz w:val="36"/>
          <w:u w:val="single"/>
          <w:lang w:eastAsia="zh-CN"/>
        </w:rPr>
        <w:t>深圳</w:t>
      </w:r>
      <w:r w:rsidR="00A3556A">
        <w:rPr>
          <w:b/>
          <w:bCs/>
          <w:sz w:val="36"/>
          <w:u w:val="single"/>
          <w:lang w:eastAsia="zh-CN"/>
        </w:rPr>
        <w:t>)</w:t>
      </w:r>
      <w:r w:rsidR="00A3556A">
        <w:rPr>
          <w:b/>
          <w:bCs/>
          <w:sz w:val="36"/>
          <w:u w:val="single"/>
          <w:lang w:eastAsia="zh-CN"/>
        </w:rPr>
        <w:t>有限公司</w:t>
      </w:r>
    </w:p>
    <w:p w14:paraId="318F79A4" w14:textId="77777777" w:rsidR="001A667D" w:rsidRPr="001A667D" w:rsidRDefault="001A667D" w:rsidP="001A667D">
      <w:pPr>
        <w:spacing w:line="480" w:lineRule="auto"/>
        <w:rPr>
          <w:b/>
          <w:bCs/>
          <w:sz w:val="36"/>
          <w:u w:val="single"/>
          <w:lang w:eastAsia="zh-CN"/>
        </w:rPr>
      </w:pPr>
    </w:p>
    <w:p w14:paraId="683A5082" w14:textId="77777777" w:rsidR="003808F2" w:rsidRDefault="003808F2">
      <w:pPr>
        <w:jc w:val="center"/>
        <w:rPr>
          <w:rFonts w:ascii="宋体" w:hAnsi="宋体"/>
          <w:b/>
          <w:bCs/>
          <w:sz w:val="36"/>
          <w:lang w:eastAsia="zh-CN"/>
        </w:rPr>
      </w:pPr>
      <w:r>
        <w:rPr>
          <w:rFonts w:ascii="宋体" w:hAnsi="宋体" w:hint="eastAsia"/>
          <w:b/>
          <w:bCs/>
          <w:sz w:val="36"/>
          <w:lang w:eastAsia="zh-CN"/>
        </w:rPr>
        <w:t>中国科学技术大学研究生院</w:t>
      </w:r>
    </w:p>
    <w:p w14:paraId="202F7374" w14:textId="77777777" w:rsidR="003808F2" w:rsidRDefault="003808F2">
      <w:pPr>
        <w:jc w:val="center"/>
        <w:rPr>
          <w:rFonts w:ascii="宋体" w:hAnsi="宋体"/>
          <w:b/>
          <w:bCs/>
          <w:sz w:val="36"/>
        </w:rPr>
      </w:pPr>
      <w:r>
        <w:rPr>
          <w:rFonts w:ascii="宋体" w:hAnsi="宋体" w:hint="eastAsia"/>
          <w:b/>
          <w:bCs/>
          <w:sz w:val="36"/>
        </w:rPr>
        <w:t>填表日期：   201</w:t>
      </w:r>
      <w:r w:rsidR="00F840A8">
        <w:rPr>
          <w:rFonts w:ascii="宋体" w:hAnsi="宋体" w:hint="eastAsia"/>
          <w:b/>
          <w:bCs/>
          <w:sz w:val="36"/>
        </w:rPr>
        <w:t>7</w:t>
      </w:r>
      <w:r>
        <w:rPr>
          <w:rFonts w:ascii="宋体" w:hAnsi="宋体" w:hint="eastAsia"/>
          <w:b/>
          <w:bCs/>
          <w:sz w:val="36"/>
        </w:rPr>
        <w:t xml:space="preserve"> 年 </w:t>
      </w:r>
      <w:r w:rsidR="00F840A8">
        <w:rPr>
          <w:rFonts w:ascii="宋体" w:hAnsi="宋体" w:hint="eastAsia"/>
          <w:b/>
          <w:bCs/>
          <w:sz w:val="36"/>
        </w:rPr>
        <w:t>03</w:t>
      </w:r>
      <w:r>
        <w:rPr>
          <w:rFonts w:ascii="宋体" w:hAnsi="宋体" w:hint="eastAsia"/>
          <w:b/>
          <w:bCs/>
          <w:sz w:val="36"/>
        </w:rPr>
        <w:t>月 02 日</w:t>
      </w:r>
    </w:p>
    <w:p w14:paraId="576CF604" w14:textId="77777777" w:rsidR="003808F2" w:rsidRDefault="003808F2">
      <w:pPr>
        <w:jc w:val="center"/>
        <w:rPr>
          <w:rFonts w:ascii="宋体" w:hAnsi="宋体"/>
          <w:b/>
          <w:bCs/>
          <w:sz w:val="36"/>
        </w:rPr>
      </w:pPr>
    </w:p>
    <w:p w14:paraId="0A26DF3B" w14:textId="77777777" w:rsidR="003808F2" w:rsidRDefault="003808F2">
      <w:pPr>
        <w:jc w:val="center"/>
        <w:rPr>
          <w:rFonts w:ascii="宋体" w:hAnsi="宋体"/>
          <w:b/>
          <w:bCs/>
          <w:sz w:val="44"/>
        </w:rPr>
      </w:pPr>
      <w:r>
        <w:rPr>
          <w:rFonts w:ascii="宋体" w:hAnsi="宋体" w:hint="eastAsia"/>
          <w:b/>
          <w:bCs/>
          <w:sz w:val="44"/>
        </w:rPr>
        <w:t>说</w:t>
      </w:r>
      <w:r>
        <w:rPr>
          <w:rFonts w:ascii="宋体" w:hAnsi="宋体" w:hint="eastAsia"/>
          <w:b/>
          <w:bCs/>
          <w:sz w:val="44"/>
        </w:rPr>
        <w:tab/>
        <w:t>明</w:t>
      </w:r>
    </w:p>
    <w:p w14:paraId="104EA3DE" w14:textId="77777777" w:rsidR="003808F2" w:rsidRDefault="003808F2">
      <w:pPr>
        <w:jc w:val="center"/>
        <w:rPr>
          <w:rFonts w:ascii="宋体" w:hAnsi="宋体"/>
          <w:b/>
          <w:bCs/>
          <w:sz w:val="44"/>
        </w:rPr>
      </w:pPr>
    </w:p>
    <w:p w14:paraId="33F12F6D" w14:textId="77777777" w:rsidR="003808F2" w:rsidRDefault="003808F2">
      <w:pPr>
        <w:numPr>
          <w:ilvl w:val="0"/>
          <w:numId w:val="2"/>
        </w:numPr>
        <w:tabs>
          <w:tab w:val="clear" w:pos="420"/>
          <w:tab w:val="left" w:pos="315"/>
        </w:tabs>
        <w:ind w:leftChars="100" w:left="660" w:rightChars="100" w:right="240"/>
        <w:rPr>
          <w:rFonts w:ascii="宋体" w:hAnsi="宋体"/>
          <w:b/>
          <w:bCs/>
          <w:sz w:val="30"/>
          <w:lang w:eastAsia="zh-CN"/>
        </w:rPr>
      </w:pPr>
      <w:r>
        <w:rPr>
          <w:rFonts w:ascii="宋体" w:hAnsi="宋体" w:hint="eastAsia"/>
          <w:b/>
          <w:bCs/>
          <w:sz w:val="30"/>
          <w:lang w:eastAsia="zh-CN"/>
        </w:rPr>
        <w:t>工程硕士学位论文的开题报告是保证论文质量的一个重要环节，为了加强对工程硕士研究生培养的过程管理，规范其学位论文的开题报告，特制此表。</w:t>
      </w:r>
    </w:p>
    <w:p w14:paraId="46B52FC8" w14:textId="77777777" w:rsidR="003808F2" w:rsidRDefault="003808F2">
      <w:pPr>
        <w:numPr>
          <w:ilvl w:val="0"/>
          <w:numId w:val="2"/>
        </w:numPr>
        <w:tabs>
          <w:tab w:val="clear" w:pos="420"/>
          <w:tab w:val="left" w:pos="315"/>
        </w:tabs>
        <w:ind w:leftChars="100" w:left="660" w:rightChars="100" w:right="240"/>
        <w:rPr>
          <w:rFonts w:ascii="宋体" w:hAnsi="宋体"/>
          <w:b/>
          <w:bCs/>
          <w:sz w:val="30"/>
          <w:lang w:eastAsia="zh-CN"/>
        </w:rPr>
      </w:pPr>
      <w:r>
        <w:rPr>
          <w:rFonts w:ascii="宋体" w:hAnsi="宋体" w:hint="eastAsia"/>
          <w:b/>
          <w:bCs/>
          <w:sz w:val="30"/>
          <w:lang w:eastAsia="zh-CN"/>
        </w:rPr>
        <w:t>工程硕士学位论文开题报告，应该在工程硕士学位授予点或培养单位组织的学术报告会上报告，听取意见，论证后再填写此表。</w:t>
      </w:r>
    </w:p>
    <w:p w14:paraId="2FF6D490" w14:textId="77777777" w:rsidR="003808F2" w:rsidRDefault="003808F2">
      <w:pPr>
        <w:numPr>
          <w:ilvl w:val="0"/>
          <w:numId w:val="2"/>
        </w:numPr>
        <w:tabs>
          <w:tab w:val="clear" w:pos="420"/>
          <w:tab w:val="left" w:pos="315"/>
        </w:tabs>
        <w:ind w:leftChars="100" w:left="660" w:rightChars="100" w:right="240"/>
        <w:rPr>
          <w:rFonts w:ascii="宋体" w:hAnsi="宋体"/>
          <w:b/>
          <w:bCs/>
          <w:sz w:val="30"/>
          <w:lang w:eastAsia="zh-CN"/>
        </w:rPr>
      </w:pPr>
      <w:r>
        <w:rPr>
          <w:rFonts w:ascii="宋体" w:hAnsi="宋体" w:hint="eastAsia"/>
          <w:b/>
          <w:bCs/>
          <w:sz w:val="30"/>
          <w:lang w:eastAsia="zh-CN"/>
        </w:rPr>
        <w:t>此表一式两份经导师和培养单位负责人签字后，交培养单位研究生教学管理办公室存档。</w:t>
      </w:r>
    </w:p>
    <w:p w14:paraId="2B45680A" w14:textId="77777777" w:rsidR="003808F2" w:rsidRDefault="003808F2">
      <w:pPr>
        <w:numPr>
          <w:ilvl w:val="0"/>
          <w:numId w:val="2"/>
        </w:numPr>
        <w:tabs>
          <w:tab w:val="clear" w:pos="420"/>
          <w:tab w:val="left" w:pos="315"/>
        </w:tabs>
        <w:ind w:leftChars="100" w:left="660" w:rightChars="100" w:right="240"/>
        <w:rPr>
          <w:rFonts w:ascii="宋体" w:hAnsi="宋体"/>
          <w:b/>
          <w:bCs/>
          <w:sz w:val="30"/>
          <w:lang w:eastAsia="zh-CN"/>
        </w:rPr>
      </w:pPr>
      <w:r>
        <w:rPr>
          <w:rFonts w:ascii="宋体" w:hAnsi="宋体" w:hint="eastAsia"/>
          <w:b/>
          <w:bCs/>
          <w:sz w:val="30"/>
          <w:lang w:eastAsia="zh-CN"/>
        </w:rPr>
        <w:t>工程硕士研究生在申请学位论文答辩时，必须提交该学位论文开题报告。</w:t>
      </w:r>
    </w:p>
    <w:p w14:paraId="20B5054D" w14:textId="77777777" w:rsidR="003808F2" w:rsidRDefault="003808F2">
      <w:pPr>
        <w:rPr>
          <w:rFonts w:ascii="宋体" w:hAnsi="宋体"/>
          <w:b/>
          <w:bCs/>
          <w:lang w:eastAsia="zh-CN"/>
        </w:rPr>
      </w:pPr>
    </w:p>
    <w:p w14:paraId="5B992141" w14:textId="77777777" w:rsidR="003808F2" w:rsidRDefault="003808F2">
      <w:pPr>
        <w:rPr>
          <w:rFonts w:ascii="宋体" w:hAnsi="宋体"/>
          <w:b/>
          <w:bCs/>
          <w:lang w:eastAsia="zh-CN"/>
        </w:rPr>
      </w:pPr>
    </w:p>
    <w:p w14:paraId="1C9DA2FE" w14:textId="77777777" w:rsidR="003808F2" w:rsidRDefault="003808F2">
      <w:pPr>
        <w:rPr>
          <w:rFonts w:ascii="宋体" w:hAnsi="宋体"/>
          <w:b/>
          <w:bCs/>
          <w:lang w:eastAsia="zh-CN"/>
        </w:rPr>
      </w:pPr>
    </w:p>
    <w:p w14:paraId="66829EB9" w14:textId="77777777" w:rsidR="003808F2" w:rsidRDefault="003808F2">
      <w:pPr>
        <w:rPr>
          <w:rFonts w:ascii="宋体" w:hAnsi="宋体"/>
          <w:b/>
          <w:bCs/>
          <w:lang w:eastAsia="zh-CN"/>
        </w:rPr>
      </w:pPr>
    </w:p>
    <w:p w14:paraId="3C0FFEBE" w14:textId="77777777" w:rsidR="003808F2" w:rsidRDefault="003808F2">
      <w:pPr>
        <w:rPr>
          <w:rFonts w:ascii="宋体" w:hAnsi="宋体"/>
          <w:b/>
          <w:bCs/>
          <w:lang w:eastAsia="zh-CN"/>
        </w:rPr>
      </w:pPr>
    </w:p>
    <w:p w14:paraId="4CAC8934" w14:textId="77777777" w:rsidR="003808F2" w:rsidRDefault="003808F2">
      <w:pPr>
        <w:rPr>
          <w:rFonts w:ascii="宋体" w:hAnsi="宋体"/>
          <w:b/>
          <w:bCs/>
          <w:lang w:eastAsia="zh-CN"/>
        </w:rPr>
      </w:pPr>
    </w:p>
    <w:p w14:paraId="121862FD" w14:textId="77777777" w:rsidR="003808F2" w:rsidRDefault="003808F2">
      <w:pPr>
        <w:rPr>
          <w:rFonts w:ascii="宋体" w:hAnsi="宋体"/>
          <w:b/>
          <w:bCs/>
          <w:lang w:eastAsia="zh-CN"/>
        </w:rPr>
      </w:pPr>
    </w:p>
    <w:p w14:paraId="4C9A483F" w14:textId="77777777" w:rsidR="003808F2" w:rsidRDefault="003808F2">
      <w:pPr>
        <w:rPr>
          <w:rFonts w:ascii="宋体" w:hAnsi="宋体"/>
          <w:b/>
          <w:bCs/>
          <w:lang w:eastAsia="zh-CN"/>
        </w:rPr>
      </w:pPr>
    </w:p>
    <w:p w14:paraId="55D2658A" w14:textId="77777777" w:rsidR="009E196E" w:rsidRDefault="009E196E">
      <w:pPr>
        <w:rPr>
          <w:rFonts w:ascii="宋体" w:hAnsi="宋体"/>
          <w:b/>
          <w:bCs/>
          <w:lang w:eastAsia="zh-CN"/>
        </w:rPr>
      </w:pPr>
    </w:p>
    <w:p w14:paraId="038E3202" w14:textId="77777777" w:rsidR="009E196E" w:rsidRDefault="009E196E">
      <w:pPr>
        <w:rPr>
          <w:rFonts w:ascii="宋体" w:hAnsi="宋体"/>
          <w:b/>
          <w:bCs/>
          <w:lang w:eastAsia="zh-CN"/>
        </w:rPr>
      </w:pPr>
    </w:p>
    <w:p w14:paraId="01212629" w14:textId="77777777" w:rsidR="009E196E" w:rsidRDefault="009E196E">
      <w:pPr>
        <w:rPr>
          <w:rFonts w:ascii="宋体" w:hAnsi="宋体"/>
          <w:b/>
          <w:bCs/>
          <w:lang w:eastAsia="zh-CN"/>
        </w:rPr>
      </w:pPr>
    </w:p>
    <w:p w14:paraId="6FC1A58B" w14:textId="77777777" w:rsidR="003808F2" w:rsidRDefault="003808F2">
      <w:pPr>
        <w:rPr>
          <w:rFonts w:ascii="宋体" w:hAnsi="宋体"/>
          <w:b/>
          <w:bCs/>
          <w:lang w:eastAsia="zh-CN"/>
        </w:rPr>
      </w:pPr>
    </w:p>
    <w:p w14:paraId="72F8BD9B" w14:textId="77777777" w:rsidR="003808F2" w:rsidRDefault="003808F2">
      <w:pPr>
        <w:rPr>
          <w:rFonts w:ascii="宋体" w:hAnsi="宋体"/>
          <w:b/>
          <w:bCs/>
          <w:lang w:eastAsia="zh-CN"/>
        </w:rPr>
      </w:pPr>
    </w:p>
    <w:p w14:paraId="4B8ECF48" w14:textId="77777777" w:rsidR="003808F2" w:rsidRDefault="003808F2" w:rsidP="009C632E">
      <w:pPr>
        <w:widowControl w:val="0"/>
        <w:jc w:val="both"/>
        <w:outlineLvl w:val="0"/>
        <w:rPr>
          <w:rFonts w:ascii="宋体" w:hAnsi="宋体"/>
          <w:b/>
          <w:bCs/>
          <w:sz w:val="32"/>
        </w:rPr>
      </w:pPr>
      <w:r>
        <w:rPr>
          <w:rFonts w:ascii="宋体" w:hAnsi="宋体" w:hint="eastAsia"/>
          <w:b/>
          <w:bCs/>
          <w:sz w:val="32"/>
        </w:rPr>
        <w:lastRenderedPageBreak/>
        <w:t>一、简况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6"/>
        <w:gridCol w:w="419"/>
        <w:gridCol w:w="630"/>
        <w:gridCol w:w="42"/>
        <w:gridCol w:w="170"/>
        <w:gridCol w:w="419"/>
        <w:gridCol w:w="970"/>
        <w:gridCol w:w="327"/>
        <w:gridCol w:w="807"/>
        <w:gridCol w:w="1688"/>
        <w:gridCol w:w="7"/>
        <w:gridCol w:w="1282"/>
        <w:gridCol w:w="1447"/>
      </w:tblGrid>
      <w:tr w:rsidR="00F23D57" w14:paraId="117EB153" w14:textId="77777777" w:rsidTr="00F23D57">
        <w:trPr>
          <w:cantSplit/>
          <w:trHeight w:val="458"/>
          <w:jc w:val="center"/>
        </w:trPr>
        <w:tc>
          <w:tcPr>
            <w:tcW w:w="416" w:type="dxa"/>
            <w:vMerge w:val="restart"/>
            <w:textDirection w:val="tbRlV"/>
            <w:vAlign w:val="center"/>
          </w:tcPr>
          <w:p w14:paraId="40B2CD41" w14:textId="77777777" w:rsidR="003808F2" w:rsidRDefault="003808F2">
            <w:pPr>
              <w:ind w:left="113" w:right="113"/>
              <w:jc w:val="center"/>
              <w:rPr>
                <w:rFonts w:ascii="宋体" w:hAnsi="宋体"/>
                <w:b/>
                <w:bCs/>
              </w:rPr>
            </w:pPr>
            <w:r>
              <w:rPr>
                <w:rFonts w:ascii="宋体" w:hAnsi="宋体" w:hint="eastAsia"/>
                <w:b/>
                <w:bCs/>
              </w:rPr>
              <w:t>研究生简况</w:t>
            </w:r>
          </w:p>
        </w:tc>
        <w:tc>
          <w:tcPr>
            <w:tcW w:w="1049" w:type="dxa"/>
            <w:gridSpan w:val="2"/>
            <w:vAlign w:val="center"/>
          </w:tcPr>
          <w:p w14:paraId="2679171F" w14:textId="77777777" w:rsidR="003808F2" w:rsidRDefault="003808F2">
            <w:pPr>
              <w:jc w:val="center"/>
              <w:rPr>
                <w:rFonts w:ascii="宋体" w:hAnsi="宋体"/>
                <w:b/>
                <w:bCs/>
              </w:rPr>
            </w:pPr>
            <w:r>
              <w:rPr>
                <w:rFonts w:ascii="宋体" w:hAnsi="宋体" w:hint="eastAsia"/>
                <w:b/>
                <w:bCs/>
              </w:rPr>
              <w:t>学  号</w:t>
            </w:r>
          </w:p>
        </w:tc>
        <w:tc>
          <w:tcPr>
            <w:tcW w:w="1928" w:type="dxa"/>
            <w:gridSpan w:val="5"/>
            <w:vAlign w:val="center"/>
          </w:tcPr>
          <w:p w14:paraId="0E78D84E" w14:textId="77777777" w:rsidR="003808F2" w:rsidRDefault="00505347">
            <w:pPr>
              <w:rPr>
                <w:rFonts w:ascii="宋体" w:hAnsi="宋体"/>
                <w:b/>
                <w:bCs/>
              </w:rPr>
            </w:pPr>
            <w:r>
              <w:rPr>
                <w:rFonts w:ascii="宋体" w:hAnsi="宋体"/>
                <w:b/>
                <w:bCs/>
              </w:rPr>
              <w:t xml:space="preserve">  </w:t>
            </w:r>
            <w:r>
              <w:rPr>
                <w:rFonts w:ascii="宋体" w:hAnsi="宋体" w:hint="eastAsia"/>
                <w:b/>
                <w:bCs/>
              </w:rPr>
              <w:t>SA</w:t>
            </w:r>
            <w:r>
              <w:rPr>
                <w:rFonts w:ascii="宋体" w:hAnsi="宋体"/>
                <w:b/>
                <w:bCs/>
              </w:rPr>
              <w:t>15226444</w:t>
            </w:r>
          </w:p>
        </w:tc>
        <w:tc>
          <w:tcPr>
            <w:tcW w:w="807" w:type="dxa"/>
            <w:vAlign w:val="center"/>
          </w:tcPr>
          <w:p w14:paraId="4D0EEC38" w14:textId="77777777" w:rsidR="003808F2" w:rsidRDefault="003808F2">
            <w:pPr>
              <w:jc w:val="center"/>
              <w:rPr>
                <w:rFonts w:ascii="宋体" w:hAnsi="宋体"/>
                <w:b/>
                <w:bCs/>
              </w:rPr>
            </w:pPr>
            <w:r>
              <w:rPr>
                <w:rFonts w:ascii="宋体" w:hAnsi="宋体" w:hint="eastAsia"/>
                <w:b/>
                <w:bCs/>
              </w:rPr>
              <w:t>姓 名</w:t>
            </w:r>
          </w:p>
        </w:tc>
        <w:tc>
          <w:tcPr>
            <w:tcW w:w="1695" w:type="dxa"/>
            <w:gridSpan w:val="2"/>
            <w:vAlign w:val="center"/>
          </w:tcPr>
          <w:p w14:paraId="50890FE9" w14:textId="77777777" w:rsidR="003808F2" w:rsidRDefault="00505347">
            <w:pPr>
              <w:jc w:val="center"/>
              <w:rPr>
                <w:rFonts w:ascii="宋体" w:hAnsi="宋体"/>
                <w:b/>
                <w:bCs/>
              </w:rPr>
            </w:pPr>
            <w:r>
              <w:rPr>
                <w:rFonts w:ascii="宋体" w:hAnsi="宋体"/>
                <w:b/>
                <w:bCs/>
              </w:rPr>
              <w:t>张宁</w:t>
            </w:r>
          </w:p>
        </w:tc>
        <w:tc>
          <w:tcPr>
            <w:tcW w:w="1282" w:type="dxa"/>
            <w:vAlign w:val="center"/>
          </w:tcPr>
          <w:p w14:paraId="3534493E" w14:textId="77777777" w:rsidR="003808F2" w:rsidRDefault="003808F2">
            <w:pPr>
              <w:jc w:val="center"/>
              <w:rPr>
                <w:rFonts w:ascii="宋体" w:hAnsi="宋体"/>
                <w:b/>
                <w:bCs/>
              </w:rPr>
            </w:pPr>
            <w:r>
              <w:rPr>
                <w:rFonts w:ascii="宋体" w:hAnsi="宋体" w:hint="eastAsia"/>
                <w:b/>
                <w:bCs/>
              </w:rPr>
              <w:t>姓名拼音</w:t>
            </w:r>
          </w:p>
        </w:tc>
        <w:tc>
          <w:tcPr>
            <w:tcW w:w="1447" w:type="dxa"/>
            <w:vAlign w:val="center"/>
          </w:tcPr>
          <w:p w14:paraId="31EAA312" w14:textId="77777777" w:rsidR="003808F2" w:rsidRDefault="00505347">
            <w:pPr>
              <w:jc w:val="center"/>
              <w:rPr>
                <w:rFonts w:ascii="宋体" w:hAnsi="宋体"/>
                <w:b/>
                <w:bCs/>
              </w:rPr>
            </w:pPr>
            <w:r>
              <w:rPr>
                <w:rFonts w:ascii="宋体" w:hAnsi="宋体"/>
                <w:b/>
                <w:bCs/>
              </w:rPr>
              <w:t>ZHANGNING</w:t>
            </w:r>
          </w:p>
        </w:tc>
      </w:tr>
      <w:tr w:rsidR="003808F2" w14:paraId="14693546" w14:textId="77777777" w:rsidTr="00F23D57">
        <w:trPr>
          <w:cantSplit/>
          <w:trHeight w:val="464"/>
          <w:jc w:val="center"/>
        </w:trPr>
        <w:tc>
          <w:tcPr>
            <w:tcW w:w="416" w:type="dxa"/>
            <w:vMerge/>
          </w:tcPr>
          <w:p w14:paraId="44657114" w14:textId="77777777" w:rsidR="003808F2" w:rsidRDefault="003808F2">
            <w:pPr>
              <w:rPr>
                <w:rFonts w:ascii="宋体" w:hAnsi="宋体"/>
                <w:b/>
                <w:bCs/>
              </w:rPr>
            </w:pPr>
          </w:p>
        </w:tc>
        <w:tc>
          <w:tcPr>
            <w:tcW w:w="1049" w:type="dxa"/>
            <w:gridSpan w:val="2"/>
            <w:vAlign w:val="center"/>
          </w:tcPr>
          <w:p w14:paraId="02AFE163" w14:textId="77777777" w:rsidR="003808F2" w:rsidRDefault="003808F2">
            <w:pPr>
              <w:jc w:val="center"/>
              <w:rPr>
                <w:rFonts w:ascii="宋体" w:hAnsi="宋体"/>
                <w:b/>
                <w:bCs/>
              </w:rPr>
            </w:pPr>
            <w:r>
              <w:rPr>
                <w:rFonts w:ascii="宋体" w:hAnsi="宋体" w:hint="eastAsia"/>
                <w:b/>
                <w:bCs/>
              </w:rPr>
              <w:t>性  别</w:t>
            </w:r>
          </w:p>
        </w:tc>
        <w:tc>
          <w:tcPr>
            <w:tcW w:w="631" w:type="dxa"/>
            <w:gridSpan w:val="3"/>
            <w:vAlign w:val="center"/>
          </w:tcPr>
          <w:p w14:paraId="306653A1" w14:textId="77777777" w:rsidR="003808F2" w:rsidRDefault="003808F2">
            <w:pPr>
              <w:jc w:val="center"/>
              <w:rPr>
                <w:rFonts w:ascii="宋体" w:hAnsi="宋体"/>
                <w:b/>
                <w:bCs/>
              </w:rPr>
            </w:pPr>
            <w:r>
              <w:rPr>
                <w:rFonts w:ascii="宋体" w:hAnsi="宋体" w:hint="eastAsia"/>
                <w:b/>
                <w:bCs/>
              </w:rPr>
              <w:t>男</w:t>
            </w:r>
          </w:p>
        </w:tc>
        <w:tc>
          <w:tcPr>
            <w:tcW w:w="970" w:type="dxa"/>
            <w:vAlign w:val="center"/>
          </w:tcPr>
          <w:p w14:paraId="60A317F6" w14:textId="77777777" w:rsidR="003808F2" w:rsidRDefault="003808F2">
            <w:pPr>
              <w:jc w:val="center"/>
              <w:rPr>
                <w:rFonts w:ascii="宋体" w:hAnsi="宋体"/>
                <w:b/>
                <w:bCs/>
              </w:rPr>
            </w:pPr>
            <w:r>
              <w:rPr>
                <w:rFonts w:ascii="宋体" w:hAnsi="宋体" w:hint="eastAsia"/>
                <w:b/>
                <w:bCs/>
              </w:rPr>
              <w:t>身份证号</w:t>
            </w:r>
          </w:p>
        </w:tc>
        <w:tc>
          <w:tcPr>
            <w:tcW w:w="2829" w:type="dxa"/>
            <w:gridSpan w:val="4"/>
            <w:vAlign w:val="center"/>
          </w:tcPr>
          <w:p w14:paraId="6BDB2C5B" w14:textId="77777777" w:rsidR="003808F2" w:rsidRDefault="00505347">
            <w:pPr>
              <w:jc w:val="center"/>
              <w:rPr>
                <w:rFonts w:ascii="宋体" w:hAnsi="宋体"/>
                <w:b/>
                <w:bCs/>
              </w:rPr>
            </w:pPr>
            <w:r>
              <w:rPr>
                <w:rFonts w:ascii="宋体" w:hAnsi="宋体"/>
                <w:b/>
                <w:bCs/>
              </w:rPr>
              <w:t>370305199009130710</w:t>
            </w:r>
          </w:p>
        </w:tc>
        <w:tc>
          <w:tcPr>
            <w:tcW w:w="1282" w:type="dxa"/>
            <w:vAlign w:val="center"/>
          </w:tcPr>
          <w:p w14:paraId="52417FCA" w14:textId="77777777" w:rsidR="003808F2" w:rsidRDefault="003808F2">
            <w:pPr>
              <w:jc w:val="center"/>
              <w:rPr>
                <w:rFonts w:ascii="宋体" w:hAnsi="宋体"/>
                <w:b/>
                <w:bCs/>
              </w:rPr>
            </w:pPr>
            <w:r>
              <w:rPr>
                <w:rFonts w:ascii="宋体" w:hAnsi="宋体" w:hint="eastAsia"/>
                <w:b/>
                <w:bCs/>
              </w:rPr>
              <w:t>出生年月</w:t>
            </w:r>
          </w:p>
        </w:tc>
        <w:tc>
          <w:tcPr>
            <w:tcW w:w="1447" w:type="dxa"/>
            <w:vAlign w:val="center"/>
          </w:tcPr>
          <w:p w14:paraId="35D05568" w14:textId="106EA8E2" w:rsidR="003808F2" w:rsidRDefault="00505347">
            <w:pPr>
              <w:jc w:val="center"/>
              <w:rPr>
                <w:rFonts w:ascii="宋体" w:hAnsi="宋体"/>
                <w:b/>
                <w:bCs/>
              </w:rPr>
            </w:pPr>
            <w:r>
              <w:rPr>
                <w:rFonts w:ascii="宋体" w:hAnsi="宋体"/>
                <w:b/>
                <w:bCs/>
              </w:rPr>
              <w:t>1990</w:t>
            </w:r>
            <w:r w:rsidR="00560607">
              <w:rPr>
                <w:rFonts w:ascii="宋体" w:hAnsi="宋体" w:hint="eastAsia"/>
                <w:b/>
                <w:bCs/>
              </w:rPr>
              <w:t>.</w:t>
            </w:r>
            <w:r>
              <w:rPr>
                <w:rFonts w:ascii="宋体" w:hAnsi="宋体"/>
                <w:b/>
                <w:bCs/>
              </w:rPr>
              <w:t>09</w:t>
            </w:r>
            <w:r w:rsidR="00560607">
              <w:rPr>
                <w:rFonts w:ascii="宋体" w:hAnsi="宋体" w:hint="eastAsia"/>
                <w:b/>
                <w:bCs/>
              </w:rPr>
              <w:t>.</w:t>
            </w:r>
            <w:r>
              <w:rPr>
                <w:rFonts w:ascii="宋体" w:hAnsi="宋体"/>
                <w:b/>
                <w:bCs/>
              </w:rPr>
              <w:t>13</w:t>
            </w:r>
          </w:p>
        </w:tc>
      </w:tr>
      <w:tr w:rsidR="00F23D57" w14:paraId="55A21F66" w14:textId="77777777" w:rsidTr="00F23D57">
        <w:trPr>
          <w:cantSplit/>
          <w:trHeight w:val="464"/>
          <w:jc w:val="center"/>
        </w:trPr>
        <w:tc>
          <w:tcPr>
            <w:tcW w:w="416" w:type="dxa"/>
            <w:vMerge/>
          </w:tcPr>
          <w:p w14:paraId="232D84A4" w14:textId="77777777" w:rsidR="003808F2" w:rsidRDefault="003808F2">
            <w:pPr>
              <w:rPr>
                <w:rFonts w:ascii="宋体" w:hAnsi="宋体"/>
                <w:b/>
                <w:bCs/>
              </w:rPr>
            </w:pPr>
          </w:p>
        </w:tc>
        <w:tc>
          <w:tcPr>
            <w:tcW w:w="1049" w:type="dxa"/>
            <w:gridSpan w:val="2"/>
            <w:vAlign w:val="center"/>
          </w:tcPr>
          <w:p w14:paraId="244642A0" w14:textId="77777777" w:rsidR="003808F2" w:rsidRDefault="003808F2">
            <w:pPr>
              <w:jc w:val="center"/>
              <w:rPr>
                <w:rFonts w:ascii="宋体" w:hAnsi="宋体"/>
                <w:b/>
                <w:bCs/>
              </w:rPr>
            </w:pPr>
            <w:r>
              <w:rPr>
                <w:rFonts w:ascii="宋体" w:hAnsi="宋体" w:hint="eastAsia"/>
                <w:b/>
                <w:bCs/>
              </w:rPr>
              <w:t>工程领域</w:t>
            </w:r>
          </w:p>
        </w:tc>
        <w:tc>
          <w:tcPr>
            <w:tcW w:w="2735" w:type="dxa"/>
            <w:gridSpan w:val="6"/>
            <w:vAlign w:val="center"/>
          </w:tcPr>
          <w:p w14:paraId="3676ACB2" w14:textId="77777777" w:rsidR="003808F2" w:rsidRDefault="003808F2">
            <w:pPr>
              <w:jc w:val="center"/>
              <w:rPr>
                <w:rFonts w:ascii="宋体" w:hAnsi="宋体"/>
                <w:b/>
                <w:bCs/>
              </w:rPr>
            </w:pPr>
            <w:r>
              <w:rPr>
                <w:rFonts w:ascii="宋体" w:hAnsi="宋体" w:hint="eastAsia"/>
                <w:b/>
                <w:bCs/>
              </w:rPr>
              <w:t>软件工程</w:t>
            </w:r>
          </w:p>
        </w:tc>
        <w:tc>
          <w:tcPr>
            <w:tcW w:w="1695" w:type="dxa"/>
            <w:gridSpan w:val="2"/>
            <w:vAlign w:val="center"/>
          </w:tcPr>
          <w:p w14:paraId="01CC07D4" w14:textId="77777777" w:rsidR="003808F2" w:rsidRDefault="003808F2">
            <w:pPr>
              <w:jc w:val="center"/>
              <w:rPr>
                <w:rFonts w:ascii="宋体" w:hAnsi="宋体"/>
                <w:b/>
                <w:bCs/>
              </w:rPr>
            </w:pPr>
            <w:r>
              <w:rPr>
                <w:rFonts w:ascii="宋体" w:hAnsi="宋体" w:hint="eastAsia"/>
                <w:b/>
                <w:bCs/>
              </w:rPr>
              <w:t>研究方向</w:t>
            </w:r>
          </w:p>
        </w:tc>
        <w:tc>
          <w:tcPr>
            <w:tcW w:w="2729" w:type="dxa"/>
            <w:gridSpan w:val="2"/>
            <w:vAlign w:val="center"/>
          </w:tcPr>
          <w:p w14:paraId="0B54F75B" w14:textId="77777777" w:rsidR="003808F2" w:rsidRDefault="003808F2">
            <w:pPr>
              <w:jc w:val="center"/>
              <w:rPr>
                <w:rFonts w:ascii="宋体" w:hAnsi="宋体"/>
                <w:b/>
                <w:bCs/>
              </w:rPr>
            </w:pPr>
            <w:r>
              <w:rPr>
                <w:rFonts w:ascii="宋体" w:hAnsi="宋体" w:hint="eastAsia"/>
                <w:b/>
                <w:bCs/>
              </w:rPr>
              <w:t>软件系统设计</w:t>
            </w:r>
          </w:p>
        </w:tc>
      </w:tr>
      <w:tr w:rsidR="003808F2" w14:paraId="6EC915E6" w14:textId="77777777" w:rsidTr="00F23D57">
        <w:trPr>
          <w:cantSplit/>
          <w:trHeight w:val="464"/>
          <w:jc w:val="center"/>
        </w:trPr>
        <w:tc>
          <w:tcPr>
            <w:tcW w:w="416" w:type="dxa"/>
            <w:vMerge/>
          </w:tcPr>
          <w:p w14:paraId="479B6582" w14:textId="77777777" w:rsidR="003808F2" w:rsidRDefault="003808F2">
            <w:pPr>
              <w:rPr>
                <w:rFonts w:ascii="宋体" w:hAnsi="宋体"/>
                <w:b/>
                <w:bCs/>
              </w:rPr>
            </w:pPr>
          </w:p>
        </w:tc>
        <w:tc>
          <w:tcPr>
            <w:tcW w:w="1049" w:type="dxa"/>
            <w:gridSpan w:val="2"/>
            <w:vAlign w:val="center"/>
          </w:tcPr>
          <w:p w14:paraId="2F921880" w14:textId="77777777" w:rsidR="003808F2" w:rsidRDefault="003808F2">
            <w:pPr>
              <w:jc w:val="center"/>
              <w:rPr>
                <w:rFonts w:ascii="宋体" w:hAnsi="宋体"/>
                <w:b/>
                <w:bCs/>
              </w:rPr>
            </w:pPr>
            <w:r>
              <w:rPr>
                <w:rFonts w:ascii="宋体" w:hAnsi="宋体" w:hint="eastAsia"/>
                <w:b/>
                <w:bCs/>
              </w:rPr>
              <w:t>入学时间</w:t>
            </w:r>
          </w:p>
        </w:tc>
        <w:tc>
          <w:tcPr>
            <w:tcW w:w="1601" w:type="dxa"/>
            <w:gridSpan w:val="4"/>
            <w:vAlign w:val="center"/>
          </w:tcPr>
          <w:p w14:paraId="12C2AC09" w14:textId="77777777" w:rsidR="003808F2" w:rsidRDefault="00505347">
            <w:pPr>
              <w:jc w:val="center"/>
              <w:rPr>
                <w:rFonts w:ascii="宋体" w:hAnsi="宋体"/>
                <w:b/>
                <w:bCs/>
              </w:rPr>
            </w:pPr>
            <w:r>
              <w:rPr>
                <w:rFonts w:ascii="宋体" w:hAnsi="宋体"/>
                <w:b/>
                <w:bCs/>
              </w:rPr>
              <w:t>2015.09.01</w:t>
            </w:r>
          </w:p>
        </w:tc>
        <w:tc>
          <w:tcPr>
            <w:tcW w:w="1134" w:type="dxa"/>
            <w:gridSpan w:val="2"/>
            <w:vAlign w:val="center"/>
          </w:tcPr>
          <w:p w14:paraId="514E9E53" w14:textId="77777777" w:rsidR="003808F2" w:rsidRDefault="003808F2">
            <w:pPr>
              <w:jc w:val="center"/>
              <w:rPr>
                <w:rFonts w:ascii="宋体" w:hAnsi="宋体"/>
                <w:b/>
                <w:bCs/>
              </w:rPr>
            </w:pPr>
            <w:r>
              <w:rPr>
                <w:rFonts w:ascii="宋体" w:hAnsi="宋体" w:hint="eastAsia"/>
                <w:b/>
                <w:bCs/>
              </w:rPr>
              <w:t>录取方式</w:t>
            </w:r>
          </w:p>
        </w:tc>
        <w:tc>
          <w:tcPr>
            <w:tcW w:w="1695" w:type="dxa"/>
            <w:gridSpan w:val="2"/>
            <w:vAlign w:val="center"/>
          </w:tcPr>
          <w:p w14:paraId="501CB3D0" w14:textId="77777777" w:rsidR="003808F2" w:rsidRDefault="003808F2">
            <w:pPr>
              <w:jc w:val="center"/>
              <w:rPr>
                <w:rFonts w:ascii="宋体" w:hAnsi="宋体"/>
                <w:b/>
                <w:bCs/>
              </w:rPr>
            </w:pPr>
            <w:r>
              <w:rPr>
                <w:rFonts w:ascii="宋体" w:hAnsi="宋体" w:hint="eastAsia"/>
                <w:b/>
                <w:bCs/>
              </w:rPr>
              <w:t>统考</w:t>
            </w:r>
          </w:p>
        </w:tc>
        <w:tc>
          <w:tcPr>
            <w:tcW w:w="1282" w:type="dxa"/>
            <w:vAlign w:val="center"/>
          </w:tcPr>
          <w:p w14:paraId="782B0E59" w14:textId="77777777" w:rsidR="003808F2" w:rsidRDefault="003808F2">
            <w:pPr>
              <w:jc w:val="center"/>
              <w:rPr>
                <w:rFonts w:ascii="宋体" w:hAnsi="宋体"/>
                <w:b/>
                <w:bCs/>
              </w:rPr>
            </w:pPr>
            <w:r>
              <w:rPr>
                <w:rFonts w:ascii="宋体" w:hAnsi="宋体" w:hint="eastAsia"/>
                <w:b/>
                <w:bCs/>
              </w:rPr>
              <w:t>培养方式</w:t>
            </w:r>
          </w:p>
        </w:tc>
        <w:tc>
          <w:tcPr>
            <w:tcW w:w="1447" w:type="dxa"/>
            <w:vAlign w:val="center"/>
          </w:tcPr>
          <w:p w14:paraId="26D259BB" w14:textId="77777777" w:rsidR="003808F2" w:rsidRDefault="00F23D57">
            <w:pPr>
              <w:jc w:val="center"/>
              <w:rPr>
                <w:rFonts w:ascii="宋体" w:hAnsi="宋体"/>
                <w:b/>
                <w:bCs/>
              </w:rPr>
            </w:pPr>
            <w:r>
              <w:rPr>
                <w:rFonts w:ascii="宋体" w:hAnsi="宋体"/>
                <w:b/>
                <w:bCs/>
              </w:rPr>
              <w:t>脱产</w:t>
            </w:r>
          </w:p>
        </w:tc>
      </w:tr>
      <w:tr w:rsidR="00F23D57" w14:paraId="43E86F1D" w14:textId="77777777" w:rsidTr="00F23D57">
        <w:trPr>
          <w:cantSplit/>
          <w:trHeight w:val="466"/>
          <w:jc w:val="center"/>
        </w:trPr>
        <w:tc>
          <w:tcPr>
            <w:tcW w:w="416" w:type="dxa"/>
            <w:vMerge/>
          </w:tcPr>
          <w:p w14:paraId="335A16E3" w14:textId="77777777" w:rsidR="00F23D57" w:rsidRDefault="00F23D57">
            <w:pPr>
              <w:rPr>
                <w:rFonts w:ascii="宋体" w:hAnsi="宋体"/>
                <w:b/>
                <w:bCs/>
              </w:rPr>
            </w:pPr>
          </w:p>
        </w:tc>
        <w:tc>
          <w:tcPr>
            <w:tcW w:w="1091" w:type="dxa"/>
            <w:gridSpan w:val="3"/>
            <w:vAlign w:val="center"/>
          </w:tcPr>
          <w:p w14:paraId="222CBF89" w14:textId="77777777" w:rsidR="00F23D57" w:rsidRDefault="00F23D57">
            <w:pPr>
              <w:jc w:val="center"/>
              <w:rPr>
                <w:rFonts w:ascii="宋体" w:hAnsi="宋体"/>
                <w:b/>
                <w:bCs/>
              </w:rPr>
            </w:pPr>
            <w:r>
              <w:rPr>
                <w:rFonts w:ascii="宋体" w:hAnsi="宋体"/>
                <w:b/>
                <w:bCs/>
              </w:rPr>
              <w:t>本科毕业</w:t>
            </w:r>
          </w:p>
          <w:p w14:paraId="29BC9FAC" w14:textId="77777777" w:rsidR="00F23D57" w:rsidRDefault="00F23D57">
            <w:pPr>
              <w:jc w:val="center"/>
              <w:rPr>
                <w:rFonts w:ascii="宋体" w:hAnsi="宋体"/>
                <w:b/>
                <w:bCs/>
              </w:rPr>
            </w:pPr>
            <w:r>
              <w:rPr>
                <w:rFonts w:ascii="宋体" w:hAnsi="宋体"/>
                <w:b/>
                <w:bCs/>
              </w:rPr>
              <w:t>时间</w:t>
            </w:r>
          </w:p>
        </w:tc>
        <w:tc>
          <w:tcPr>
            <w:tcW w:w="1559" w:type="dxa"/>
            <w:gridSpan w:val="3"/>
            <w:vAlign w:val="center"/>
          </w:tcPr>
          <w:p w14:paraId="4446461A" w14:textId="77777777" w:rsidR="00F23D57" w:rsidRDefault="00F23D57">
            <w:pPr>
              <w:jc w:val="center"/>
              <w:rPr>
                <w:rFonts w:ascii="宋体" w:hAnsi="宋体"/>
                <w:b/>
                <w:bCs/>
              </w:rPr>
            </w:pPr>
            <w:r>
              <w:rPr>
                <w:rFonts w:ascii="宋体" w:hAnsi="宋体"/>
                <w:b/>
                <w:bCs/>
              </w:rPr>
              <w:t>2013.06</w:t>
            </w:r>
          </w:p>
        </w:tc>
        <w:tc>
          <w:tcPr>
            <w:tcW w:w="1134" w:type="dxa"/>
            <w:gridSpan w:val="2"/>
            <w:vAlign w:val="center"/>
          </w:tcPr>
          <w:p w14:paraId="56FC2B43" w14:textId="77777777" w:rsidR="00F23D57" w:rsidRDefault="00F23D57">
            <w:pPr>
              <w:jc w:val="center"/>
              <w:rPr>
                <w:rFonts w:ascii="宋体" w:hAnsi="宋体"/>
                <w:b/>
                <w:bCs/>
              </w:rPr>
            </w:pPr>
            <w:r>
              <w:rPr>
                <w:rFonts w:ascii="宋体" w:hAnsi="宋体"/>
                <w:b/>
                <w:bCs/>
              </w:rPr>
              <w:t>本科毕业</w:t>
            </w:r>
          </w:p>
          <w:p w14:paraId="23147EAF" w14:textId="77777777" w:rsidR="00F23D57" w:rsidRDefault="00F23D57">
            <w:pPr>
              <w:jc w:val="center"/>
              <w:rPr>
                <w:rFonts w:ascii="宋体" w:hAnsi="宋体"/>
                <w:b/>
                <w:bCs/>
              </w:rPr>
            </w:pPr>
            <w:r>
              <w:rPr>
                <w:rFonts w:ascii="宋体" w:hAnsi="宋体"/>
                <w:b/>
                <w:bCs/>
              </w:rPr>
              <w:t>学校</w:t>
            </w:r>
          </w:p>
        </w:tc>
        <w:tc>
          <w:tcPr>
            <w:tcW w:w="1688" w:type="dxa"/>
            <w:vAlign w:val="center"/>
          </w:tcPr>
          <w:p w14:paraId="644CD524" w14:textId="77777777" w:rsidR="00F23D57" w:rsidRDefault="00F23D57">
            <w:pPr>
              <w:jc w:val="center"/>
              <w:rPr>
                <w:rFonts w:ascii="宋体" w:hAnsi="宋体"/>
                <w:b/>
                <w:bCs/>
              </w:rPr>
            </w:pPr>
            <w:r>
              <w:rPr>
                <w:rFonts w:ascii="宋体" w:hAnsi="宋体"/>
                <w:b/>
                <w:bCs/>
              </w:rPr>
              <w:t>枣庄学院</w:t>
            </w:r>
          </w:p>
        </w:tc>
        <w:tc>
          <w:tcPr>
            <w:tcW w:w="1289" w:type="dxa"/>
            <w:gridSpan w:val="2"/>
            <w:vAlign w:val="center"/>
          </w:tcPr>
          <w:p w14:paraId="7299B08C" w14:textId="77777777" w:rsidR="00F23D57" w:rsidRDefault="00F23D57">
            <w:pPr>
              <w:jc w:val="center"/>
              <w:rPr>
                <w:rFonts w:ascii="宋体" w:hAnsi="宋体"/>
                <w:b/>
                <w:bCs/>
              </w:rPr>
            </w:pPr>
            <w:r>
              <w:rPr>
                <w:rFonts w:ascii="宋体" w:hAnsi="宋体"/>
                <w:b/>
                <w:bCs/>
              </w:rPr>
              <w:t>本科</w:t>
            </w:r>
            <w:r>
              <w:rPr>
                <w:rFonts w:ascii="宋体" w:hAnsi="宋体" w:hint="eastAsia"/>
                <w:b/>
                <w:bCs/>
              </w:rPr>
              <w:t>专业</w:t>
            </w:r>
          </w:p>
        </w:tc>
        <w:tc>
          <w:tcPr>
            <w:tcW w:w="1447" w:type="dxa"/>
            <w:vAlign w:val="center"/>
          </w:tcPr>
          <w:p w14:paraId="0D16EF56" w14:textId="77777777" w:rsidR="00F23D57" w:rsidRDefault="0066753F">
            <w:pPr>
              <w:jc w:val="center"/>
              <w:rPr>
                <w:rFonts w:ascii="宋体" w:hAnsi="宋体"/>
                <w:b/>
                <w:bCs/>
              </w:rPr>
            </w:pPr>
            <w:r>
              <w:rPr>
                <w:rFonts w:ascii="宋体" w:hAnsi="宋体" w:hint="eastAsia"/>
                <w:b/>
                <w:bCs/>
                <w:lang w:eastAsia="zh-CN"/>
              </w:rPr>
              <w:t>电子</w:t>
            </w:r>
            <w:r w:rsidR="00F23D57">
              <w:rPr>
                <w:rFonts w:ascii="宋体" w:hAnsi="宋体"/>
                <w:b/>
                <w:bCs/>
              </w:rPr>
              <w:t>信息工程</w:t>
            </w:r>
          </w:p>
        </w:tc>
      </w:tr>
      <w:tr w:rsidR="003808F2" w14:paraId="58FBC5B0" w14:textId="77777777">
        <w:trPr>
          <w:cantSplit/>
          <w:trHeight w:val="445"/>
          <w:jc w:val="center"/>
        </w:trPr>
        <w:tc>
          <w:tcPr>
            <w:tcW w:w="416" w:type="dxa"/>
            <w:vMerge w:val="restart"/>
            <w:textDirection w:val="tbRlV"/>
            <w:vAlign w:val="center"/>
          </w:tcPr>
          <w:p w14:paraId="46FB8034" w14:textId="77777777" w:rsidR="003808F2" w:rsidRDefault="003808F2">
            <w:pPr>
              <w:ind w:left="113" w:right="113"/>
              <w:jc w:val="center"/>
              <w:rPr>
                <w:rFonts w:ascii="宋体" w:hAnsi="宋体"/>
                <w:b/>
                <w:bCs/>
              </w:rPr>
            </w:pPr>
            <w:r>
              <w:rPr>
                <w:rFonts w:ascii="宋体" w:hAnsi="宋体" w:hint="eastAsia"/>
                <w:b/>
                <w:bCs/>
              </w:rPr>
              <w:t>论文类型与性质</w:t>
            </w:r>
          </w:p>
        </w:tc>
        <w:tc>
          <w:tcPr>
            <w:tcW w:w="419" w:type="dxa"/>
            <w:vMerge w:val="restart"/>
            <w:textDirection w:val="tbRlV"/>
            <w:vAlign w:val="center"/>
          </w:tcPr>
          <w:p w14:paraId="39722E79" w14:textId="77777777" w:rsidR="003808F2" w:rsidRDefault="003808F2">
            <w:pPr>
              <w:ind w:left="113" w:right="113"/>
              <w:jc w:val="center"/>
              <w:rPr>
                <w:rFonts w:ascii="宋体" w:hAnsi="宋体"/>
                <w:b/>
                <w:bCs/>
              </w:rPr>
            </w:pPr>
            <w:r>
              <w:rPr>
                <w:rFonts w:ascii="宋体" w:hAnsi="宋体" w:hint="eastAsia"/>
                <w:b/>
                <w:bCs/>
              </w:rPr>
              <w:t>名称</w:t>
            </w:r>
          </w:p>
        </w:tc>
        <w:tc>
          <w:tcPr>
            <w:tcW w:w="842" w:type="dxa"/>
            <w:gridSpan w:val="3"/>
            <w:tcBorders>
              <w:bottom w:val="single" w:sz="4" w:space="0" w:color="auto"/>
            </w:tcBorders>
            <w:vAlign w:val="center"/>
          </w:tcPr>
          <w:p w14:paraId="6C6D9ACA" w14:textId="77777777" w:rsidR="003808F2" w:rsidRDefault="003808F2">
            <w:pPr>
              <w:jc w:val="center"/>
              <w:rPr>
                <w:rFonts w:ascii="宋体" w:hAnsi="宋体"/>
                <w:b/>
                <w:bCs/>
              </w:rPr>
            </w:pPr>
            <w:r>
              <w:rPr>
                <w:rFonts w:ascii="宋体" w:hAnsi="宋体" w:hint="eastAsia"/>
                <w:b/>
                <w:bCs/>
              </w:rPr>
              <w:t>中文</w:t>
            </w:r>
          </w:p>
        </w:tc>
        <w:tc>
          <w:tcPr>
            <w:tcW w:w="6947" w:type="dxa"/>
            <w:gridSpan w:val="8"/>
            <w:tcBorders>
              <w:bottom w:val="single" w:sz="4" w:space="0" w:color="auto"/>
            </w:tcBorders>
            <w:vAlign w:val="center"/>
          </w:tcPr>
          <w:p w14:paraId="43D8387C" w14:textId="77777777" w:rsidR="003808F2" w:rsidRDefault="00F840A8" w:rsidP="0066753F">
            <w:pPr>
              <w:rPr>
                <w:rFonts w:ascii="宋体" w:hAnsi="宋体"/>
                <w:b/>
                <w:bCs/>
                <w:lang w:eastAsia="zh-CN"/>
              </w:rPr>
            </w:pPr>
            <w:r w:rsidRPr="00F840A8">
              <w:rPr>
                <w:rFonts w:hint="eastAsia"/>
                <w:b/>
                <w:bCs/>
                <w:lang w:eastAsia="zh-CN"/>
              </w:rPr>
              <w:t>基于</w:t>
            </w:r>
            <w:r w:rsidRPr="00F840A8">
              <w:rPr>
                <w:rFonts w:hint="eastAsia"/>
                <w:b/>
                <w:bCs/>
                <w:lang w:eastAsia="zh-CN"/>
              </w:rPr>
              <w:t>Spark</w:t>
            </w:r>
            <w:r w:rsidRPr="00F840A8">
              <w:rPr>
                <w:rFonts w:hint="eastAsia"/>
                <w:b/>
                <w:bCs/>
                <w:lang w:eastAsia="zh-CN"/>
              </w:rPr>
              <w:t>的协同过滤推荐系统研究与实现</w:t>
            </w:r>
          </w:p>
        </w:tc>
      </w:tr>
      <w:tr w:rsidR="003808F2" w14:paraId="6F67B1A8" w14:textId="77777777">
        <w:trPr>
          <w:cantSplit/>
          <w:trHeight w:val="465"/>
          <w:jc w:val="center"/>
        </w:trPr>
        <w:tc>
          <w:tcPr>
            <w:tcW w:w="416" w:type="dxa"/>
            <w:vMerge/>
            <w:textDirection w:val="tbRlV"/>
            <w:vAlign w:val="center"/>
          </w:tcPr>
          <w:p w14:paraId="4DDBC635" w14:textId="77777777" w:rsidR="003808F2" w:rsidRDefault="003808F2">
            <w:pPr>
              <w:ind w:left="113" w:right="113"/>
              <w:jc w:val="center"/>
              <w:rPr>
                <w:rFonts w:ascii="宋体" w:hAnsi="宋体"/>
                <w:b/>
                <w:bCs/>
                <w:lang w:eastAsia="zh-CN"/>
              </w:rPr>
            </w:pPr>
          </w:p>
        </w:tc>
        <w:tc>
          <w:tcPr>
            <w:tcW w:w="419" w:type="dxa"/>
            <w:vMerge/>
            <w:tcBorders>
              <w:bottom w:val="single" w:sz="4" w:space="0" w:color="auto"/>
            </w:tcBorders>
            <w:textDirection w:val="tbRlV"/>
            <w:vAlign w:val="center"/>
          </w:tcPr>
          <w:p w14:paraId="034FADDC" w14:textId="77777777" w:rsidR="003808F2" w:rsidRDefault="003808F2">
            <w:pPr>
              <w:ind w:left="113" w:right="113"/>
              <w:jc w:val="center"/>
              <w:rPr>
                <w:rFonts w:ascii="宋体" w:hAnsi="宋体"/>
                <w:b/>
                <w:bCs/>
                <w:lang w:eastAsia="zh-CN"/>
              </w:rPr>
            </w:pPr>
          </w:p>
        </w:tc>
        <w:tc>
          <w:tcPr>
            <w:tcW w:w="842" w:type="dxa"/>
            <w:gridSpan w:val="3"/>
            <w:tcBorders>
              <w:bottom w:val="single" w:sz="4" w:space="0" w:color="auto"/>
            </w:tcBorders>
            <w:vAlign w:val="center"/>
          </w:tcPr>
          <w:p w14:paraId="22CD72CB" w14:textId="77777777" w:rsidR="003808F2" w:rsidRDefault="003808F2">
            <w:pPr>
              <w:jc w:val="center"/>
              <w:rPr>
                <w:rFonts w:ascii="宋体" w:hAnsi="宋体"/>
                <w:b/>
                <w:bCs/>
              </w:rPr>
            </w:pPr>
            <w:r>
              <w:rPr>
                <w:rFonts w:ascii="宋体" w:hAnsi="宋体" w:hint="eastAsia"/>
                <w:b/>
                <w:bCs/>
              </w:rPr>
              <w:t>英文</w:t>
            </w:r>
          </w:p>
        </w:tc>
        <w:tc>
          <w:tcPr>
            <w:tcW w:w="6947" w:type="dxa"/>
            <w:gridSpan w:val="8"/>
            <w:tcBorders>
              <w:bottom w:val="single" w:sz="4" w:space="0" w:color="auto"/>
            </w:tcBorders>
            <w:vAlign w:val="center"/>
          </w:tcPr>
          <w:p w14:paraId="3EB98D1F" w14:textId="77777777" w:rsidR="003808F2" w:rsidRDefault="00F840A8" w:rsidP="0066753F">
            <w:pPr>
              <w:rPr>
                <w:rFonts w:ascii="宋体" w:hAnsi="宋体"/>
                <w:b/>
                <w:bCs/>
                <w:lang w:eastAsia="zh-CN"/>
              </w:rPr>
            </w:pPr>
            <w:r w:rsidRPr="00F840A8">
              <w:rPr>
                <w:b/>
                <w:bCs/>
              </w:rPr>
              <w:t>Research and implementation of collaborative filtering recommendation system based on Spark</w:t>
            </w:r>
          </w:p>
        </w:tc>
      </w:tr>
      <w:tr w:rsidR="003808F2" w14:paraId="032C6D04" w14:textId="77777777">
        <w:trPr>
          <w:cantSplit/>
          <w:trHeight w:val="895"/>
          <w:jc w:val="center"/>
        </w:trPr>
        <w:tc>
          <w:tcPr>
            <w:tcW w:w="416" w:type="dxa"/>
            <w:vMerge/>
            <w:tcBorders>
              <w:bottom w:val="single" w:sz="4" w:space="0" w:color="auto"/>
            </w:tcBorders>
            <w:textDirection w:val="tbRlV"/>
            <w:vAlign w:val="center"/>
          </w:tcPr>
          <w:p w14:paraId="78175A3C" w14:textId="77777777" w:rsidR="003808F2" w:rsidRDefault="003808F2">
            <w:pPr>
              <w:ind w:left="113" w:right="113"/>
              <w:jc w:val="center"/>
              <w:rPr>
                <w:rFonts w:ascii="宋体" w:hAnsi="宋体"/>
                <w:b/>
                <w:bCs/>
              </w:rPr>
            </w:pPr>
          </w:p>
        </w:tc>
        <w:tc>
          <w:tcPr>
            <w:tcW w:w="419" w:type="dxa"/>
            <w:tcBorders>
              <w:bottom w:val="single" w:sz="4" w:space="0" w:color="auto"/>
            </w:tcBorders>
            <w:textDirection w:val="tbRlV"/>
            <w:vAlign w:val="center"/>
          </w:tcPr>
          <w:p w14:paraId="32EDB8B1" w14:textId="77777777" w:rsidR="003808F2" w:rsidRDefault="003808F2">
            <w:pPr>
              <w:ind w:left="113" w:right="113"/>
              <w:jc w:val="center"/>
              <w:rPr>
                <w:rFonts w:ascii="宋体" w:hAnsi="宋体"/>
                <w:b/>
                <w:bCs/>
              </w:rPr>
            </w:pPr>
            <w:r>
              <w:rPr>
                <w:rFonts w:ascii="宋体" w:hAnsi="宋体" w:hint="eastAsia"/>
                <w:b/>
                <w:bCs/>
              </w:rPr>
              <w:t>类别</w:t>
            </w:r>
          </w:p>
        </w:tc>
        <w:tc>
          <w:tcPr>
            <w:tcW w:w="7789" w:type="dxa"/>
            <w:gridSpan w:val="11"/>
            <w:tcBorders>
              <w:bottom w:val="single" w:sz="4" w:space="0" w:color="auto"/>
            </w:tcBorders>
            <w:vAlign w:val="center"/>
          </w:tcPr>
          <w:p w14:paraId="64D332BE" w14:textId="77777777" w:rsidR="003808F2" w:rsidRDefault="003808F2">
            <w:pPr>
              <w:ind w:firstLineChars="100" w:firstLine="240"/>
              <w:rPr>
                <w:rFonts w:ascii="宋体" w:hAnsi="宋体"/>
                <w:b/>
                <w:bCs/>
                <w:lang w:eastAsia="zh-CN"/>
              </w:rPr>
            </w:pPr>
            <w:del w:id="0" w:author="雨林木风" w:date="2014-11-26T17:05:00Z">
              <w:r>
                <w:rPr>
                  <w:rFonts w:ascii="宋体" w:hAnsi="宋体" w:hint="eastAsia"/>
                  <w:b/>
                  <w:bCs/>
                  <w:lang w:eastAsia="zh-CN"/>
                </w:rPr>
                <w:delText>√</w:delText>
              </w:r>
            </w:del>
            <w:r>
              <w:rPr>
                <w:rFonts w:ascii="宋体" w:hAnsi="宋体" w:hint="eastAsia"/>
                <w:b/>
                <w:bCs/>
                <w:lang w:eastAsia="zh-CN"/>
              </w:rPr>
              <w:t xml:space="preserve">1．技术攻关研究        </w:t>
            </w:r>
            <w:del w:id="1" w:author="雨林木风" w:date="2014-11-26T17:05:00Z">
              <w:r>
                <w:rPr>
                  <w:rFonts w:ascii="宋体" w:hAnsi="宋体" w:hint="eastAsia"/>
                  <w:b/>
                  <w:bCs/>
                  <w:lang w:eastAsia="zh-CN"/>
                </w:rPr>
                <w:delText xml:space="preserve">√ </w:delText>
              </w:r>
            </w:del>
            <w:r>
              <w:rPr>
                <w:rFonts w:ascii="宋体" w:hAnsi="宋体" w:hint="eastAsia"/>
                <w:b/>
                <w:bCs/>
                <w:lang w:eastAsia="zh-CN"/>
              </w:rPr>
              <w:t xml:space="preserve">2．工程项目策划 </w:t>
            </w:r>
          </w:p>
          <w:p w14:paraId="154E9810" w14:textId="77777777" w:rsidR="003808F2" w:rsidRDefault="003808F2">
            <w:pPr>
              <w:spacing w:beforeLines="20" w:before="62"/>
              <w:ind w:firstLineChars="98" w:firstLine="235"/>
              <w:rPr>
                <w:rFonts w:ascii="宋体" w:hAnsi="宋体"/>
                <w:b/>
                <w:bCs/>
                <w:lang w:eastAsia="zh-CN"/>
              </w:rPr>
            </w:pPr>
            <w:r>
              <w:rPr>
                <w:rFonts w:ascii="宋体" w:hAnsi="宋体" w:hint="eastAsia"/>
                <w:b/>
                <w:bCs/>
                <w:lang w:eastAsia="zh-CN"/>
              </w:rPr>
              <w:t xml:space="preserve">√3．工程设计或技术改造  </w:t>
            </w:r>
            <w:del w:id="2" w:author="雨林木风" w:date="2014-11-26T17:05:00Z">
              <w:r>
                <w:rPr>
                  <w:rFonts w:ascii="宋体" w:hAnsi="宋体" w:hint="eastAsia"/>
                  <w:b/>
                  <w:bCs/>
                  <w:lang w:eastAsia="zh-CN"/>
                </w:rPr>
                <w:delText>√</w:delText>
              </w:r>
            </w:del>
            <w:r>
              <w:rPr>
                <w:rFonts w:ascii="宋体" w:hAnsi="宋体" w:hint="eastAsia"/>
                <w:b/>
                <w:bCs/>
                <w:lang w:eastAsia="zh-CN"/>
              </w:rPr>
              <w:t xml:space="preserve">4．新工艺、新材料、新设备、新产品的研制与开发     </w:t>
            </w:r>
          </w:p>
        </w:tc>
      </w:tr>
      <w:tr w:rsidR="003808F2" w14:paraId="459F3E54" w14:textId="77777777">
        <w:trPr>
          <w:cantSplit/>
          <w:trHeight w:val="886"/>
          <w:jc w:val="center"/>
        </w:trPr>
        <w:tc>
          <w:tcPr>
            <w:tcW w:w="416" w:type="dxa"/>
            <w:vMerge/>
            <w:tcBorders>
              <w:bottom w:val="single" w:sz="4" w:space="0" w:color="auto"/>
            </w:tcBorders>
            <w:textDirection w:val="tbRlV"/>
            <w:vAlign w:val="center"/>
          </w:tcPr>
          <w:p w14:paraId="5A5EE5B4" w14:textId="77777777" w:rsidR="003808F2" w:rsidRDefault="003808F2">
            <w:pPr>
              <w:ind w:left="113" w:right="113"/>
              <w:jc w:val="center"/>
              <w:rPr>
                <w:rFonts w:ascii="宋体" w:hAnsi="宋体"/>
                <w:b/>
                <w:bCs/>
                <w:lang w:eastAsia="zh-CN"/>
              </w:rPr>
            </w:pPr>
          </w:p>
        </w:tc>
        <w:tc>
          <w:tcPr>
            <w:tcW w:w="419" w:type="dxa"/>
            <w:tcBorders>
              <w:bottom w:val="single" w:sz="4" w:space="0" w:color="auto"/>
            </w:tcBorders>
            <w:textDirection w:val="tbRlV"/>
            <w:vAlign w:val="center"/>
          </w:tcPr>
          <w:p w14:paraId="059F0D87" w14:textId="77777777" w:rsidR="003808F2" w:rsidRDefault="003808F2">
            <w:pPr>
              <w:ind w:left="113" w:right="113"/>
              <w:jc w:val="center"/>
              <w:rPr>
                <w:rFonts w:ascii="宋体" w:hAnsi="宋体"/>
                <w:b/>
                <w:bCs/>
              </w:rPr>
            </w:pPr>
            <w:r>
              <w:rPr>
                <w:rFonts w:ascii="宋体" w:hAnsi="宋体" w:hint="eastAsia"/>
                <w:b/>
                <w:bCs/>
              </w:rPr>
              <w:t>形式</w:t>
            </w:r>
          </w:p>
        </w:tc>
        <w:tc>
          <w:tcPr>
            <w:tcW w:w="7789" w:type="dxa"/>
            <w:gridSpan w:val="11"/>
            <w:tcBorders>
              <w:bottom w:val="single" w:sz="4" w:space="0" w:color="auto"/>
            </w:tcBorders>
            <w:vAlign w:val="center"/>
          </w:tcPr>
          <w:p w14:paraId="41D6A412" w14:textId="77777777" w:rsidR="003808F2" w:rsidRDefault="003808F2">
            <w:pPr>
              <w:ind w:firstLineChars="100" w:firstLine="240"/>
              <w:rPr>
                <w:rFonts w:ascii="宋体" w:hAnsi="宋体"/>
                <w:b/>
                <w:bCs/>
                <w:lang w:eastAsia="zh-CN"/>
              </w:rPr>
            </w:pPr>
            <w:r>
              <w:rPr>
                <w:rFonts w:ascii="宋体" w:hAnsi="宋体" w:hint="eastAsia"/>
                <w:b/>
                <w:bCs/>
                <w:lang w:eastAsia="zh-CN"/>
              </w:rPr>
              <w:t>√1．工程设计</w:t>
            </w:r>
          </w:p>
          <w:p w14:paraId="626130EF" w14:textId="77777777" w:rsidR="003808F2" w:rsidRDefault="003808F2">
            <w:pPr>
              <w:ind w:firstLineChars="100" w:firstLine="240"/>
              <w:rPr>
                <w:rFonts w:ascii="宋体" w:hAnsi="宋体"/>
                <w:b/>
                <w:bCs/>
                <w:lang w:eastAsia="zh-CN"/>
              </w:rPr>
            </w:pPr>
            <w:del w:id="3" w:author="雨林木风" w:date="2014-11-26T17:05:00Z">
              <w:r>
                <w:rPr>
                  <w:rFonts w:ascii="宋体" w:hAnsi="宋体" w:hint="eastAsia"/>
                  <w:b/>
                  <w:bCs/>
                  <w:lang w:eastAsia="zh-CN"/>
                </w:rPr>
                <w:delText>√</w:delText>
              </w:r>
            </w:del>
            <w:r>
              <w:rPr>
                <w:rFonts w:ascii="宋体" w:hAnsi="宋体" w:hint="eastAsia"/>
                <w:b/>
                <w:bCs/>
                <w:lang w:eastAsia="zh-CN"/>
              </w:rPr>
              <w:t>2．研究论文</w:t>
            </w:r>
          </w:p>
        </w:tc>
      </w:tr>
      <w:tr w:rsidR="003808F2" w14:paraId="10ECE3DB" w14:textId="77777777">
        <w:trPr>
          <w:cantSplit/>
          <w:trHeight w:val="900"/>
          <w:jc w:val="center"/>
        </w:trPr>
        <w:tc>
          <w:tcPr>
            <w:tcW w:w="416" w:type="dxa"/>
            <w:vMerge/>
            <w:tcBorders>
              <w:bottom w:val="single" w:sz="4" w:space="0" w:color="auto"/>
            </w:tcBorders>
            <w:textDirection w:val="tbRlV"/>
            <w:vAlign w:val="center"/>
          </w:tcPr>
          <w:p w14:paraId="0926FFE0" w14:textId="77777777" w:rsidR="003808F2" w:rsidRDefault="003808F2">
            <w:pPr>
              <w:ind w:left="113" w:right="113"/>
              <w:jc w:val="center"/>
              <w:rPr>
                <w:rFonts w:ascii="宋体" w:hAnsi="宋体"/>
                <w:b/>
                <w:bCs/>
                <w:lang w:eastAsia="zh-CN"/>
              </w:rPr>
            </w:pPr>
          </w:p>
        </w:tc>
        <w:tc>
          <w:tcPr>
            <w:tcW w:w="419" w:type="dxa"/>
            <w:tcBorders>
              <w:bottom w:val="single" w:sz="4" w:space="0" w:color="auto"/>
            </w:tcBorders>
            <w:textDirection w:val="tbRlV"/>
            <w:vAlign w:val="center"/>
          </w:tcPr>
          <w:p w14:paraId="3832E24F" w14:textId="77777777" w:rsidR="003808F2" w:rsidRDefault="003808F2">
            <w:pPr>
              <w:ind w:left="113" w:right="113"/>
              <w:jc w:val="center"/>
              <w:rPr>
                <w:rFonts w:ascii="宋体" w:hAnsi="宋体"/>
                <w:b/>
                <w:bCs/>
              </w:rPr>
            </w:pPr>
            <w:r>
              <w:rPr>
                <w:rFonts w:ascii="宋体" w:hAnsi="宋体" w:hint="eastAsia"/>
                <w:b/>
                <w:bCs/>
              </w:rPr>
              <w:t>性质</w:t>
            </w:r>
          </w:p>
        </w:tc>
        <w:tc>
          <w:tcPr>
            <w:tcW w:w="7789" w:type="dxa"/>
            <w:gridSpan w:val="11"/>
            <w:tcBorders>
              <w:bottom w:val="single" w:sz="4" w:space="0" w:color="auto"/>
            </w:tcBorders>
            <w:vAlign w:val="center"/>
          </w:tcPr>
          <w:p w14:paraId="1320B171" w14:textId="77777777" w:rsidR="003808F2" w:rsidRDefault="003808F2">
            <w:pPr>
              <w:ind w:firstLineChars="100" w:firstLine="240"/>
              <w:rPr>
                <w:rFonts w:ascii="宋体" w:hAnsi="宋体"/>
                <w:b/>
                <w:bCs/>
                <w:lang w:eastAsia="zh-CN"/>
              </w:rPr>
            </w:pPr>
            <w:r>
              <w:rPr>
                <w:rFonts w:ascii="宋体" w:hAnsi="宋体" w:hint="eastAsia"/>
                <w:b/>
                <w:bCs/>
                <w:lang w:eastAsia="zh-CN"/>
              </w:rPr>
              <w:t>√1．</w:t>
            </w:r>
            <w:bookmarkStart w:id="4" w:name="OLE_LINK1"/>
            <w:r>
              <w:rPr>
                <w:rFonts w:ascii="宋体" w:hAnsi="宋体" w:hint="eastAsia"/>
                <w:b/>
                <w:bCs/>
                <w:lang w:eastAsia="zh-CN"/>
              </w:rPr>
              <w:t>应用技术研究</w:t>
            </w:r>
            <w:bookmarkEnd w:id="4"/>
          </w:p>
          <w:p w14:paraId="6843ED20" w14:textId="77777777" w:rsidR="003808F2" w:rsidRDefault="003808F2">
            <w:pPr>
              <w:spacing w:beforeLines="20" w:before="62"/>
              <w:ind w:firstLineChars="100" w:firstLine="240"/>
              <w:rPr>
                <w:rFonts w:ascii="宋体" w:hAnsi="宋体"/>
                <w:b/>
                <w:bCs/>
                <w:lang w:eastAsia="zh-CN"/>
              </w:rPr>
            </w:pPr>
            <w:r>
              <w:rPr>
                <w:rFonts w:ascii="宋体" w:hAnsi="宋体" w:hint="eastAsia"/>
                <w:b/>
                <w:bCs/>
                <w:lang w:eastAsia="zh-CN"/>
              </w:rPr>
              <w:t>√2．技术开发</w:t>
            </w:r>
          </w:p>
        </w:tc>
      </w:tr>
      <w:tr w:rsidR="003808F2" w14:paraId="2F9E177D" w14:textId="77777777">
        <w:trPr>
          <w:cantSplit/>
          <w:trHeight w:val="2848"/>
          <w:jc w:val="center"/>
        </w:trPr>
        <w:tc>
          <w:tcPr>
            <w:tcW w:w="416" w:type="dxa"/>
            <w:vMerge w:val="restart"/>
            <w:tcBorders>
              <w:bottom w:val="single" w:sz="4" w:space="0" w:color="auto"/>
            </w:tcBorders>
            <w:textDirection w:val="tbRlV"/>
            <w:vAlign w:val="center"/>
          </w:tcPr>
          <w:p w14:paraId="6AEE0C5E" w14:textId="77777777" w:rsidR="003808F2" w:rsidRDefault="003808F2">
            <w:pPr>
              <w:ind w:left="113" w:right="113"/>
              <w:jc w:val="center"/>
              <w:rPr>
                <w:rFonts w:ascii="宋体" w:hAnsi="宋体"/>
                <w:b/>
                <w:bCs/>
              </w:rPr>
            </w:pPr>
            <w:r>
              <w:rPr>
                <w:rFonts w:ascii="宋体" w:hAnsi="宋体" w:hint="eastAsia"/>
                <w:b/>
                <w:bCs/>
              </w:rPr>
              <w:t>论文内容和意义</w:t>
            </w:r>
          </w:p>
        </w:tc>
        <w:tc>
          <w:tcPr>
            <w:tcW w:w="419" w:type="dxa"/>
            <w:tcBorders>
              <w:bottom w:val="single" w:sz="4" w:space="0" w:color="auto"/>
            </w:tcBorders>
            <w:textDirection w:val="tbRlV"/>
            <w:vAlign w:val="center"/>
          </w:tcPr>
          <w:p w14:paraId="495D5AC0" w14:textId="77777777" w:rsidR="003808F2" w:rsidRDefault="003808F2">
            <w:pPr>
              <w:ind w:left="113" w:right="113"/>
              <w:jc w:val="center"/>
              <w:rPr>
                <w:rFonts w:ascii="宋体" w:hAnsi="宋体"/>
                <w:b/>
                <w:bCs/>
              </w:rPr>
            </w:pPr>
            <w:r>
              <w:rPr>
                <w:rFonts w:ascii="宋体" w:hAnsi="宋体" w:hint="eastAsia"/>
                <w:b/>
                <w:bCs/>
              </w:rPr>
              <w:t>摘  要</w:t>
            </w:r>
          </w:p>
        </w:tc>
        <w:tc>
          <w:tcPr>
            <w:tcW w:w="7789" w:type="dxa"/>
            <w:gridSpan w:val="11"/>
            <w:tcBorders>
              <w:bottom w:val="single" w:sz="4" w:space="0" w:color="auto"/>
            </w:tcBorders>
            <w:vAlign w:val="center"/>
          </w:tcPr>
          <w:p w14:paraId="1D6F411B" w14:textId="77777777" w:rsidR="003808F2" w:rsidRPr="0066753F" w:rsidRDefault="00F840A8">
            <w:pPr>
              <w:ind w:firstLineChars="200" w:firstLine="400"/>
              <w:rPr>
                <w:rFonts w:ascii="宋体" w:hAnsi="宋体"/>
                <w:bCs/>
                <w:sz w:val="20"/>
                <w:szCs w:val="20"/>
                <w:lang w:eastAsia="zh-CN"/>
              </w:rPr>
            </w:pPr>
            <w:r w:rsidRPr="0066753F">
              <w:rPr>
                <w:rFonts w:ascii="宋体" w:hAnsi="宋体" w:hint="eastAsia"/>
                <w:bCs/>
                <w:sz w:val="20"/>
                <w:szCs w:val="20"/>
                <w:lang w:eastAsia="zh-CN"/>
              </w:rPr>
              <w:t>当前我国已经进入信息化时代，信息内容也更加丰富。然而信息技术也带来了一些负面问题，例如</w:t>
            </w:r>
            <w:r w:rsidRPr="0066753F">
              <w:rPr>
                <w:rFonts w:ascii="宋体" w:hAnsi="宋体"/>
                <w:bCs/>
                <w:sz w:val="20"/>
                <w:szCs w:val="20"/>
                <w:lang w:eastAsia="zh-CN"/>
              </w:rPr>
              <w:t>“</w:t>
            </w:r>
            <w:r w:rsidRPr="0066753F">
              <w:rPr>
                <w:rFonts w:ascii="宋体" w:hAnsi="宋体" w:hint="eastAsia"/>
                <w:bCs/>
                <w:sz w:val="20"/>
                <w:szCs w:val="20"/>
                <w:lang w:eastAsia="zh-CN"/>
              </w:rPr>
              <w:t>信息过载”现象的出现严重干扰了人们的正常生活。大量的信息也给人们的生活带来了一定的困扰。无论是用户要想从海量数据中摆脱出来，还是商家想要引领消费者进行消费，都离不开个性化推荐系统。为了更好的解决</w:t>
            </w:r>
            <w:r w:rsidRPr="0066753F">
              <w:rPr>
                <w:rFonts w:ascii="宋体" w:hAnsi="宋体"/>
                <w:bCs/>
                <w:sz w:val="20"/>
                <w:szCs w:val="20"/>
                <w:lang w:eastAsia="zh-CN"/>
              </w:rPr>
              <w:t>“</w:t>
            </w:r>
            <w:r w:rsidRPr="0066753F">
              <w:rPr>
                <w:rFonts w:ascii="宋体" w:hAnsi="宋体" w:hint="eastAsia"/>
                <w:bCs/>
                <w:sz w:val="20"/>
                <w:szCs w:val="20"/>
                <w:lang w:eastAsia="zh-CN"/>
              </w:rPr>
              <w:t>信息过载”问题，推荐系统的概念应运而生，并且已经得到了越来越多的关注，相关的专家学者们对其研究也更加深入。因此，如何解决大数据时代的实时准确推荐是一个非常重要的课题。</w:t>
            </w:r>
            <w:r w:rsidRPr="0066753F">
              <w:rPr>
                <w:rFonts w:ascii="宋体" w:hAnsi="宋体"/>
                <w:bCs/>
                <w:sz w:val="20"/>
                <w:szCs w:val="20"/>
                <w:lang w:eastAsia="zh-CN"/>
              </w:rPr>
              <w:t xml:space="preserve"> </w:t>
            </w:r>
          </w:p>
          <w:p w14:paraId="50217BFA" w14:textId="77777777" w:rsidR="003808F2" w:rsidRPr="0066753F" w:rsidRDefault="00F840A8" w:rsidP="0066753F">
            <w:pPr>
              <w:ind w:firstLineChars="200" w:firstLine="400"/>
              <w:rPr>
                <w:rFonts w:ascii="宋体" w:hAnsi="宋体"/>
                <w:bCs/>
                <w:sz w:val="20"/>
                <w:szCs w:val="20"/>
                <w:lang w:val="en-US" w:eastAsia="zh-CN"/>
              </w:rPr>
            </w:pPr>
            <w:r w:rsidRPr="0066753F">
              <w:rPr>
                <w:rFonts w:ascii="宋体" w:hAnsi="宋体" w:hint="eastAsia"/>
                <w:bCs/>
                <w:sz w:val="20"/>
                <w:szCs w:val="20"/>
                <w:lang w:eastAsia="zh-CN"/>
              </w:rPr>
              <w:t>本课题</w:t>
            </w:r>
            <w:r w:rsidRPr="0066753F">
              <w:rPr>
                <w:rFonts w:ascii="宋体" w:hAnsi="宋体"/>
                <w:bCs/>
                <w:sz w:val="20"/>
                <w:szCs w:val="20"/>
                <w:lang w:eastAsia="zh-CN"/>
              </w:rPr>
              <w:t>研究的内容包括以下几个方面：</w:t>
            </w:r>
            <w:r w:rsidR="00D50416" w:rsidRPr="0066753F">
              <w:rPr>
                <w:rFonts w:ascii="宋体" w:hAnsi="宋体" w:hint="eastAsia"/>
                <w:bCs/>
                <w:sz w:val="20"/>
                <w:szCs w:val="20"/>
                <w:lang w:eastAsia="zh-CN"/>
              </w:rPr>
              <w:t>（</w:t>
            </w:r>
            <w:r w:rsidR="00D50416" w:rsidRPr="0066753F">
              <w:rPr>
                <w:rFonts w:ascii="宋体" w:hAnsi="宋体"/>
                <w:bCs/>
                <w:sz w:val="20"/>
                <w:szCs w:val="20"/>
                <w:lang w:eastAsia="zh-CN"/>
              </w:rPr>
              <w:t>1</w:t>
            </w:r>
            <w:r w:rsidR="00D50416" w:rsidRPr="0066753F">
              <w:rPr>
                <w:rFonts w:ascii="宋体" w:hAnsi="宋体" w:hint="eastAsia"/>
                <w:bCs/>
                <w:sz w:val="20"/>
                <w:szCs w:val="20"/>
                <w:lang w:eastAsia="zh-CN"/>
              </w:rPr>
              <w:t>）针对现有协同过滤算法</w:t>
            </w:r>
            <w:r w:rsidR="00B4604B" w:rsidRPr="0066753F">
              <w:rPr>
                <w:rFonts w:ascii="宋体" w:hAnsi="宋体" w:hint="eastAsia"/>
                <w:bCs/>
                <w:sz w:val="20"/>
                <w:szCs w:val="20"/>
                <w:lang w:eastAsia="zh-CN"/>
              </w:rPr>
              <w:t>存在的问题，提出改进的项目相似度计算算法，用以更好的进行推荐。</w:t>
            </w:r>
            <w:r w:rsidR="00D50416" w:rsidRPr="0066753F">
              <w:rPr>
                <w:rFonts w:ascii="宋体" w:hAnsi="宋体" w:hint="eastAsia"/>
                <w:bCs/>
                <w:sz w:val="20"/>
                <w:szCs w:val="20"/>
                <w:lang w:eastAsia="zh-CN"/>
              </w:rPr>
              <w:t>（</w:t>
            </w:r>
            <w:r w:rsidR="00811C76" w:rsidRPr="0066753F">
              <w:rPr>
                <w:rFonts w:ascii="宋体" w:hAnsi="宋体"/>
                <w:bCs/>
                <w:sz w:val="20"/>
                <w:szCs w:val="20"/>
                <w:lang w:eastAsia="zh-CN"/>
              </w:rPr>
              <w:t>2</w:t>
            </w:r>
            <w:r w:rsidR="00D50416" w:rsidRPr="0066753F">
              <w:rPr>
                <w:rFonts w:ascii="宋体" w:hAnsi="宋体" w:hint="eastAsia"/>
                <w:bCs/>
                <w:sz w:val="20"/>
                <w:szCs w:val="20"/>
                <w:lang w:eastAsia="zh-CN"/>
              </w:rPr>
              <w:t>）</w:t>
            </w:r>
            <w:r w:rsidR="00811C76" w:rsidRPr="0066753F">
              <w:rPr>
                <w:rFonts w:ascii="宋体" w:hAnsi="宋体" w:hint="eastAsia"/>
                <w:bCs/>
                <w:sz w:val="20"/>
                <w:szCs w:val="20"/>
                <w:lang w:eastAsia="zh-CN"/>
              </w:rPr>
              <w:t xml:space="preserve"> </w:t>
            </w:r>
            <w:r w:rsidR="00811C76" w:rsidRPr="0066753F">
              <w:rPr>
                <w:rFonts w:ascii="宋体" w:hAnsi="宋体"/>
                <w:bCs/>
                <w:sz w:val="20"/>
                <w:szCs w:val="20"/>
                <w:lang w:eastAsia="zh-CN"/>
              </w:rPr>
              <w:t>基于多</w:t>
            </w:r>
            <w:r w:rsidR="00811C76" w:rsidRPr="0066753F">
              <w:rPr>
                <w:rFonts w:ascii="宋体" w:hAnsi="宋体" w:hint="eastAsia"/>
                <w:bCs/>
                <w:sz w:val="20"/>
                <w:szCs w:val="20"/>
                <w:lang w:eastAsia="zh-CN"/>
              </w:rPr>
              <w:t>种</w:t>
            </w:r>
            <w:r w:rsidR="00811C76" w:rsidRPr="0066753F">
              <w:rPr>
                <w:rFonts w:ascii="宋体" w:hAnsi="宋体"/>
                <w:bCs/>
                <w:sz w:val="20"/>
                <w:szCs w:val="20"/>
                <w:lang w:eastAsia="zh-CN"/>
              </w:rPr>
              <w:t>推荐引擎的混合推荐</w:t>
            </w:r>
            <w:r w:rsidR="00D50416" w:rsidRPr="0066753F">
              <w:rPr>
                <w:rFonts w:ascii="宋体" w:hAnsi="宋体" w:hint="eastAsia"/>
                <w:bCs/>
                <w:sz w:val="20"/>
                <w:szCs w:val="20"/>
                <w:lang w:eastAsia="zh-CN"/>
              </w:rPr>
              <w:t>。（</w:t>
            </w:r>
            <w:r w:rsidR="00811C76" w:rsidRPr="0066753F">
              <w:rPr>
                <w:rFonts w:ascii="宋体" w:hAnsi="宋体"/>
                <w:bCs/>
                <w:sz w:val="20"/>
                <w:szCs w:val="20"/>
                <w:lang w:eastAsia="zh-CN"/>
              </w:rPr>
              <w:t>3</w:t>
            </w:r>
            <w:r w:rsidR="00D50416" w:rsidRPr="0066753F">
              <w:rPr>
                <w:rFonts w:ascii="宋体" w:hAnsi="宋体" w:hint="eastAsia"/>
                <w:bCs/>
                <w:sz w:val="20"/>
                <w:szCs w:val="20"/>
                <w:lang w:eastAsia="zh-CN"/>
              </w:rPr>
              <w:t>）引入</w:t>
            </w:r>
            <w:r w:rsidR="00D50416" w:rsidRPr="0066753F">
              <w:rPr>
                <w:rFonts w:ascii="宋体" w:hAnsi="宋体"/>
                <w:bCs/>
                <w:sz w:val="20"/>
                <w:szCs w:val="20"/>
                <w:lang w:eastAsia="zh-CN"/>
              </w:rPr>
              <w:t>spark</w:t>
            </w:r>
            <w:r w:rsidR="0066753F">
              <w:rPr>
                <w:rFonts w:ascii="宋体" w:hAnsi="宋体" w:hint="eastAsia"/>
                <w:bCs/>
                <w:sz w:val="20"/>
                <w:szCs w:val="20"/>
                <w:lang w:eastAsia="zh-CN"/>
              </w:rPr>
              <w:t>大数据计算框架，设计推荐系统相关模块，</w:t>
            </w:r>
            <w:r w:rsidR="0066753F">
              <w:rPr>
                <w:rFonts w:ascii="宋体" w:hAnsi="宋体"/>
                <w:bCs/>
                <w:sz w:val="20"/>
                <w:szCs w:val="20"/>
                <w:lang w:eastAsia="zh-CN"/>
              </w:rPr>
              <w:t>尽可能</w:t>
            </w:r>
            <w:r w:rsidR="00D50416" w:rsidRPr="0066753F">
              <w:rPr>
                <w:rFonts w:ascii="宋体" w:hAnsi="宋体" w:hint="eastAsia"/>
                <w:bCs/>
                <w:sz w:val="20"/>
                <w:szCs w:val="20"/>
                <w:lang w:eastAsia="zh-CN"/>
              </w:rPr>
              <w:t>做到</w:t>
            </w:r>
            <w:r w:rsidR="0066753F">
              <w:rPr>
                <w:rFonts w:ascii="宋体" w:hAnsi="宋体"/>
                <w:bCs/>
                <w:sz w:val="20"/>
                <w:szCs w:val="20"/>
                <w:lang w:eastAsia="zh-CN"/>
              </w:rPr>
              <w:t>快速</w:t>
            </w:r>
            <w:r w:rsidR="00D50416" w:rsidRPr="0066753F">
              <w:rPr>
                <w:rFonts w:ascii="宋体" w:hAnsi="宋体" w:hint="eastAsia"/>
                <w:bCs/>
                <w:sz w:val="20"/>
                <w:szCs w:val="20"/>
                <w:lang w:eastAsia="zh-CN"/>
              </w:rPr>
              <w:t>实时推荐。</w:t>
            </w:r>
            <w:r w:rsidR="00D50416" w:rsidRPr="0066753F">
              <w:rPr>
                <w:rFonts w:ascii="宋体" w:hAnsi="宋体" w:hint="eastAsia"/>
                <w:bCs/>
                <w:sz w:val="20"/>
                <w:szCs w:val="20"/>
              </w:rPr>
              <w:t>（</w:t>
            </w:r>
            <w:r w:rsidR="00811C76" w:rsidRPr="0066753F">
              <w:rPr>
                <w:rFonts w:ascii="宋体" w:hAnsi="宋体"/>
                <w:bCs/>
                <w:sz w:val="20"/>
                <w:szCs w:val="20"/>
              </w:rPr>
              <w:t>4</w:t>
            </w:r>
            <w:r w:rsidR="00D50416" w:rsidRPr="0066753F">
              <w:rPr>
                <w:rFonts w:ascii="宋体" w:hAnsi="宋体" w:hint="eastAsia"/>
                <w:bCs/>
                <w:sz w:val="20"/>
                <w:szCs w:val="20"/>
              </w:rPr>
              <w:t>）通过实验验证算法的有效性。</w:t>
            </w:r>
          </w:p>
        </w:tc>
      </w:tr>
      <w:tr w:rsidR="003808F2" w14:paraId="6F9A8E02" w14:textId="77777777">
        <w:trPr>
          <w:cantSplit/>
          <w:trHeight w:val="619"/>
          <w:jc w:val="center"/>
        </w:trPr>
        <w:tc>
          <w:tcPr>
            <w:tcW w:w="416" w:type="dxa"/>
            <w:vMerge/>
          </w:tcPr>
          <w:p w14:paraId="5EF7DEF0" w14:textId="77777777" w:rsidR="003808F2" w:rsidRDefault="003808F2">
            <w:pPr>
              <w:rPr>
                <w:rFonts w:ascii="宋体" w:hAnsi="宋体"/>
                <w:b/>
                <w:bCs/>
              </w:rPr>
            </w:pPr>
          </w:p>
        </w:tc>
        <w:tc>
          <w:tcPr>
            <w:tcW w:w="419" w:type="dxa"/>
            <w:vMerge w:val="restart"/>
            <w:textDirection w:val="tbRlV"/>
            <w:vAlign w:val="center"/>
          </w:tcPr>
          <w:p w14:paraId="663096CB" w14:textId="77777777" w:rsidR="003808F2" w:rsidRDefault="003808F2">
            <w:pPr>
              <w:ind w:left="113" w:right="113"/>
              <w:jc w:val="center"/>
              <w:rPr>
                <w:rFonts w:ascii="宋体" w:hAnsi="宋体"/>
                <w:b/>
                <w:bCs/>
              </w:rPr>
            </w:pPr>
            <w:r>
              <w:rPr>
                <w:rFonts w:ascii="宋体" w:hAnsi="宋体" w:hint="eastAsia"/>
                <w:b/>
                <w:bCs/>
              </w:rPr>
              <w:t>主题词</w:t>
            </w:r>
          </w:p>
        </w:tc>
        <w:tc>
          <w:tcPr>
            <w:tcW w:w="7789" w:type="dxa"/>
            <w:gridSpan w:val="11"/>
            <w:tcBorders>
              <w:bottom w:val="single" w:sz="4" w:space="0" w:color="auto"/>
            </w:tcBorders>
            <w:vAlign w:val="center"/>
          </w:tcPr>
          <w:p w14:paraId="7115E261" w14:textId="77777777" w:rsidR="003808F2" w:rsidRDefault="003808F2">
            <w:pPr>
              <w:rPr>
                <w:rFonts w:ascii="宋体" w:hAnsi="宋体"/>
                <w:b/>
                <w:bCs/>
                <w:lang w:eastAsia="zh-CN"/>
              </w:rPr>
            </w:pPr>
            <w:r>
              <w:rPr>
                <w:rFonts w:ascii="宋体" w:hAnsi="宋体" w:hint="eastAsia"/>
                <w:b/>
                <w:bCs/>
                <w:lang w:eastAsia="zh-CN"/>
              </w:rPr>
              <w:t>主题词数量不多于三个，主题词之间空一格（英文用“/ ”分隔）</w:t>
            </w:r>
          </w:p>
        </w:tc>
      </w:tr>
      <w:tr w:rsidR="003808F2" w14:paraId="2F08A8F3" w14:textId="77777777">
        <w:trPr>
          <w:cantSplit/>
          <w:trHeight w:val="618"/>
          <w:jc w:val="center"/>
        </w:trPr>
        <w:tc>
          <w:tcPr>
            <w:tcW w:w="416" w:type="dxa"/>
            <w:vMerge/>
          </w:tcPr>
          <w:p w14:paraId="1746DCCA" w14:textId="77777777" w:rsidR="003808F2" w:rsidRDefault="003808F2">
            <w:pPr>
              <w:rPr>
                <w:rFonts w:ascii="宋体" w:hAnsi="宋体"/>
                <w:b/>
                <w:bCs/>
                <w:lang w:eastAsia="zh-CN"/>
              </w:rPr>
            </w:pPr>
          </w:p>
        </w:tc>
        <w:tc>
          <w:tcPr>
            <w:tcW w:w="419" w:type="dxa"/>
            <w:vMerge/>
          </w:tcPr>
          <w:p w14:paraId="1490E0D1" w14:textId="77777777" w:rsidR="003808F2" w:rsidRDefault="003808F2">
            <w:pPr>
              <w:rPr>
                <w:rFonts w:ascii="宋体" w:hAnsi="宋体"/>
                <w:b/>
                <w:bCs/>
                <w:lang w:eastAsia="zh-CN"/>
              </w:rPr>
            </w:pPr>
          </w:p>
        </w:tc>
        <w:tc>
          <w:tcPr>
            <w:tcW w:w="842" w:type="dxa"/>
            <w:gridSpan w:val="3"/>
            <w:vAlign w:val="center"/>
          </w:tcPr>
          <w:p w14:paraId="150D6495" w14:textId="77777777" w:rsidR="003808F2" w:rsidRDefault="003808F2">
            <w:pPr>
              <w:jc w:val="center"/>
              <w:rPr>
                <w:rFonts w:ascii="宋体" w:hAnsi="宋体"/>
                <w:b/>
                <w:bCs/>
              </w:rPr>
            </w:pPr>
            <w:r>
              <w:rPr>
                <w:rFonts w:ascii="宋体" w:hAnsi="宋体" w:hint="eastAsia"/>
                <w:b/>
                <w:bCs/>
              </w:rPr>
              <w:t>中文</w:t>
            </w:r>
          </w:p>
        </w:tc>
        <w:tc>
          <w:tcPr>
            <w:tcW w:w="6947" w:type="dxa"/>
            <w:gridSpan w:val="8"/>
            <w:vAlign w:val="center"/>
          </w:tcPr>
          <w:p w14:paraId="3DD85383" w14:textId="77777777" w:rsidR="003808F2" w:rsidRDefault="00F840A8">
            <w:pPr>
              <w:jc w:val="center"/>
              <w:rPr>
                <w:rFonts w:ascii="宋体" w:hAnsi="宋体"/>
                <w:b/>
                <w:bCs/>
              </w:rPr>
            </w:pPr>
            <w:r>
              <w:rPr>
                <w:rFonts w:hint="eastAsia"/>
                <w:b/>
                <w:bCs/>
              </w:rPr>
              <w:t>推荐系统</w:t>
            </w:r>
            <w:r>
              <w:rPr>
                <w:rFonts w:hint="eastAsia"/>
                <w:b/>
                <w:bCs/>
              </w:rPr>
              <w:t xml:space="preserve"> Spark </w:t>
            </w:r>
            <w:r w:rsidR="00E947D7">
              <w:rPr>
                <w:b/>
                <w:bCs/>
                <w:lang w:eastAsia="zh-CN"/>
              </w:rPr>
              <w:t xml:space="preserve"> </w:t>
            </w:r>
            <w:r>
              <w:rPr>
                <w:rFonts w:hint="eastAsia"/>
                <w:b/>
                <w:bCs/>
              </w:rPr>
              <w:t>计算</w:t>
            </w:r>
            <w:r>
              <w:rPr>
                <w:b/>
                <w:bCs/>
              </w:rPr>
              <w:t>框架</w:t>
            </w:r>
            <w:r>
              <w:rPr>
                <w:rFonts w:hint="eastAsia"/>
                <w:b/>
                <w:bCs/>
              </w:rPr>
              <w:t xml:space="preserve"> </w:t>
            </w:r>
            <w:r w:rsidR="00E947D7">
              <w:rPr>
                <w:b/>
                <w:bCs/>
                <w:lang w:eastAsia="zh-CN"/>
              </w:rPr>
              <w:t xml:space="preserve"> </w:t>
            </w:r>
            <w:r>
              <w:rPr>
                <w:rFonts w:hint="eastAsia"/>
                <w:b/>
                <w:bCs/>
              </w:rPr>
              <w:t>信息</w:t>
            </w:r>
            <w:r>
              <w:rPr>
                <w:b/>
                <w:bCs/>
              </w:rPr>
              <w:t>过载</w:t>
            </w:r>
          </w:p>
        </w:tc>
      </w:tr>
      <w:tr w:rsidR="003808F2" w14:paraId="2F2AB993" w14:textId="77777777">
        <w:trPr>
          <w:cantSplit/>
          <w:trHeight w:val="612"/>
          <w:jc w:val="center"/>
        </w:trPr>
        <w:tc>
          <w:tcPr>
            <w:tcW w:w="416" w:type="dxa"/>
            <w:vMerge/>
            <w:tcBorders>
              <w:bottom w:val="single" w:sz="4" w:space="0" w:color="auto"/>
            </w:tcBorders>
          </w:tcPr>
          <w:p w14:paraId="7A463C61" w14:textId="77777777" w:rsidR="003808F2" w:rsidRDefault="003808F2">
            <w:pPr>
              <w:rPr>
                <w:rFonts w:ascii="宋体" w:hAnsi="宋体"/>
                <w:b/>
                <w:bCs/>
              </w:rPr>
            </w:pPr>
          </w:p>
        </w:tc>
        <w:tc>
          <w:tcPr>
            <w:tcW w:w="419" w:type="dxa"/>
            <w:vMerge/>
            <w:tcBorders>
              <w:bottom w:val="single" w:sz="4" w:space="0" w:color="auto"/>
            </w:tcBorders>
          </w:tcPr>
          <w:p w14:paraId="738747BA" w14:textId="77777777" w:rsidR="003808F2" w:rsidRDefault="003808F2">
            <w:pPr>
              <w:rPr>
                <w:rFonts w:ascii="宋体" w:hAnsi="宋体"/>
                <w:b/>
                <w:bCs/>
              </w:rPr>
            </w:pPr>
          </w:p>
        </w:tc>
        <w:tc>
          <w:tcPr>
            <w:tcW w:w="842" w:type="dxa"/>
            <w:gridSpan w:val="3"/>
            <w:tcBorders>
              <w:bottom w:val="single" w:sz="4" w:space="0" w:color="auto"/>
            </w:tcBorders>
            <w:vAlign w:val="center"/>
          </w:tcPr>
          <w:p w14:paraId="27D79964" w14:textId="77777777" w:rsidR="003808F2" w:rsidRDefault="003808F2">
            <w:pPr>
              <w:jc w:val="center"/>
              <w:rPr>
                <w:rFonts w:ascii="宋体" w:hAnsi="宋体"/>
                <w:b/>
                <w:bCs/>
              </w:rPr>
            </w:pPr>
            <w:r>
              <w:rPr>
                <w:rFonts w:ascii="宋体" w:hAnsi="宋体" w:hint="eastAsia"/>
                <w:b/>
                <w:bCs/>
              </w:rPr>
              <w:t>英文</w:t>
            </w:r>
          </w:p>
        </w:tc>
        <w:tc>
          <w:tcPr>
            <w:tcW w:w="6947" w:type="dxa"/>
            <w:gridSpan w:val="8"/>
            <w:tcBorders>
              <w:bottom w:val="single" w:sz="4" w:space="0" w:color="auto"/>
            </w:tcBorders>
            <w:vAlign w:val="center"/>
          </w:tcPr>
          <w:p w14:paraId="15245DAF" w14:textId="77777777" w:rsidR="003808F2" w:rsidRDefault="00F840A8">
            <w:pPr>
              <w:jc w:val="center"/>
              <w:rPr>
                <w:rFonts w:ascii="宋体" w:hAnsi="宋体"/>
                <w:b/>
                <w:bCs/>
              </w:rPr>
            </w:pPr>
            <w:r w:rsidRPr="00F840A8">
              <w:rPr>
                <w:b/>
                <w:bCs/>
              </w:rPr>
              <w:t>Recommended system</w:t>
            </w:r>
            <w:r>
              <w:rPr>
                <w:rFonts w:hint="eastAsia"/>
                <w:b/>
                <w:bCs/>
              </w:rPr>
              <w:t>/</w:t>
            </w:r>
            <w:r w:rsidRPr="00F840A8">
              <w:rPr>
                <w:b/>
                <w:bCs/>
              </w:rPr>
              <w:t xml:space="preserve"> Spark</w:t>
            </w:r>
            <w:r>
              <w:rPr>
                <w:b/>
                <w:bCs/>
              </w:rPr>
              <w:t>/</w:t>
            </w:r>
            <w:r w:rsidRPr="00F840A8">
              <w:rPr>
                <w:b/>
                <w:bCs/>
              </w:rPr>
              <w:t xml:space="preserve"> computing framework</w:t>
            </w:r>
            <w:r>
              <w:rPr>
                <w:b/>
                <w:bCs/>
              </w:rPr>
              <w:t>/</w:t>
            </w:r>
            <w:r w:rsidRPr="00F840A8">
              <w:rPr>
                <w:b/>
                <w:bCs/>
              </w:rPr>
              <w:t xml:space="preserve"> information overload</w:t>
            </w:r>
          </w:p>
        </w:tc>
      </w:tr>
    </w:tbl>
    <w:p w14:paraId="151DFC52" w14:textId="77777777" w:rsidR="003808F2" w:rsidRDefault="003808F2">
      <w:pPr>
        <w:rPr>
          <w:rFonts w:ascii="宋体" w:hAnsi="宋体"/>
          <w:b/>
          <w:bCs/>
          <w:sz w:val="32"/>
        </w:rPr>
      </w:pPr>
    </w:p>
    <w:p w14:paraId="3A6586F1" w14:textId="77777777" w:rsidR="0047726B" w:rsidRDefault="003808F2" w:rsidP="00505347">
      <w:pPr>
        <w:outlineLvl w:val="0"/>
        <w:rPr>
          <w:rFonts w:ascii="宋体" w:hAnsi="宋体"/>
          <w:b/>
          <w:bCs/>
          <w:sz w:val="32"/>
          <w:lang w:eastAsia="zh-CN"/>
        </w:rPr>
      </w:pPr>
      <w:r>
        <w:rPr>
          <w:rFonts w:ascii="宋体" w:hAnsi="宋体" w:hint="eastAsia"/>
          <w:b/>
          <w:bCs/>
          <w:sz w:val="32"/>
        </w:rPr>
        <w:lastRenderedPageBreak/>
        <w:t>二、选题依据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7"/>
      </w:tblGrid>
      <w:tr w:rsidR="003808F2" w14:paraId="218FEA97" w14:textId="77777777">
        <w:trPr>
          <w:jc w:val="center"/>
        </w:trPr>
        <w:tc>
          <w:tcPr>
            <w:tcW w:w="8947" w:type="dxa"/>
            <w:tcBorders>
              <w:bottom w:val="single" w:sz="4" w:space="0" w:color="auto"/>
            </w:tcBorders>
          </w:tcPr>
          <w:p w14:paraId="456B32E5" w14:textId="21401C74" w:rsidR="00654FA1" w:rsidRDefault="00654FA1" w:rsidP="00654FA1">
            <w:pPr>
              <w:widowControl w:val="0"/>
              <w:numPr>
                <w:ilvl w:val="0"/>
                <w:numId w:val="3"/>
              </w:numPr>
              <w:spacing w:beforeLines="50" w:before="156"/>
              <w:ind w:left="357" w:hanging="357"/>
              <w:jc w:val="both"/>
              <w:rPr>
                <w:b/>
                <w:bCs/>
                <w:lang w:eastAsia="zh-CN"/>
              </w:rPr>
            </w:pPr>
            <w:r w:rsidRPr="00F1740F">
              <w:rPr>
                <w:rFonts w:ascii="ˎ̥" w:hAnsi="ˎ̥" w:cs="宋体"/>
                <w:b/>
                <w:bCs/>
                <w:color w:val="000000"/>
                <w:szCs w:val="21"/>
                <w:lang w:eastAsia="zh-CN"/>
              </w:rPr>
              <w:t>本课题研究意义及同类研究工作国内外研究现状</w:t>
            </w:r>
            <w:r>
              <w:rPr>
                <w:rFonts w:ascii="ˎ̥" w:hAnsi="ˎ̥" w:cs="宋体" w:hint="eastAsia"/>
                <w:b/>
                <w:bCs/>
                <w:color w:val="000000"/>
                <w:szCs w:val="21"/>
                <w:lang w:eastAsia="zh-CN"/>
              </w:rPr>
              <w:t>及分析（引用的参考文献需在文中标注）。</w:t>
            </w:r>
          </w:p>
          <w:p w14:paraId="0919B4A8" w14:textId="50281D41" w:rsidR="003808F2" w:rsidRDefault="003808F2">
            <w:pPr>
              <w:spacing w:beforeLines="50" w:before="156" w:line="360" w:lineRule="auto"/>
              <w:rPr>
                <w:rFonts w:ascii="宋体" w:hAnsi="宋体"/>
                <w:b/>
                <w:bCs/>
                <w:lang w:eastAsia="zh-CN"/>
              </w:rPr>
            </w:pPr>
            <w:r>
              <w:rPr>
                <w:rFonts w:ascii="宋体" w:hAnsi="宋体" w:hint="eastAsia"/>
                <w:b/>
                <w:bCs/>
                <w:lang w:eastAsia="zh-CN"/>
              </w:rPr>
              <w:t>1</w:t>
            </w:r>
            <w:r w:rsidR="00654FA1">
              <w:rPr>
                <w:rFonts w:ascii="宋体" w:hAnsi="宋体" w:hint="eastAsia"/>
                <w:b/>
                <w:bCs/>
                <w:lang w:eastAsia="zh-CN"/>
              </w:rPr>
              <w:t>.1</w:t>
            </w:r>
            <w:r>
              <w:rPr>
                <w:rFonts w:ascii="宋体" w:hAnsi="宋体" w:hint="eastAsia"/>
                <w:b/>
                <w:bCs/>
                <w:lang w:eastAsia="zh-CN"/>
              </w:rPr>
              <w:t>选题的研究意义</w:t>
            </w:r>
          </w:p>
          <w:p w14:paraId="3A3453A5" w14:textId="77777777" w:rsidR="00F840A8" w:rsidRPr="00E23525" w:rsidRDefault="00F840A8" w:rsidP="00E23525">
            <w:pPr>
              <w:spacing w:beforeLines="50" w:before="156"/>
              <w:ind w:firstLineChars="200" w:firstLine="400"/>
              <w:rPr>
                <w:bCs/>
                <w:sz w:val="20"/>
                <w:szCs w:val="20"/>
                <w:lang w:eastAsia="zh-CN"/>
              </w:rPr>
            </w:pPr>
            <w:r w:rsidRPr="00E23525">
              <w:rPr>
                <w:rFonts w:hint="eastAsia"/>
                <w:bCs/>
                <w:sz w:val="20"/>
                <w:szCs w:val="20"/>
                <w:lang w:eastAsia="zh-CN"/>
              </w:rPr>
              <w:t>当前我国已经进入信息化时代，信息内容也更加丰富。然而信息技术也带来了一些负面问题，例如</w:t>
            </w:r>
            <w:r w:rsidRPr="00E23525">
              <w:rPr>
                <w:bCs/>
                <w:sz w:val="20"/>
                <w:szCs w:val="20"/>
                <w:lang w:eastAsia="zh-CN"/>
              </w:rPr>
              <w:t>“</w:t>
            </w:r>
            <w:r w:rsidRPr="00E23525">
              <w:rPr>
                <w:rFonts w:hint="eastAsia"/>
                <w:bCs/>
                <w:sz w:val="20"/>
                <w:szCs w:val="20"/>
                <w:lang w:eastAsia="zh-CN"/>
              </w:rPr>
              <w:t>信息过载”现象的出现严重干扰了人们的正常生活。大量的信息也给人们的生活带来了一定的困扰。无论是用户要想从海量数据中摆脱出来，还是商家想要引领消费者进行消费，都离不开个性化推荐系统。为了更好的解决</w:t>
            </w:r>
            <w:r w:rsidRPr="00E23525">
              <w:rPr>
                <w:bCs/>
                <w:sz w:val="20"/>
                <w:szCs w:val="20"/>
                <w:lang w:eastAsia="zh-CN"/>
              </w:rPr>
              <w:t>“</w:t>
            </w:r>
            <w:r w:rsidRPr="00E23525">
              <w:rPr>
                <w:rFonts w:hint="eastAsia"/>
                <w:bCs/>
                <w:sz w:val="20"/>
                <w:szCs w:val="20"/>
                <w:lang w:eastAsia="zh-CN"/>
              </w:rPr>
              <w:t>信息过载”问题，推荐系统的概念应运而生，并且已经得到了越来越多的关注，相关的专家学者们对其研究也更加深入。因此，如何解决大数据时代的实时准确推荐是一个非常重要的课题。</w:t>
            </w:r>
          </w:p>
          <w:p w14:paraId="0479A6C7" w14:textId="77777777" w:rsidR="00F840A8" w:rsidRPr="00E23525" w:rsidRDefault="00F840A8" w:rsidP="00E23525">
            <w:pPr>
              <w:spacing w:beforeLines="50" w:before="156"/>
              <w:ind w:firstLineChars="200" w:firstLine="400"/>
              <w:rPr>
                <w:rFonts w:ascii="宋体" w:hAnsi="宋体"/>
                <w:bCs/>
                <w:sz w:val="20"/>
                <w:szCs w:val="20"/>
                <w:lang w:eastAsia="zh-CN"/>
              </w:rPr>
            </w:pPr>
            <w:r w:rsidRPr="00E23525">
              <w:rPr>
                <w:rFonts w:ascii="宋体" w:hAnsi="宋体" w:hint="eastAsia"/>
                <w:bCs/>
                <w:sz w:val="20"/>
                <w:szCs w:val="20"/>
                <w:lang w:eastAsia="zh-CN"/>
              </w:rPr>
              <w:t>推荐系统的出现则在一定程度上弥补捜索引擎的缺陷</w:t>
            </w:r>
            <w:r w:rsidR="00A5306B">
              <w:rPr>
                <w:rFonts w:ascii="宋体" w:hAnsi="宋体"/>
                <w:bCs/>
                <w:sz w:val="20"/>
                <w:szCs w:val="20"/>
                <w:vertAlign w:val="superscript"/>
                <w:lang w:eastAsia="zh-CN"/>
              </w:rPr>
              <w:t>[1]</w:t>
            </w:r>
            <w:r w:rsidRPr="00E23525">
              <w:rPr>
                <w:rFonts w:ascii="宋体" w:hAnsi="宋体" w:hint="eastAsia"/>
                <w:bCs/>
                <w:sz w:val="20"/>
                <w:szCs w:val="20"/>
                <w:lang w:eastAsia="zh-CN"/>
              </w:rPr>
              <w:t>。推荐引擎用于处理信息过载的情况，推荐系统通过分析日志数据、用户历史行为、用户属性从而创建用户兴趣偏好模型，依靠推荐算法预测用户对商品权重偏好并进行排序。运样在用户没法准确定位需求描述的同时，推荐系统向用户推送满足需求与兴趣的推荐列表。因此二者为互补的工具，当用户有明确需求时采用捜索引擎满足要求，而在用户没有明确自身需求或者以新成员身份进入到一个新的环境中时采用推荐系统帮助他们获取到感兴趣的内容。因此推荐系统在电子商务平台上获取广泛的成功以及巨大的市场空间。然而如何填充用户商品稀疏矩阵、如何推送高质量推荐列表、快速地响应推荐请求、实时生成推荐列表、海量数据分析都成为必须面对和解决的难题</w:t>
            </w:r>
            <w:r w:rsidR="00A5306B">
              <w:rPr>
                <w:rFonts w:ascii="宋体" w:hAnsi="宋体"/>
                <w:bCs/>
                <w:sz w:val="20"/>
                <w:szCs w:val="20"/>
                <w:vertAlign w:val="superscript"/>
                <w:lang w:eastAsia="zh-CN"/>
              </w:rPr>
              <w:t>[19]</w:t>
            </w:r>
            <w:r w:rsidRPr="00E23525">
              <w:rPr>
                <w:rFonts w:ascii="宋体" w:hAnsi="宋体" w:hint="eastAsia"/>
                <w:bCs/>
                <w:sz w:val="20"/>
                <w:szCs w:val="20"/>
                <w:lang w:eastAsia="zh-CN"/>
              </w:rPr>
              <w:t>。</w:t>
            </w:r>
          </w:p>
          <w:p w14:paraId="49FFDEDC" w14:textId="77777777" w:rsidR="00F840A8" w:rsidRPr="00E23525" w:rsidRDefault="00F840A8" w:rsidP="00E23525">
            <w:pPr>
              <w:spacing w:beforeLines="50" w:before="156"/>
              <w:ind w:firstLineChars="200" w:firstLine="400"/>
              <w:rPr>
                <w:rFonts w:ascii="宋体" w:hAnsi="宋体"/>
                <w:bCs/>
                <w:sz w:val="20"/>
                <w:szCs w:val="20"/>
                <w:lang w:eastAsia="zh-CN"/>
              </w:rPr>
            </w:pPr>
            <w:r w:rsidRPr="00E23525">
              <w:rPr>
                <w:rFonts w:ascii="宋体" w:hAnsi="宋体" w:hint="eastAsia"/>
                <w:bCs/>
                <w:sz w:val="20"/>
                <w:szCs w:val="20"/>
                <w:lang w:eastAsia="zh-CN"/>
              </w:rPr>
              <w:t>随着购物网站</w:t>
            </w:r>
            <w:r w:rsidRPr="00E23525">
              <w:rPr>
                <w:rFonts w:ascii="宋体" w:hAnsi="宋体"/>
                <w:bCs/>
                <w:sz w:val="20"/>
                <w:szCs w:val="20"/>
                <w:lang w:eastAsia="zh-CN"/>
              </w:rPr>
              <w:t>规模的不断发展，用户和</w:t>
            </w:r>
            <w:r w:rsidRPr="00E23525">
              <w:rPr>
                <w:rFonts w:ascii="宋体" w:hAnsi="宋体" w:hint="eastAsia"/>
                <w:bCs/>
                <w:sz w:val="20"/>
                <w:szCs w:val="20"/>
                <w:lang w:eastAsia="zh-CN"/>
              </w:rPr>
              <w:t>项目</w:t>
            </w:r>
            <w:r w:rsidRPr="00E23525">
              <w:rPr>
                <w:rFonts w:ascii="宋体" w:hAnsi="宋体"/>
                <w:bCs/>
                <w:sz w:val="20"/>
                <w:szCs w:val="20"/>
                <w:lang w:eastAsia="zh-CN"/>
              </w:rPr>
              <w:t>的数量不断</w:t>
            </w:r>
            <w:r w:rsidRPr="00E23525">
              <w:rPr>
                <w:rFonts w:ascii="宋体" w:hAnsi="宋体" w:hint="eastAsia"/>
                <w:bCs/>
                <w:sz w:val="20"/>
                <w:szCs w:val="20"/>
                <w:lang w:eastAsia="zh-CN"/>
              </w:rPr>
              <w:t>增多</w:t>
            </w:r>
            <w:r w:rsidRPr="00E23525">
              <w:rPr>
                <w:rFonts w:ascii="宋体" w:hAnsi="宋体"/>
                <w:bCs/>
                <w:sz w:val="20"/>
                <w:szCs w:val="20"/>
                <w:lang w:eastAsia="zh-CN"/>
              </w:rPr>
              <w:t>，这也就导致了用户项目评分阵</w:t>
            </w:r>
            <w:r w:rsidRPr="00E23525">
              <w:rPr>
                <w:rFonts w:ascii="宋体" w:hAnsi="宋体" w:hint="eastAsia"/>
                <w:bCs/>
                <w:sz w:val="20"/>
                <w:szCs w:val="20"/>
                <w:lang w:eastAsia="zh-CN"/>
              </w:rPr>
              <w:t>的</w:t>
            </w:r>
            <w:r w:rsidRPr="00E23525">
              <w:rPr>
                <w:rFonts w:ascii="宋体" w:hAnsi="宋体"/>
                <w:bCs/>
                <w:sz w:val="20"/>
                <w:szCs w:val="20"/>
                <w:lang w:eastAsia="zh-CN"/>
              </w:rPr>
              <w:t>稀疏性问题越来越</w:t>
            </w:r>
            <w:r w:rsidRPr="00E23525">
              <w:rPr>
                <w:rFonts w:ascii="宋体" w:hAnsi="宋体" w:hint="eastAsia"/>
                <w:bCs/>
                <w:sz w:val="20"/>
                <w:szCs w:val="20"/>
                <w:lang w:eastAsia="zh-CN"/>
              </w:rPr>
              <w:t>无法</w:t>
            </w:r>
            <w:r w:rsidRPr="00E23525">
              <w:rPr>
                <w:rFonts w:ascii="宋体" w:hAnsi="宋体"/>
                <w:bCs/>
                <w:sz w:val="20"/>
                <w:szCs w:val="20"/>
                <w:lang w:eastAsia="zh-CN"/>
              </w:rPr>
              <w:t>避免</w:t>
            </w:r>
            <w:r w:rsidRPr="00E23525">
              <w:rPr>
                <w:rFonts w:ascii="宋体" w:hAnsi="宋体" w:hint="eastAsia"/>
                <w:bCs/>
                <w:sz w:val="20"/>
                <w:szCs w:val="20"/>
                <w:lang w:eastAsia="zh-CN"/>
              </w:rPr>
              <w:t>，协同过滤算法</w:t>
            </w:r>
            <w:r w:rsidRPr="00E23525">
              <w:rPr>
                <w:rFonts w:ascii="宋体" w:hAnsi="宋体"/>
                <w:bCs/>
                <w:sz w:val="20"/>
                <w:szCs w:val="20"/>
                <w:lang w:eastAsia="zh-CN"/>
              </w:rPr>
              <w:t>中的数据稀疏性过于严重，推荐的</w:t>
            </w:r>
            <w:r w:rsidRPr="00E23525">
              <w:rPr>
                <w:rFonts w:ascii="宋体" w:hAnsi="宋体" w:hint="eastAsia"/>
                <w:bCs/>
                <w:sz w:val="20"/>
                <w:szCs w:val="20"/>
                <w:lang w:eastAsia="zh-CN"/>
              </w:rPr>
              <w:t>结果更加</w:t>
            </w:r>
            <w:r w:rsidRPr="00E23525">
              <w:rPr>
                <w:rFonts w:ascii="宋体" w:hAnsi="宋体"/>
                <w:bCs/>
                <w:sz w:val="20"/>
                <w:szCs w:val="20"/>
                <w:lang w:eastAsia="zh-CN"/>
              </w:rPr>
              <w:t>不准确</w:t>
            </w:r>
            <w:r w:rsidRPr="00E23525">
              <w:rPr>
                <w:rFonts w:ascii="宋体" w:hAnsi="宋体" w:hint="eastAsia"/>
                <w:bCs/>
                <w:sz w:val="20"/>
                <w:szCs w:val="20"/>
                <w:lang w:eastAsia="zh-CN"/>
              </w:rPr>
              <w:t>，</w:t>
            </w:r>
            <w:r w:rsidRPr="00E23525">
              <w:rPr>
                <w:rFonts w:ascii="宋体" w:hAnsi="宋体"/>
                <w:bCs/>
                <w:sz w:val="20"/>
                <w:szCs w:val="20"/>
                <w:lang w:eastAsia="zh-CN"/>
              </w:rPr>
              <w:t>从而影响用户对</w:t>
            </w:r>
            <w:r w:rsidRPr="00E23525">
              <w:rPr>
                <w:rFonts w:ascii="宋体" w:hAnsi="宋体" w:hint="eastAsia"/>
                <w:bCs/>
                <w:sz w:val="20"/>
                <w:szCs w:val="20"/>
                <w:lang w:eastAsia="zh-CN"/>
              </w:rPr>
              <w:t>购物网站</w:t>
            </w:r>
            <w:r w:rsidRPr="00E23525">
              <w:rPr>
                <w:rFonts w:ascii="宋体" w:hAnsi="宋体"/>
                <w:bCs/>
                <w:sz w:val="20"/>
                <w:szCs w:val="20"/>
                <w:lang w:eastAsia="zh-CN"/>
              </w:rPr>
              <w:t>的信任，造成用户的</w:t>
            </w:r>
            <w:r w:rsidRPr="00E23525">
              <w:rPr>
                <w:rFonts w:ascii="宋体" w:hAnsi="宋体" w:hint="eastAsia"/>
                <w:bCs/>
                <w:sz w:val="20"/>
                <w:szCs w:val="20"/>
                <w:lang w:eastAsia="zh-CN"/>
              </w:rPr>
              <w:t>流失。</w:t>
            </w:r>
            <w:r w:rsidRPr="00E23525">
              <w:rPr>
                <w:rFonts w:ascii="宋体" w:hAnsi="宋体"/>
                <w:bCs/>
                <w:sz w:val="20"/>
                <w:szCs w:val="20"/>
                <w:lang w:eastAsia="zh-CN"/>
              </w:rPr>
              <w:t>并且在</w:t>
            </w:r>
            <w:r w:rsidRPr="00E23525">
              <w:rPr>
                <w:rFonts w:ascii="宋体" w:hAnsi="宋体" w:hint="eastAsia"/>
                <w:bCs/>
                <w:sz w:val="20"/>
                <w:szCs w:val="20"/>
                <w:lang w:eastAsia="zh-CN"/>
              </w:rPr>
              <w:t>协同过滤</w:t>
            </w:r>
            <w:r w:rsidRPr="00E23525">
              <w:rPr>
                <w:rFonts w:ascii="宋体" w:hAnsi="宋体"/>
                <w:bCs/>
                <w:sz w:val="20"/>
                <w:szCs w:val="20"/>
                <w:lang w:eastAsia="zh-CN"/>
              </w:rPr>
              <w:t>的推荐算法中，</w:t>
            </w:r>
            <w:r w:rsidRPr="00E23525">
              <w:rPr>
                <w:rFonts w:ascii="宋体" w:hAnsi="宋体" w:hint="eastAsia"/>
                <w:bCs/>
                <w:sz w:val="20"/>
                <w:szCs w:val="20"/>
                <w:lang w:eastAsia="zh-CN"/>
              </w:rPr>
              <w:t>往往</w:t>
            </w:r>
            <w:r w:rsidRPr="00E23525">
              <w:rPr>
                <w:rFonts w:ascii="宋体" w:hAnsi="宋体"/>
                <w:bCs/>
                <w:sz w:val="20"/>
                <w:szCs w:val="20"/>
                <w:lang w:eastAsia="zh-CN"/>
              </w:rPr>
              <w:t>不能很好的</w:t>
            </w:r>
            <w:r w:rsidRPr="00E23525">
              <w:rPr>
                <w:rFonts w:ascii="宋体" w:hAnsi="宋体" w:hint="eastAsia"/>
                <w:bCs/>
                <w:sz w:val="20"/>
                <w:szCs w:val="20"/>
                <w:lang w:eastAsia="zh-CN"/>
              </w:rPr>
              <w:t>展现</w:t>
            </w:r>
            <w:r w:rsidRPr="00E23525">
              <w:rPr>
                <w:rFonts w:ascii="宋体" w:hAnsi="宋体"/>
                <w:bCs/>
                <w:sz w:val="20"/>
                <w:szCs w:val="20"/>
                <w:lang w:eastAsia="zh-CN"/>
              </w:rPr>
              <w:t>用户的爱好</w:t>
            </w:r>
            <w:r w:rsidRPr="00E23525">
              <w:rPr>
                <w:rFonts w:ascii="宋体" w:hAnsi="宋体" w:hint="eastAsia"/>
                <w:bCs/>
                <w:sz w:val="20"/>
                <w:szCs w:val="20"/>
                <w:lang w:eastAsia="zh-CN"/>
              </w:rPr>
              <w:t>迁移</w:t>
            </w:r>
            <w:r w:rsidRPr="00E23525">
              <w:rPr>
                <w:rFonts w:ascii="宋体" w:hAnsi="宋体"/>
                <w:bCs/>
                <w:sz w:val="20"/>
                <w:szCs w:val="20"/>
                <w:lang w:eastAsia="zh-CN"/>
              </w:rPr>
              <w:t>的问题，</w:t>
            </w:r>
            <w:r w:rsidRPr="00E23525">
              <w:rPr>
                <w:rFonts w:ascii="宋体" w:hAnsi="宋体" w:hint="eastAsia"/>
                <w:bCs/>
                <w:sz w:val="20"/>
                <w:szCs w:val="20"/>
                <w:lang w:eastAsia="zh-CN"/>
              </w:rPr>
              <w:t>因此也会对推荐</w:t>
            </w:r>
            <w:r w:rsidRPr="00E23525">
              <w:rPr>
                <w:rFonts w:ascii="宋体" w:hAnsi="宋体"/>
                <w:bCs/>
                <w:sz w:val="20"/>
                <w:szCs w:val="20"/>
                <w:lang w:eastAsia="zh-CN"/>
              </w:rPr>
              <w:t>系统的性能造成一定的影响。所以</w:t>
            </w:r>
            <w:r w:rsidRPr="00E23525">
              <w:rPr>
                <w:rFonts w:ascii="宋体" w:hAnsi="宋体" w:hint="eastAsia"/>
                <w:bCs/>
                <w:sz w:val="20"/>
                <w:szCs w:val="20"/>
                <w:lang w:eastAsia="zh-CN"/>
              </w:rPr>
              <w:t>，缓解</w:t>
            </w:r>
            <w:r w:rsidRPr="00E23525">
              <w:rPr>
                <w:rFonts w:ascii="宋体" w:hAnsi="宋体"/>
                <w:bCs/>
                <w:sz w:val="20"/>
                <w:szCs w:val="20"/>
                <w:lang w:eastAsia="zh-CN"/>
              </w:rPr>
              <w:t>数据稀疏性问题和</w:t>
            </w:r>
            <w:r w:rsidRPr="00E23525">
              <w:rPr>
                <w:rFonts w:ascii="宋体" w:hAnsi="宋体" w:hint="eastAsia"/>
                <w:bCs/>
                <w:sz w:val="20"/>
                <w:szCs w:val="20"/>
                <w:lang w:eastAsia="zh-CN"/>
              </w:rPr>
              <w:t>适应</w:t>
            </w:r>
            <w:r w:rsidRPr="00E23525">
              <w:rPr>
                <w:rFonts w:ascii="宋体" w:hAnsi="宋体"/>
                <w:bCs/>
                <w:sz w:val="20"/>
                <w:szCs w:val="20"/>
                <w:lang w:eastAsia="zh-CN"/>
              </w:rPr>
              <w:t>用户</w:t>
            </w:r>
            <w:r w:rsidRPr="00E23525">
              <w:rPr>
                <w:rFonts w:ascii="宋体" w:hAnsi="宋体" w:hint="eastAsia"/>
                <w:bCs/>
                <w:sz w:val="20"/>
                <w:szCs w:val="20"/>
                <w:lang w:eastAsia="zh-CN"/>
              </w:rPr>
              <w:t>喜好</w:t>
            </w:r>
            <w:r w:rsidRPr="00E23525">
              <w:rPr>
                <w:rFonts w:ascii="宋体" w:hAnsi="宋体"/>
                <w:bCs/>
                <w:sz w:val="20"/>
                <w:szCs w:val="20"/>
                <w:lang w:eastAsia="zh-CN"/>
              </w:rPr>
              <w:t>化问题已经成为了</w:t>
            </w:r>
            <w:r w:rsidRPr="00E23525">
              <w:rPr>
                <w:rFonts w:ascii="宋体" w:hAnsi="宋体" w:hint="eastAsia"/>
                <w:bCs/>
                <w:sz w:val="20"/>
                <w:szCs w:val="20"/>
                <w:lang w:eastAsia="zh-CN"/>
              </w:rPr>
              <w:t>网络购物系统</w:t>
            </w:r>
            <w:r w:rsidRPr="00E23525">
              <w:rPr>
                <w:rFonts w:ascii="宋体" w:hAnsi="宋体"/>
                <w:bCs/>
                <w:sz w:val="20"/>
                <w:szCs w:val="20"/>
                <w:lang w:eastAsia="zh-CN"/>
              </w:rPr>
              <w:t>发展</w:t>
            </w:r>
            <w:r w:rsidRPr="00E23525">
              <w:rPr>
                <w:rFonts w:ascii="宋体" w:hAnsi="宋体" w:hint="eastAsia"/>
                <w:bCs/>
                <w:sz w:val="20"/>
                <w:szCs w:val="20"/>
                <w:lang w:eastAsia="zh-CN"/>
              </w:rPr>
              <w:t>的</w:t>
            </w:r>
            <w:r w:rsidRPr="00E23525">
              <w:rPr>
                <w:rFonts w:ascii="宋体" w:hAnsi="宋体"/>
                <w:bCs/>
                <w:sz w:val="20"/>
                <w:szCs w:val="20"/>
                <w:lang w:eastAsia="zh-CN"/>
              </w:rPr>
              <w:t>严峻</w:t>
            </w:r>
            <w:r w:rsidRPr="00E23525">
              <w:rPr>
                <w:rFonts w:ascii="宋体" w:hAnsi="宋体" w:hint="eastAsia"/>
                <w:bCs/>
                <w:sz w:val="20"/>
                <w:szCs w:val="20"/>
                <w:lang w:eastAsia="zh-CN"/>
              </w:rPr>
              <w:t>考验</w:t>
            </w:r>
            <w:r w:rsidRPr="00E23525">
              <w:rPr>
                <w:rFonts w:ascii="宋体" w:hAnsi="宋体"/>
                <w:bCs/>
                <w:sz w:val="20"/>
                <w:szCs w:val="20"/>
                <w:lang w:eastAsia="zh-CN"/>
              </w:rPr>
              <w:t>之一。</w:t>
            </w:r>
          </w:p>
          <w:p w14:paraId="78156B18" w14:textId="77777777" w:rsidR="003808F2" w:rsidRPr="00E23525" w:rsidRDefault="00F840A8" w:rsidP="00E23525">
            <w:pPr>
              <w:spacing w:beforeLines="50" w:before="156"/>
              <w:ind w:firstLineChars="200" w:firstLine="400"/>
              <w:rPr>
                <w:rFonts w:ascii="宋体" w:hAnsi="宋体"/>
                <w:bCs/>
                <w:sz w:val="20"/>
                <w:szCs w:val="20"/>
                <w:lang w:eastAsia="zh-CN"/>
              </w:rPr>
            </w:pPr>
            <w:r w:rsidRPr="00E23525">
              <w:rPr>
                <w:rFonts w:ascii="宋体" w:hAnsi="宋体" w:hint="eastAsia"/>
                <w:bCs/>
                <w:sz w:val="20"/>
                <w:szCs w:val="20"/>
                <w:lang w:eastAsia="zh-CN"/>
              </w:rPr>
              <w:t>在新一代推荐系统中为了解决如上难题以及保证系统的可扩展性，需要存储不断增长的数据集以及快速并行化处理、加速建模阶段。常用的技术主要包括</w:t>
            </w:r>
            <w:r w:rsidR="00A5306B">
              <w:rPr>
                <w:rFonts w:ascii="宋体" w:hAnsi="宋体"/>
                <w:bCs/>
                <w:sz w:val="20"/>
                <w:szCs w:val="20"/>
                <w:vertAlign w:val="superscript"/>
                <w:lang w:eastAsia="zh-CN"/>
              </w:rPr>
              <w:t>[4]</w:t>
            </w:r>
            <w:r w:rsidRPr="00E23525">
              <w:rPr>
                <w:rFonts w:ascii="宋体" w:hAnsi="宋体" w:hint="eastAsia"/>
                <w:bCs/>
                <w:sz w:val="20"/>
                <w:szCs w:val="20"/>
                <w:lang w:eastAsia="zh-CN"/>
              </w:rPr>
              <w:t>：大数据存储技术以及大数据处理技术。推荐算法主要特点在于多个并行操作之间重用数据工作集，属于非循环应用模型的应用，因此引入SPARK计算框架</w:t>
            </w:r>
            <w:r w:rsidR="00A5306B">
              <w:rPr>
                <w:rFonts w:ascii="宋体" w:hAnsi="宋体"/>
                <w:bCs/>
                <w:sz w:val="20"/>
                <w:szCs w:val="20"/>
                <w:vertAlign w:val="superscript"/>
                <w:lang w:eastAsia="zh-CN"/>
              </w:rPr>
              <w:t>[21]</w:t>
            </w:r>
            <w:r w:rsidRPr="00E23525">
              <w:rPr>
                <w:rFonts w:ascii="宋体" w:hAnsi="宋体" w:hint="eastAsia"/>
                <w:bCs/>
                <w:sz w:val="20"/>
                <w:szCs w:val="20"/>
                <w:lang w:eastAsia="zh-CN"/>
              </w:rPr>
              <w:t>。SPARK是由UC Berkeley推出的大数据处理框架，它提出分布式内存抽象，称为弹性分布式数据集RDD，它允许在计算过程中将中间工作集缓存在内存中，而在后续操作中重用该工作集，运样可以极大加速处理过程。由于大部分数据挖掘算法设及到数据集迭代计算，因此SPARK框架更符合推荐算法的需求</w:t>
            </w:r>
            <w:r w:rsidR="00B8191B" w:rsidRPr="00E23525">
              <w:rPr>
                <w:rFonts w:ascii="宋体" w:hAnsi="宋体" w:hint="eastAsia"/>
                <w:bCs/>
                <w:sz w:val="20"/>
                <w:szCs w:val="20"/>
                <w:lang w:eastAsia="zh-CN"/>
              </w:rPr>
              <w:t>，</w:t>
            </w:r>
            <w:r w:rsidR="000A75B4" w:rsidRPr="00E23525">
              <w:rPr>
                <w:rFonts w:ascii="宋体" w:hAnsi="宋体" w:hint="eastAsia"/>
                <w:bCs/>
                <w:sz w:val="20"/>
                <w:szCs w:val="20"/>
                <w:lang w:eastAsia="zh-CN"/>
              </w:rPr>
              <w:t>本课题利用改进</w:t>
            </w:r>
            <w:r w:rsidR="000A75B4" w:rsidRPr="00E23525">
              <w:rPr>
                <w:rFonts w:ascii="宋体" w:hAnsi="宋体"/>
                <w:bCs/>
                <w:sz w:val="20"/>
                <w:szCs w:val="20"/>
                <w:lang w:eastAsia="zh-CN"/>
              </w:rPr>
              <w:t>后的协同过滤算法</w:t>
            </w:r>
            <w:r w:rsidR="000A75B4" w:rsidRPr="00E23525">
              <w:rPr>
                <w:rFonts w:ascii="宋体" w:hAnsi="宋体" w:hint="eastAsia"/>
                <w:bCs/>
                <w:sz w:val="20"/>
                <w:szCs w:val="20"/>
                <w:lang w:eastAsia="zh-CN"/>
              </w:rPr>
              <w:t>和</w:t>
            </w:r>
            <w:r w:rsidR="000A75B4" w:rsidRPr="00E23525">
              <w:rPr>
                <w:rFonts w:ascii="宋体" w:hAnsi="宋体"/>
                <w:bCs/>
                <w:sz w:val="20"/>
                <w:szCs w:val="20"/>
                <w:lang w:eastAsia="zh-CN"/>
              </w:rPr>
              <w:t>用</w:t>
            </w:r>
            <w:r w:rsidR="000A75B4" w:rsidRPr="00E23525">
              <w:rPr>
                <w:rFonts w:ascii="宋体" w:hAnsi="宋体" w:hint="eastAsia"/>
                <w:bCs/>
                <w:sz w:val="20"/>
                <w:szCs w:val="20"/>
                <w:lang w:eastAsia="zh-CN"/>
              </w:rPr>
              <w:t>SPARK大数据</w:t>
            </w:r>
            <w:r w:rsidR="000A75B4" w:rsidRPr="00E23525">
              <w:rPr>
                <w:rFonts w:ascii="宋体" w:hAnsi="宋体"/>
                <w:bCs/>
                <w:sz w:val="20"/>
                <w:szCs w:val="20"/>
                <w:lang w:eastAsia="zh-CN"/>
              </w:rPr>
              <w:t>处理技术实更快、更准确</w:t>
            </w:r>
            <w:r w:rsidR="000A75B4" w:rsidRPr="00E23525">
              <w:rPr>
                <w:rFonts w:ascii="宋体" w:hAnsi="宋体" w:hint="eastAsia"/>
                <w:bCs/>
                <w:sz w:val="20"/>
                <w:szCs w:val="20"/>
                <w:lang w:eastAsia="zh-CN"/>
              </w:rPr>
              <w:t>的</w:t>
            </w:r>
            <w:r w:rsidR="000A75B4" w:rsidRPr="00E23525">
              <w:rPr>
                <w:rFonts w:ascii="宋体" w:hAnsi="宋体"/>
                <w:bCs/>
                <w:sz w:val="20"/>
                <w:szCs w:val="20"/>
                <w:lang w:eastAsia="zh-CN"/>
              </w:rPr>
              <w:t>推荐平台。</w:t>
            </w:r>
          </w:p>
          <w:p w14:paraId="68BA7B5E" w14:textId="7F793338" w:rsidR="003808F2" w:rsidRDefault="00654FA1">
            <w:pPr>
              <w:spacing w:line="360" w:lineRule="auto"/>
              <w:rPr>
                <w:rFonts w:ascii="宋体" w:hAnsi="宋体"/>
                <w:b/>
                <w:lang w:eastAsia="zh-CN"/>
              </w:rPr>
            </w:pPr>
            <w:r>
              <w:rPr>
                <w:rFonts w:ascii="宋体" w:hAnsi="宋体" w:hint="eastAsia"/>
                <w:b/>
                <w:lang w:eastAsia="zh-CN"/>
              </w:rPr>
              <w:t>1.2</w:t>
            </w:r>
            <w:r w:rsidR="003808F2">
              <w:rPr>
                <w:rFonts w:ascii="宋体" w:hAnsi="宋体" w:hint="eastAsia"/>
                <w:b/>
                <w:lang w:eastAsia="zh-CN"/>
              </w:rPr>
              <w:t>国内外概况和发展趋势</w:t>
            </w:r>
          </w:p>
          <w:p w14:paraId="551BA488" w14:textId="67AEE866" w:rsidR="003B6F13" w:rsidRDefault="00A23B38">
            <w:pPr>
              <w:spacing w:line="360" w:lineRule="auto"/>
              <w:rPr>
                <w:rFonts w:ascii="宋体" w:hAnsi="宋体"/>
                <w:b/>
                <w:lang w:eastAsia="zh-CN"/>
              </w:rPr>
            </w:pPr>
            <w:r>
              <w:rPr>
                <w:rFonts w:ascii="宋体" w:hAnsi="宋体" w:hint="eastAsia"/>
                <w:b/>
                <w:lang w:eastAsia="zh-CN"/>
              </w:rPr>
              <w:t xml:space="preserve"> </w:t>
            </w:r>
            <w:r w:rsidR="00654FA1">
              <w:rPr>
                <w:rFonts w:ascii="宋体" w:hAnsi="宋体" w:hint="eastAsia"/>
                <w:b/>
                <w:lang w:eastAsia="zh-CN"/>
              </w:rPr>
              <w:t>1.</w:t>
            </w:r>
            <w:r w:rsidR="003B6F13">
              <w:rPr>
                <w:rFonts w:ascii="宋体" w:hAnsi="宋体" w:hint="eastAsia"/>
                <w:b/>
                <w:lang w:eastAsia="zh-CN"/>
              </w:rPr>
              <w:t>2.1 spark</w:t>
            </w:r>
            <w:r w:rsidR="00AC1979">
              <w:rPr>
                <w:rFonts w:ascii="宋体" w:hAnsi="宋体" w:hint="eastAsia"/>
                <w:b/>
                <w:lang w:eastAsia="zh-CN"/>
              </w:rPr>
              <w:t>发展</w:t>
            </w:r>
            <w:r w:rsidR="003B6F13">
              <w:rPr>
                <w:rFonts w:ascii="宋体" w:hAnsi="宋体"/>
                <w:b/>
                <w:lang w:eastAsia="zh-CN"/>
              </w:rPr>
              <w:t>现状</w:t>
            </w:r>
          </w:p>
          <w:p w14:paraId="369491DF" w14:textId="77777777" w:rsidR="00801677" w:rsidRPr="00801677" w:rsidRDefault="00801677" w:rsidP="00801677">
            <w:pPr>
              <w:spacing w:beforeLines="50" w:before="156"/>
              <w:ind w:firstLineChars="200" w:firstLine="400"/>
              <w:rPr>
                <w:rFonts w:ascii="宋体" w:hAnsi="宋体"/>
                <w:sz w:val="20"/>
                <w:szCs w:val="20"/>
                <w:lang w:eastAsia="zh-CN"/>
              </w:rPr>
            </w:pPr>
            <w:r w:rsidRPr="00801677">
              <w:rPr>
                <w:rFonts w:ascii="宋体" w:hAnsi="宋体" w:hint="eastAsia"/>
                <w:sz w:val="20"/>
                <w:szCs w:val="20"/>
                <w:lang w:eastAsia="zh-CN"/>
              </w:rPr>
              <w:lastRenderedPageBreak/>
              <w:t>Spark发展成立于2012年，以利用当时的五年WordPress经验。 近四年半之后，Spark与广泛的客户合作，从个人和中小企业到跨国公司和政府机构。在2015年底之前，Apache Spark已经成为Hadoop生态系统中最为活跃的项目。作为2009年加州大学伯克利分校AMPLAB研究项目的一部分，Spark与Apache Hadoop并仍在积极发展。 2015年有三个版本，从1.3到1.5，分别包含DataFrames API，SparkR和Project Tungsten等功能。版本1.6在2016年初发布，包括新的Dataset API和数据科学功能的扩展。 Spark 2.0于2016年7月发布，这是一个主要版本，有很多新功能和增强功能，值得拥有自己的一部分。</w:t>
            </w:r>
          </w:p>
          <w:p w14:paraId="7CACF37F" w14:textId="742613CA" w:rsidR="00801677" w:rsidRPr="00801677" w:rsidRDefault="00801677" w:rsidP="00B16C6B">
            <w:pPr>
              <w:spacing w:beforeLines="50" w:before="156"/>
              <w:ind w:firstLineChars="200" w:firstLine="400"/>
              <w:rPr>
                <w:rFonts w:ascii="宋体" w:hAnsi="宋体"/>
                <w:sz w:val="20"/>
                <w:szCs w:val="20"/>
                <w:lang w:eastAsia="zh-CN"/>
              </w:rPr>
            </w:pPr>
            <w:r w:rsidRPr="00801677">
              <w:rPr>
                <w:rFonts w:ascii="宋体" w:hAnsi="宋体" w:hint="eastAsia"/>
                <w:sz w:val="20"/>
                <w:szCs w:val="20"/>
                <w:lang w:eastAsia="zh-CN"/>
              </w:rPr>
              <w:t xml:space="preserve">    目前，在Spark核心框架基础上，其主要提供了四个范畴的计算框架其中包括Spark Streaming,Graphx,MLbase,SparkSQL等，其中Spark Streaming是Spark核心API的一个扩展，它对实时流式数据的处理具有可扩展性、高吞吐量、可容错性等特点。Spark Streaming 可以从各种数据源中获取数据并进行复杂计算后推送到文件系统、数据库等存储介质保存。Spark Streaming接收实时的输入数据流，然后将这些数据切分为批数据供Spark引擎处理，Spark引擎将数据生成最终的结果数据。Graphx主要并行图计算，Spark Graphx性能良好，又具有非常丰富的API,并可以基于海量数据进行复杂的图计算从而得到了较为广泛的应用。MLbase 作为Spark生态系统中的一部分，由AMPLab实验室的Mlbase团队开发</w:t>
            </w:r>
            <w:r w:rsidR="007235DB">
              <w:rPr>
                <w:rFonts w:ascii="宋体" w:hAnsi="宋体"/>
                <w:sz w:val="20"/>
                <w:szCs w:val="20"/>
                <w:vertAlign w:val="superscript"/>
                <w:lang w:eastAsia="zh-CN"/>
              </w:rPr>
              <w:t>[</w:t>
            </w:r>
            <w:r w:rsidR="007235DB">
              <w:rPr>
                <w:rFonts w:ascii="宋体" w:hAnsi="宋体" w:hint="eastAsia"/>
                <w:sz w:val="20"/>
                <w:szCs w:val="20"/>
                <w:vertAlign w:val="superscript"/>
                <w:lang w:eastAsia="zh-CN"/>
              </w:rPr>
              <w:t>8</w:t>
            </w:r>
            <w:bookmarkStart w:id="5" w:name="_GoBack"/>
            <w:bookmarkEnd w:id="5"/>
            <w:r w:rsidR="007235DB">
              <w:rPr>
                <w:rFonts w:ascii="宋体" w:hAnsi="宋体"/>
                <w:sz w:val="20"/>
                <w:szCs w:val="20"/>
                <w:vertAlign w:val="superscript"/>
                <w:lang w:eastAsia="zh-CN"/>
              </w:rPr>
              <w:t>]</w:t>
            </w:r>
            <w:r w:rsidRPr="00801677">
              <w:rPr>
                <w:rFonts w:ascii="宋体" w:hAnsi="宋体" w:hint="eastAsia"/>
                <w:sz w:val="20"/>
                <w:szCs w:val="20"/>
                <w:lang w:eastAsia="zh-CN"/>
              </w:rPr>
              <w:t>，是Apache Spark中的核心机器学习库，专门提供机器学习相关的丰富的API。从而让机器学习的门槛更低，从而使那些不了解机器学习的开发人员也能通过MLbase来处理自己的数据。Spark SQL</w:t>
            </w:r>
            <w:r w:rsidR="00B16C6B" w:rsidRPr="00B16C6B">
              <w:rPr>
                <w:rFonts w:ascii="宋体" w:hAnsi="宋体" w:hint="eastAsia"/>
                <w:sz w:val="20"/>
                <w:szCs w:val="20"/>
                <w:lang w:eastAsia="zh-CN"/>
              </w:rPr>
              <w:t>的引入专门用于处理结构化数据比如（DB,JSON），Spark SQL 不仅是SQL,它对各种数据源做了抽象，能够对各种数据源进行ETL操作，并提供丰富的对复杂数据读写的API,使用非常方便，并对多种数据源都提供了很好的支持。其中DataFrame API作为一种具备高伸缩性的数据操作方式，相比RDD API 效率更高。此外Spark SQL还提供了Catalyst Optimizer查询优化器，可以自动优化程序，使得程序更加高效。</w:t>
            </w:r>
            <w:r w:rsidRPr="00801677">
              <w:rPr>
                <w:rFonts w:ascii="宋体" w:hAnsi="宋体" w:hint="eastAsia"/>
                <w:sz w:val="20"/>
                <w:szCs w:val="20"/>
                <w:lang w:eastAsia="zh-CN"/>
              </w:rPr>
              <w:t xml:space="preserve"> </w:t>
            </w:r>
          </w:p>
          <w:p w14:paraId="12064706" w14:textId="77777777" w:rsidR="00801677" w:rsidRPr="00801677" w:rsidRDefault="00801677" w:rsidP="00B16C6B">
            <w:pPr>
              <w:spacing w:beforeLines="50" w:before="156"/>
              <w:ind w:firstLineChars="200" w:firstLine="400"/>
              <w:rPr>
                <w:rFonts w:ascii="宋体" w:hAnsi="宋体"/>
                <w:sz w:val="20"/>
                <w:szCs w:val="20"/>
                <w:lang w:eastAsia="zh-CN"/>
              </w:rPr>
            </w:pPr>
            <w:r w:rsidRPr="00801677">
              <w:rPr>
                <w:rFonts w:ascii="宋体" w:hAnsi="宋体" w:hint="eastAsia"/>
                <w:sz w:val="20"/>
                <w:szCs w:val="20"/>
                <w:lang w:eastAsia="zh-CN"/>
              </w:rPr>
              <w:t xml:space="preserve">    Spark引入的弹性分布式数据集RDD，是一种高度受限的共享内存模型，是基于内存的。 这使得其计算效率和速度相比Hadoop 的 MapReduce （基于磁盘，每次执行时都要从磁盘读取数据，计算完毕后都要把数据存放到磁盘上）提升很多。</w:t>
            </w:r>
          </w:p>
          <w:p w14:paraId="15DF7CA3" w14:textId="77777777" w:rsidR="00801677" w:rsidRPr="00801677" w:rsidRDefault="00801677" w:rsidP="00B16C6B">
            <w:pPr>
              <w:spacing w:beforeLines="50" w:before="156"/>
              <w:ind w:firstLineChars="200" w:firstLine="400"/>
              <w:rPr>
                <w:rFonts w:ascii="宋体" w:hAnsi="宋体"/>
                <w:sz w:val="20"/>
                <w:szCs w:val="20"/>
                <w:lang w:eastAsia="zh-CN"/>
              </w:rPr>
            </w:pPr>
            <w:r w:rsidRPr="00801677">
              <w:rPr>
                <w:rFonts w:ascii="宋体" w:hAnsi="宋体" w:hint="eastAsia"/>
                <w:sz w:val="20"/>
                <w:szCs w:val="20"/>
                <w:lang w:eastAsia="zh-CN"/>
              </w:rPr>
              <w:t xml:space="preserve">    Apache Spark是围绕速度、易用性和复杂分析构建等方面的大数据处理框架，适用于多种不同的情形的分布式应用场景，包括批处理，流处理，交互式查询等等，并大大减轻了原先需要对各种平台分别管理的负担。统一的RDD抽象和操作，基于统一的技术堆栈，使得Spark称为大数据通用计算平台。在大数据时代逐渐普及的背景下得到了越来越广泛的应用。</w:t>
            </w:r>
          </w:p>
          <w:p w14:paraId="6E832D8B" w14:textId="39BD2952" w:rsidR="00AB68F9" w:rsidRDefault="00801677" w:rsidP="00801677">
            <w:pPr>
              <w:rPr>
                <w:rFonts w:ascii="宋体" w:hAnsi="宋体"/>
                <w:szCs w:val="21"/>
                <w:lang w:eastAsia="zh-CN"/>
              </w:rPr>
            </w:pPr>
            <w:r w:rsidRPr="00801677">
              <w:rPr>
                <w:rFonts w:ascii="宋体" w:hAnsi="宋体"/>
                <w:sz w:val="20"/>
                <w:szCs w:val="20"/>
                <w:lang w:eastAsia="zh-CN"/>
              </w:rPr>
              <w:t xml:space="preserve"> </w:t>
            </w:r>
          </w:p>
          <w:p w14:paraId="397727B4" w14:textId="3C16710A" w:rsidR="005059D1" w:rsidRDefault="009277DA" w:rsidP="002F119F">
            <w:pPr>
              <w:rPr>
                <w:rFonts w:ascii="宋体" w:hAnsi="宋体"/>
                <w:b/>
                <w:lang w:eastAsia="zh-CN"/>
              </w:rPr>
            </w:pPr>
            <w:r>
              <w:rPr>
                <w:rFonts w:ascii="宋体" w:hAnsi="宋体" w:hint="eastAsia"/>
                <w:szCs w:val="21"/>
                <w:lang w:eastAsia="zh-CN"/>
              </w:rPr>
              <w:t xml:space="preserve">  </w:t>
            </w:r>
            <w:r>
              <w:rPr>
                <w:rFonts w:ascii="宋体" w:hAnsi="宋体"/>
                <w:szCs w:val="21"/>
                <w:lang w:eastAsia="zh-CN"/>
              </w:rPr>
              <w:t xml:space="preserve"> </w:t>
            </w:r>
            <w:r w:rsidR="00654FA1">
              <w:rPr>
                <w:rFonts w:ascii="宋体" w:hAnsi="宋体" w:hint="eastAsia"/>
                <w:szCs w:val="21"/>
                <w:lang w:eastAsia="zh-CN"/>
              </w:rPr>
              <w:t>1.</w:t>
            </w:r>
            <w:r w:rsidRPr="009277DA">
              <w:rPr>
                <w:rFonts w:ascii="宋体" w:hAnsi="宋体"/>
                <w:b/>
                <w:lang w:eastAsia="zh-CN"/>
              </w:rPr>
              <w:t xml:space="preserve">2.2 </w:t>
            </w:r>
            <w:r w:rsidRPr="009277DA">
              <w:rPr>
                <w:rFonts w:ascii="宋体" w:hAnsi="宋体" w:hint="eastAsia"/>
                <w:b/>
                <w:lang w:eastAsia="zh-CN"/>
              </w:rPr>
              <w:t>推荐</w:t>
            </w:r>
            <w:r w:rsidRPr="009277DA">
              <w:rPr>
                <w:rFonts w:ascii="宋体" w:hAnsi="宋体"/>
                <w:b/>
                <w:lang w:eastAsia="zh-CN"/>
              </w:rPr>
              <w:t>系统研究现状</w:t>
            </w:r>
          </w:p>
          <w:p w14:paraId="1A826455" w14:textId="65A991C0" w:rsidR="00F103C4" w:rsidRPr="00F103C4" w:rsidRDefault="001C37B0" w:rsidP="00F103C4">
            <w:pPr>
              <w:rPr>
                <w:rFonts w:ascii="MS Mincho" w:eastAsia="MS Mincho" w:hAnsi="MS Mincho" w:cs="MS Mincho"/>
                <w:sz w:val="20"/>
                <w:szCs w:val="20"/>
                <w:lang w:eastAsia="zh-CN"/>
              </w:rPr>
            </w:pPr>
            <w:r>
              <w:rPr>
                <w:rFonts w:ascii="宋体" w:hAnsi="宋体" w:hint="eastAsia"/>
                <w:b/>
                <w:lang w:eastAsia="zh-CN"/>
              </w:rPr>
              <w:t xml:space="preserve">   </w:t>
            </w:r>
            <w:r w:rsidR="00F103C4" w:rsidRPr="00F103C4">
              <w:rPr>
                <w:rFonts w:ascii="MS Mincho" w:eastAsia="MS Mincho" w:hAnsi="MS Mincho" w:cs="MS Mincho" w:hint="eastAsia"/>
                <w:sz w:val="20"/>
                <w:szCs w:val="20"/>
                <w:lang w:eastAsia="zh-CN"/>
              </w:rPr>
              <w:t>推荐系</w:t>
            </w:r>
            <w:r w:rsidR="00F103C4" w:rsidRPr="00F103C4">
              <w:rPr>
                <w:rFonts w:ascii="SimSun" w:eastAsia="SimSun" w:hAnsi="SimSun" w:cs="SimSun"/>
                <w:sz w:val="20"/>
                <w:szCs w:val="20"/>
                <w:lang w:eastAsia="zh-CN"/>
              </w:rPr>
              <w:t>统</w:t>
            </w:r>
            <w:r w:rsidR="00F103C4" w:rsidRPr="00F103C4">
              <w:rPr>
                <w:rFonts w:ascii="MS Mincho" w:eastAsia="MS Mincho" w:hAnsi="MS Mincho" w:cs="MS Mincho" w:hint="eastAsia"/>
                <w:sz w:val="20"/>
                <w:szCs w:val="20"/>
                <w:lang w:eastAsia="zh-CN"/>
              </w:rPr>
              <w:t>的研究至今已有</w:t>
            </w:r>
            <w:r w:rsidR="00F103C4" w:rsidRPr="00F103C4">
              <w:rPr>
                <w:rFonts w:ascii="SimSun" w:eastAsia="SimSun" w:hAnsi="SimSun" w:cs="SimSun"/>
                <w:sz w:val="20"/>
                <w:szCs w:val="20"/>
                <w:lang w:eastAsia="zh-CN"/>
              </w:rPr>
              <w:t>约</w:t>
            </w:r>
            <w:r w:rsidR="00F103C4" w:rsidRPr="00F103C4">
              <w:rPr>
                <w:rFonts w:ascii="MS Mincho" w:eastAsia="MS Mincho" w:hAnsi="MS Mincho" w:cs="MS Mincho" w:hint="eastAsia"/>
                <w:sz w:val="20"/>
                <w:szCs w:val="20"/>
                <w:lang w:eastAsia="zh-CN"/>
              </w:rPr>
              <w:t>20多年的</w:t>
            </w:r>
            <w:r w:rsidR="00F103C4" w:rsidRPr="00F103C4">
              <w:rPr>
                <w:rFonts w:ascii="SimSun" w:eastAsia="SimSun" w:hAnsi="SimSun" w:cs="SimSun"/>
                <w:sz w:val="20"/>
                <w:szCs w:val="20"/>
                <w:lang w:eastAsia="zh-CN"/>
              </w:rPr>
              <w:t>历</w:t>
            </w:r>
            <w:r w:rsidR="00F103C4" w:rsidRPr="00F103C4">
              <w:rPr>
                <w:rFonts w:ascii="MS Mincho" w:eastAsia="MS Mincho" w:hAnsi="MS Mincho" w:cs="MS Mincho" w:hint="eastAsia"/>
                <w:sz w:val="20"/>
                <w:szCs w:val="20"/>
                <w:lang w:eastAsia="zh-CN"/>
              </w:rPr>
              <w:t>史，其最早期的研究源自于美国明尼</w:t>
            </w:r>
            <w:r w:rsidR="00F103C4" w:rsidRPr="00F103C4">
              <w:rPr>
                <w:rFonts w:ascii="SimSun" w:eastAsia="SimSun" w:hAnsi="SimSun" w:cs="SimSun"/>
                <w:sz w:val="20"/>
                <w:szCs w:val="20"/>
                <w:lang w:eastAsia="zh-CN"/>
              </w:rPr>
              <w:t>苏</w:t>
            </w:r>
            <w:r w:rsidR="00F103C4" w:rsidRPr="00F103C4">
              <w:rPr>
                <w:rFonts w:ascii="MS Mincho" w:eastAsia="MS Mincho" w:hAnsi="MS Mincho" w:cs="MS Mincho" w:hint="eastAsia"/>
                <w:sz w:val="20"/>
                <w:szCs w:val="20"/>
                <w:lang w:eastAsia="zh-CN"/>
              </w:rPr>
              <w:t>大学</w:t>
            </w:r>
            <w:r w:rsidR="00F103C4">
              <w:rPr>
                <w:rFonts w:ascii="MS Mincho" w:eastAsia="MS Mincho" w:hAnsi="MS Mincho" w:cs="MS Mincho" w:hint="eastAsia"/>
                <w:sz w:val="20"/>
                <w:szCs w:val="20"/>
                <w:lang w:eastAsia="zh-CN"/>
              </w:rPr>
              <w:t>GroupLens</w:t>
            </w:r>
            <w:r w:rsidR="00F103C4">
              <w:rPr>
                <w:rFonts w:ascii="MS Mincho" w:eastAsia="MS Mincho" w:hAnsi="MS Mincho" w:cs="MS Mincho" w:hint="eastAsia"/>
                <w:sz w:val="20"/>
                <w:szCs w:val="20"/>
                <w:vertAlign w:val="superscript"/>
                <w:lang w:eastAsia="zh-CN"/>
              </w:rPr>
              <w:t>[3]</w:t>
            </w:r>
            <w:r w:rsidR="00F103C4" w:rsidRPr="00F103C4">
              <w:rPr>
                <w:rFonts w:ascii="MS Mincho" w:eastAsia="MS Mincho" w:hAnsi="MS Mincho" w:cs="MS Mincho" w:hint="eastAsia"/>
                <w:sz w:val="20"/>
                <w:szCs w:val="20"/>
                <w:lang w:eastAsia="zh-CN"/>
              </w:rPr>
              <w:t>研究小</w:t>
            </w:r>
            <w:r w:rsidR="00F103C4" w:rsidRPr="00F103C4">
              <w:rPr>
                <w:rFonts w:ascii="SimSun" w:eastAsia="SimSun" w:hAnsi="SimSun" w:cs="SimSun"/>
                <w:sz w:val="20"/>
                <w:szCs w:val="20"/>
                <w:lang w:eastAsia="zh-CN"/>
              </w:rPr>
              <w:t>组对</w:t>
            </w:r>
            <w:r w:rsidR="00F103C4" w:rsidRPr="00F103C4">
              <w:rPr>
                <w:rFonts w:ascii="MS Mincho" w:eastAsia="MS Mincho" w:hAnsi="MS Mincho" w:cs="MS Mincho" w:hint="eastAsia"/>
                <w:sz w:val="20"/>
                <w:szCs w:val="20"/>
                <w:lang w:eastAsia="zh-CN"/>
              </w:rPr>
              <w:t>一个叫MovieLens的</w:t>
            </w:r>
            <w:r w:rsidR="00F103C4" w:rsidRPr="00F103C4">
              <w:rPr>
                <w:rFonts w:ascii="SimSun" w:eastAsia="SimSun" w:hAnsi="SimSun" w:cs="SimSun"/>
                <w:sz w:val="20"/>
                <w:szCs w:val="20"/>
                <w:lang w:eastAsia="zh-CN"/>
              </w:rPr>
              <w:t>电</w:t>
            </w:r>
            <w:r w:rsidR="00F103C4" w:rsidRPr="00F103C4">
              <w:rPr>
                <w:rFonts w:ascii="MS Mincho" w:eastAsia="MS Mincho" w:hAnsi="MS Mincho" w:cs="MS Mincho" w:hint="eastAsia"/>
                <w:sz w:val="20"/>
                <w:szCs w:val="20"/>
                <w:lang w:eastAsia="zh-CN"/>
              </w:rPr>
              <w:t>影推荐系</w:t>
            </w:r>
            <w:r w:rsidR="00F103C4" w:rsidRPr="00F103C4">
              <w:rPr>
                <w:rFonts w:ascii="SimSun" w:eastAsia="SimSun" w:hAnsi="SimSun" w:cs="SimSun"/>
                <w:sz w:val="20"/>
                <w:szCs w:val="20"/>
                <w:lang w:eastAsia="zh-CN"/>
              </w:rPr>
              <w:t>统</w:t>
            </w:r>
            <w:r w:rsidR="00F103C4" w:rsidRPr="00F103C4">
              <w:rPr>
                <w:rFonts w:ascii="MS Mincho" w:eastAsia="MS Mincho" w:hAnsi="MS Mincho" w:cs="MS Mincho" w:hint="eastAsia"/>
                <w:sz w:val="20"/>
                <w:szCs w:val="20"/>
                <w:lang w:eastAsia="zh-CN"/>
              </w:rPr>
              <w:t>的研究。研究内容主要是</w:t>
            </w:r>
            <w:r w:rsidR="00F103C4" w:rsidRPr="00F103C4">
              <w:rPr>
                <w:rFonts w:ascii="SimSun" w:eastAsia="SimSun" w:hAnsi="SimSun" w:cs="SimSun"/>
                <w:sz w:val="20"/>
                <w:szCs w:val="20"/>
                <w:lang w:eastAsia="zh-CN"/>
              </w:rPr>
              <w:t>对</w:t>
            </w:r>
            <w:r w:rsidR="00F103C4" w:rsidRPr="00F103C4">
              <w:rPr>
                <w:rFonts w:ascii="MS Mincho" w:eastAsia="MS Mincho" w:hAnsi="MS Mincho" w:cs="MS Mincho" w:hint="eastAsia"/>
                <w:sz w:val="20"/>
                <w:szCs w:val="20"/>
                <w:lang w:eastAsia="zh-CN"/>
              </w:rPr>
              <w:t>网站用</w:t>
            </w:r>
            <w:r w:rsidR="00F103C4" w:rsidRPr="00F103C4">
              <w:rPr>
                <w:rFonts w:ascii="SimSun" w:eastAsia="SimSun" w:hAnsi="SimSun" w:cs="SimSun"/>
                <w:sz w:val="20"/>
                <w:szCs w:val="20"/>
                <w:lang w:eastAsia="zh-CN"/>
              </w:rPr>
              <w:t>户</w:t>
            </w:r>
            <w:r w:rsidR="00F103C4" w:rsidRPr="00F103C4">
              <w:rPr>
                <w:rFonts w:ascii="MS Mincho" w:eastAsia="MS Mincho" w:hAnsi="MS Mincho" w:cs="MS Mincho" w:hint="eastAsia"/>
                <w:sz w:val="20"/>
                <w:szCs w:val="20"/>
                <w:lang w:eastAsia="zh-CN"/>
              </w:rPr>
              <w:t>打分情况</w:t>
            </w:r>
            <w:r w:rsidR="00F103C4" w:rsidRPr="00F103C4">
              <w:rPr>
                <w:rFonts w:ascii="SimSun" w:eastAsia="SimSun" w:hAnsi="SimSun" w:cs="SimSun"/>
                <w:sz w:val="20"/>
                <w:szCs w:val="20"/>
                <w:lang w:eastAsia="zh-CN"/>
              </w:rPr>
              <w:t>进</w:t>
            </w:r>
            <w:r w:rsidR="00F103C4" w:rsidRPr="00F103C4">
              <w:rPr>
                <w:rFonts w:ascii="MS Mincho" w:eastAsia="MS Mincho" w:hAnsi="MS Mincho" w:cs="MS Mincho" w:hint="eastAsia"/>
                <w:sz w:val="20"/>
                <w:szCs w:val="20"/>
                <w:lang w:eastAsia="zh-CN"/>
              </w:rPr>
              <w:t>行分析，从而得到用</w:t>
            </w:r>
            <w:r w:rsidR="00F103C4" w:rsidRPr="00F103C4">
              <w:rPr>
                <w:rFonts w:ascii="SimSun" w:eastAsia="SimSun" w:hAnsi="SimSun" w:cs="SimSun"/>
                <w:sz w:val="20"/>
                <w:szCs w:val="20"/>
                <w:lang w:eastAsia="zh-CN"/>
              </w:rPr>
              <w:t>户</w:t>
            </w:r>
            <w:r w:rsidR="00F103C4" w:rsidRPr="00F103C4">
              <w:rPr>
                <w:rFonts w:ascii="MS Mincho" w:eastAsia="MS Mincho" w:hAnsi="MS Mincho" w:cs="MS Mincho" w:hint="eastAsia"/>
                <w:sz w:val="20"/>
                <w:szCs w:val="20"/>
                <w:lang w:eastAsia="zh-CN"/>
              </w:rPr>
              <w:t>可能感</w:t>
            </w:r>
            <w:r w:rsidR="00F103C4" w:rsidRPr="00F103C4">
              <w:rPr>
                <w:rFonts w:ascii="SimSun" w:eastAsia="SimSun" w:hAnsi="SimSun" w:cs="SimSun"/>
                <w:sz w:val="20"/>
                <w:szCs w:val="20"/>
                <w:lang w:eastAsia="zh-CN"/>
              </w:rPr>
              <w:t>兴</w:t>
            </w:r>
            <w:r w:rsidR="00F103C4" w:rsidRPr="00F103C4">
              <w:rPr>
                <w:rFonts w:ascii="MS Mincho" w:eastAsia="MS Mincho" w:hAnsi="MS Mincho" w:cs="MS Mincho" w:hint="eastAsia"/>
                <w:sz w:val="20"/>
                <w:szCs w:val="20"/>
                <w:lang w:eastAsia="zh-CN"/>
              </w:rPr>
              <w:t>趣的</w:t>
            </w:r>
            <w:r w:rsidR="00F103C4" w:rsidRPr="00F103C4">
              <w:rPr>
                <w:rFonts w:ascii="SimSun" w:eastAsia="SimSun" w:hAnsi="SimSun" w:cs="SimSun"/>
                <w:sz w:val="20"/>
                <w:szCs w:val="20"/>
                <w:lang w:eastAsia="zh-CN"/>
              </w:rPr>
              <w:t>电</w:t>
            </w:r>
            <w:r w:rsidR="00F103C4" w:rsidRPr="00F103C4">
              <w:rPr>
                <w:rFonts w:ascii="MS Mincho" w:eastAsia="MS Mincho" w:hAnsi="MS Mincho" w:cs="MS Mincho" w:hint="eastAsia"/>
                <w:sz w:val="20"/>
                <w:szCs w:val="20"/>
                <w:lang w:eastAsia="zh-CN"/>
              </w:rPr>
              <w:t>影，从而</w:t>
            </w:r>
            <w:r w:rsidR="00F103C4" w:rsidRPr="00F103C4">
              <w:rPr>
                <w:rFonts w:ascii="SimSun" w:eastAsia="SimSun" w:hAnsi="SimSun" w:cs="SimSun"/>
                <w:sz w:val="20"/>
                <w:szCs w:val="20"/>
                <w:lang w:eastAsia="zh-CN"/>
              </w:rPr>
              <w:t>进</w:t>
            </w:r>
            <w:r w:rsidR="00F103C4" w:rsidRPr="00F103C4">
              <w:rPr>
                <w:rFonts w:ascii="MS Mincho" w:eastAsia="MS Mincho" w:hAnsi="MS Mincho" w:cs="MS Mincho" w:hint="eastAsia"/>
                <w:sz w:val="20"/>
                <w:szCs w:val="20"/>
                <w:lang w:eastAsia="zh-CN"/>
              </w:rPr>
              <w:t>行推荐。早期的算法主要是基于内容的推荐，通</w:t>
            </w:r>
            <w:r w:rsidR="00F103C4" w:rsidRPr="00F103C4">
              <w:rPr>
                <w:rFonts w:ascii="SimSun" w:eastAsia="SimSun" w:hAnsi="SimSun" w:cs="SimSun"/>
                <w:sz w:val="20"/>
                <w:szCs w:val="20"/>
                <w:lang w:eastAsia="zh-CN"/>
              </w:rPr>
              <w:t>过对</w:t>
            </w:r>
            <w:r w:rsidR="00F103C4" w:rsidRPr="00F103C4">
              <w:rPr>
                <w:rFonts w:ascii="MS Mincho" w:eastAsia="MS Mincho" w:hAnsi="MS Mincho" w:cs="MS Mincho" w:hint="eastAsia"/>
                <w:sz w:val="20"/>
                <w:szCs w:val="20"/>
                <w:lang w:eastAsia="zh-CN"/>
              </w:rPr>
              <w:t>推荐物品本身</w:t>
            </w:r>
            <w:r w:rsidR="00F103C4" w:rsidRPr="00F103C4">
              <w:rPr>
                <w:rFonts w:ascii="SimSun" w:eastAsia="SimSun" w:hAnsi="SimSun" w:cs="SimSun"/>
                <w:sz w:val="20"/>
                <w:szCs w:val="20"/>
                <w:lang w:eastAsia="zh-CN"/>
              </w:rPr>
              <w:t>进</w:t>
            </w:r>
            <w:r w:rsidR="00F103C4" w:rsidRPr="00F103C4">
              <w:rPr>
                <w:rFonts w:ascii="MS Mincho" w:eastAsia="MS Mincho" w:hAnsi="MS Mincho" w:cs="MS Mincho" w:hint="eastAsia"/>
                <w:sz w:val="20"/>
                <w:szCs w:val="20"/>
                <w:lang w:eastAsia="zh-CN"/>
              </w:rPr>
              <w:t>行特征提取。</w:t>
            </w:r>
            <w:r w:rsidR="00F103C4" w:rsidRPr="00F103C4">
              <w:rPr>
                <w:rFonts w:ascii="SimSun" w:eastAsia="SimSun" w:hAnsi="SimSun" w:cs="SimSun"/>
                <w:sz w:val="20"/>
                <w:szCs w:val="20"/>
                <w:lang w:eastAsia="zh-CN"/>
              </w:rPr>
              <w:t>该</w:t>
            </w:r>
            <w:r w:rsidR="00F103C4" w:rsidRPr="00F103C4">
              <w:rPr>
                <w:rFonts w:ascii="MS Mincho" w:eastAsia="MS Mincho" w:hAnsi="MS Mincho" w:cs="MS Mincho" w:hint="eastAsia"/>
                <w:sz w:val="20"/>
                <w:szCs w:val="20"/>
                <w:lang w:eastAsia="zh-CN"/>
              </w:rPr>
              <w:t>方式会</w:t>
            </w:r>
            <w:r w:rsidR="00F103C4" w:rsidRPr="00F103C4">
              <w:rPr>
                <w:rFonts w:ascii="SimSun" w:eastAsia="SimSun" w:hAnsi="SimSun" w:cs="SimSun"/>
                <w:sz w:val="20"/>
                <w:szCs w:val="20"/>
                <w:lang w:eastAsia="zh-CN"/>
              </w:rPr>
              <w:t>导</w:t>
            </w:r>
            <w:r w:rsidR="00F103C4" w:rsidRPr="00F103C4">
              <w:rPr>
                <w:rFonts w:ascii="MS Mincho" w:eastAsia="MS Mincho" w:hAnsi="MS Mincho" w:cs="MS Mincho" w:hint="eastAsia"/>
                <w:sz w:val="20"/>
                <w:szCs w:val="20"/>
                <w:lang w:eastAsia="zh-CN"/>
              </w:rPr>
              <w:t>致如果用</w:t>
            </w:r>
            <w:r w:rsidR="00F103C4" w:rsidRPr="00F103C4">
              <w:rPr>
                <w:rFonts w:ascii="SimSun" w:eastAsia="SimSun" w:hAnsi="SimSun" w:cs="SimSun"/>
                <w:sz w:val="20"/>
                <w:szCs w:val="20"/>
                <w:lang w:eastAsia="zh-CN"/>
              </w:rPr>
              <w:t>户</w:t>
            </w:r>
            <w:r w:rsidR="00F103C4" w:rsidRPr="00F103C4">
              <w:rPr>
                <w:rFonts w:ascii="MS Mincho" w:eastAsia="MS Mincho" w:hAnsi="MS Mincho" w:cs="MS Mincho" w:hint="eastAsia"/>
                <w:sz w:val="20"/>
                <w:szCs w:val="20"/>
                <w:lang w:eastAsia="zh-CN"/>
              </w:rPr>
              <w:t>没有</w:t>
            </w:r>
            <w:r w:rsidR="00F103C4" w:rsidRPr="00F103C4">
              <w:rPr>
                <w:rFonts w:ascii="SimSun" w:eastAsia="SimSun" w:hAnsi="SimSun" w:cs="SimSun"/>
                <w:sz w:val="20"/>
                <w:szCs w:val="20"/>
                <w:lang w:eastAsia="zh-CN"/>
              </w:rPr>
              <w:t>对</w:t>
            </w:r>
            <w:r w:rsidR="00F103C4" w:rsidRPr="00F103C4">
              <w:rPr>
                <w:rFonts w:ascii="MS Mincho" w:eastAsia="MS Mincho" w:hAnsi="MS Mincho" w:cs="MS Mincho" w:hint="eastAsia"/>
                <w:sz w:val="20"/>
                <w:szCs w:val="20"/>
                <w:lang w:eastAsia="zh-CN"/>
              </w:rPr>
              <w:t>某</w:t>
            </w:r>
            <w:r w:rsidR="00F103C4" w:rsidRPr="00F103C4">
              <w:rPr>
                <w:rFonts w:ascii="SimSun" w:eastAsia="SimSun" w:hAnsi="SimSun" w:cs="SimSun"/>
                <w:sz w:val="20"/>
                <w:szCs w:val="20"/>
                <w:lang w:eastAsia="zh-CN"/>
              </w:rPr>
              <w:t>类产</w:t>
            </w:r>
            <w:r w:rsidR="00F103C4" w:rsidRPr="00F103C4">
              <w:rPr>
                <w:rFonts w:ascii="MS Mincho" w:eastAsia="MS Mincho" w:hAnsi="MS Mincho" w:cs="MS Mincho" w:hint="eastAsia"/>
                <w:sz w:val="20"/>
                <w:szCs w:val="20"/>
                <w:lang w:eastAsia="zh-CN"/>
              </w:rPr>
              <w:t>品</w:t>
            </w:r>
            <w:r w:rsidR="00F103C4" w:rsidRPr="00F103C4">
              <w:rPr>
                <w:rFonts w:ascii="SimSun" w:eastAsia="SimSun" w:hAnsi="SimSun" w:cs="SimSun"/>
                <w:sz w:val="20"/>
                <w:szCs w:val="20"/>
                <w:lang w:eastAsia="zh-CN"/>
              </w:rPr>
              <w:t>评</w:t>
            </w:r>
            <w:r w:rsidR="00F103C4" w:rsidRPr="00F103C4">
              <w:rPr>
                <w:rFonts w:ascii="MS Mincho" w:eastAsia="MS Mincho" w:hAnsi="MS Mincho" w:cs="MS Mincho" w:hint="eastAsia"/>
                <w:sz w:val="20"/>
                <w:szCs w:val="20"/>
                <w:lang w:eastAsia="zh-CN"/>
              </w:rPr>
              <w:t>价，</w:t>
            </w:r>
            <w:r w:rsidR="00F103C4" w:rsidRPr="00F103C4">
              <w:rPr>
                <w:rFonts w:ascii="SimSun" w:eastAsia="SimSun" w:hAnsi="SimSun" w:cs="SimSun"/>
                <w:sz w:val="20"/>
                <w:szCs w:val="20"/>
                <w:lang w:eastAsia="zh-CN"/>
              </w:rPr>
              <w:t>该类产</w:t>
            </w:r>
            <w:r w:rsidR="00F103C4" w:rsidRPr="00F103C4">
              <w:rPr>
                <w:rFonts w:ascii="MS Mincho" w:eastAsia="MS Mincho" w:hAnsi="MS Mincho" w:cs="MS Mincho" w:hint="eastAsia"/>
                <w:sz w:val="20"/>
                <w:szCs w:val="20"/>
                <w:lang w:eastAsia="zh-CN"/>
              </w:rPr>
              <w:t>品就永</w:t>
            </w:r>
            <w:r w:rsidR="00F103C4" w:rsidRPr="00F103C4">
              <w:rPr>
                <w:rFonts w:ascii="SimSun" w:eastAsia="SimSun" w:hAnsi="SimSun" w:cs="SimSun"/>
                <w:sz w:val="20"/>
                <w:szCs w:val="20"/>
                <w:lang w:eastAsia="zh-CN"/>
              </w:rPr>
              <w:t>远</w:t>
            </w:r>
            <w:r w:rsidR="00F103C4" w:rsidRPr="00F103C4">
              <w:rPr>
                <w:rFonts w:ascii="MS Mincho" w:eastAsia="MS Mincho" w:hAnsi="MS Mincho" w:cs="MS Mincho" w:hint="eastAsia"/>
                <w:sz w:val="20"/>
                <w:szCs w:val="20"/>
                <w:lang w:eastAsia="zh-CN"/>
              </w:rPr>
              <w:t>不会被推荐。随着</w:t>
            </w:r>
            <w:r w:rsidR="00F103C4" w:rsidRPr="00F103C4">
              <w:rPr>
                <w:rFonts w:ascii="SimSun" w:eastAsia="SimSun" w:hAnsi="SimSun" w:cs="SimSun"/>
                <w:sz w:val="20"/>
                <w:szCs w:val="20"/>
                <w:lang w:eastAsia="zh-CN"/>
              </w:rPr>
              <w:t>时间</w:t>
            </w:r>
            <w:r w:rsidR="00F103C4" w:rsidRPr="00F103C4">
              <w:rPr>
                <w:rFonts w:ascii="MS Mincho" w:eastAsia="MS Mincho" w:hAnsi="MS Mincho" w:cs="MS Mincho" w:hint="eastAsia"/>
                <w:sz w:val="20"/>
                <w:szCs w:val="20"/>
                <w:lang w:eastAsia="zh-CN"/>
              </w:rPr>
              <w:t>推移，旧的推荐系</w:t>
            </w:r>
            <w:r w:rsidR="00F103C4" w:rsidRPr="00F103C4">
              <w:rPr>
                <w:rFonts w:ascii="SimSun" w:eastAsia="SimSun" w:hAnsi="SimSun" w:cs="SimSun"/>
                <w:sz w:val="20"/>
                <w:szCs w:val="20"/>
                <w:lang w:eastAsia="zh-CN"/>
              </w:rPr>
              <w:t>统问题</w:t>
            </w:r>
            <w:r w:rsidR="00F103C4" w:rsidRPr="00F103C4">
              <w:rPr>
                <w:rFonts w:ascii="MS Mincho" w:eastAsia="MS Mincho" w:hAnsi="MS Mincho" w:cs="MS Mincho" w:hint="eastAsia"/>
                <w:sz w:val="20"/>
                <w:szCs w:val="20"/>
                <w:lang w:eastAsia="zh-CN"/>
              </w:rPr>
              <w:t>逐</w:t>
            </w:r>
            <w:r w:rsidR="00F103C4" w:rsidRPr="00F103C4">
              <w:rPr>
                <w:rFonts w:ascii="SimSun" w:eastAsia="SimSun" w:hAnsi="SimSun" w:cs="SimSun"/>
                <w:sz w:val="20"/>
                <w:szCs w:val="20"/>
                <w:lang w:eastAsia="zh-CN"/>
              </w:rPr>
              <w:t>渐</w:t>
            </w:r>
            <w:r w:rsidR="00F103C4" w:rsidRPr="00F103C4">
              <w:rPr>
                <w:rFonts w:ascii="MS Mincho" w:eastAsia="MS Mincho" w:hAnsi="MS Mincho" w:cs="MS Mincho" w:hint="eastAsia"/>
                <w:sz w:val="20"/>
                <w:szCs w:val="20"/>
                <w:lang w:eastAsia="zh-CN"/>
              </w:rPr>
              <w:t>暴露，新的推荐算法</w:t>
            </w:r>
            <w:r w:rsidR="00F103C4" w:rsidRPr="00F103C4">
              <w:rPr>
                <w:rFonts w:ascii="SimSun" w:eastAsia="SimSun" w:hAnsi="SimSun" w:cs="SimSun"/>
                <w:sz w:val="20"/>
                <w:szCs w:val="20"/>
                <w:lang w:eastAsia="zh-CN"/>
              </w:rPr>
              <w:t>应</w:t>
            </w:r>
            <w:r w:rsidR="00F103C4" w:rsidRPr="00F103C4">
              <w:rPr>
                <w:rFonts w:ascii="MS Mincho" w:eastAsia="MS Mincho" w:hAnsi="MS Mincho" w:cs="MS Mincho" w:hint="eastAsia"/>
                <w:sz w:val="20"/>
                <w:szCs w:val="20"/>
                <w:lang w:eastAsia="zh-CN"/>
              </w:rPr>
              <w:t>运而生。</w:t>
            </w:r>
          </w:p>
          <w:p w14:paraId="174FDA03" w14:textId="4284B8DD" w:rsidR="00F103C4" w:rsidRPr="00F103C4" w:rsidRDefault="00F103C4" w:rsidP="00F103C4">
            <w:pPr>
              <w:rPr>
                <w:rFonts w:ascii="MS Mincho" w:eastAsia="MS Mincho" w:hAnsi="MS Mincho" w:cs="MS Mincho"/>
                <w:sz w:val="20"/>
                <w:szCs w:val="20"/>
                <w:lang w:eastAsia="zh-CN"/>
              </w:rPr>
            </w:pPr>
            <w:r w:rsidRPr="00F103C4">
              <w:rPr>
                <w:rFonts w:ascii="MS Mincho" w:eastAsia="MS Mincho" w:hAnsi="MS Mincho" w:cs="MS Mincho" w:hint="eastAsia"/>
                <w:sz w:val="20"/>
                <w:szCs w:val="20"/>
                <w:lang w:eastAsia="zh-CN"/>
              </w:rPr>
              <w:t xml:space="preserve">    </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推荐（Collaborative Filtering，</w:t>
            </w:r>
            <w:r w:rsidRPr="00F103C4">
              <w:rPr>
                <w:rFonts w:ascii="SimSun" w:eastAsia="SimSun" w:hAnsi="SimSun" w:cs="SimSun"/>
                <w:sz w:val="20"/>
                <w:szCs w:val="20"/>
                <w:lang w:eastAsia="zh-CN"/>
              </w:rPr>
              <w:t>简</w:t>
            </w:r>
            <w:r w:rsidRPr="00F103C4">
              <w:rPr>
                <w:rFonts w:ascii="MS Mincho" w:eastAsia="MS Mincho" w:hAnsi="MS Mincho" w:cs="MS Mincho" w:hint="eastAsia"/>
                <w:sz w:val="20"/>
                <w:szCs w:val="20"/>
                <w:lang w:eastAsia="zh-CN"/>
              </w:rPr>
              <w:t>称CF）起源于1992年。从算法理</w:t>
            </w:r>
            <w:r w:rsidRPr="00F103C4">
              <w:rPr>
                <w:rFonts w:ascii="SimSun" w:eastAsia="SimSun" w:hAnsi="SimSun" w:cs="SimSun"/>
                <w:sz w:val="20"/>
                <w:szCs w:val="20"/>
                <w:lang w:eastAsia="zh-CN"/>
              </w:rPr>
              <w:t>论</w:t>
            </w:r>
            <w:r w:rsidRPr="00F103C4">
              <w:rPr>
                <w:rFonts w:ascii="MS Mincho" w:eastAsia="MS Mincho" w:hAnsi="MS Mincho" w:cs="MS Mincho" w:hint="eastAsia"/>
                <w:sz w:val="20"/>
                <w:szCs w:val="20"/>
                <w:lang w:eastAsia="zh-CN"/>
              </w:rPr>
              <w:t>方面来</w:t>
            </w:r>
            <w:r w:rsidRPr="00F103C4">
              <w:rPr>
                <w:rFonts w:ascii="SimSun" w:eastAsia="SimSun" w:hAnsi="SimSun" w:cs="SimSun"/>
                <w:sz w:val="20"/>
                <w:szCs w:val="20"/>
                <w:lang w:eastAsia="zh-CN"/>
              </w:rPr>
              <w:t>说</w:t>
            </w:r>
            <w:r w:rsidRPr="00F103C4">
              <w:rPr>
                <w:rFonts w:ascii="MS Mincho" w:eastAsia="MS Mincho" w:hAnsi="MS Mincho" w:cs="MS Mincho" w:hint="eastAsia"/>
                <w:sz w:val="20"/>
                <w:szCs w:val="20"/>
                <w:lang w:eastAsia="zh-CN"/>
              </w:rPr>
              <w:t>，最早期的个性化推荐算法是GroupLens小</w:t>
            </w:r>
            <w:r w:rsidRPr="00F103C4">
              <w:rPr>
                <w:rFonts w:ascii="SimSun" w:eastAsia="SimSun" w:hAnsi="SimSun" w:cs="SimSun"/>
                <w:sz w:val="20"/>
                <w:szCs w:val="20"/>
                <w:lang w:eastAsia="zh-CN"/>
              </w:rPr>
              <w:t>组</w:t>
            </w:r>
            <w:r w:rsidRPr="00F103C4">
              <w:rPr>
                <w:rFonts w:ascii="MS Mincho" w:eastAsia="MS Mincho" w:hAnsi="MS Mincho" w:cs="MS Mincho" w:hint="eastAsia"/>
                <w:sz w:val="20"/>
                <w:szCs w:val="20"/>
                <w:lang w:eastAsia="zh-CN"/>
              </w:rPr>
              <w:t>提出的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算法(即基于用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推荐算法)，至于</w:t>
            </w:r>
            <w:r w:rsidRPr="00F103C4">
              <w:rPr>
                <w:rFonts w:ascii="SimSun" w:eastAsia="SimSun" w:hAnsi="SimSun" w:cs="SimSun"/>
                <w:sz w:val="20"/>
                <w:szCs w:val="20"/>
                <w:lang w:eastAsia="zh-CN"/>
              </w:rPr>
              <w:t>为</w:t>
            </w:r>
            <w:r w:rsidRPr="00F103C4">
              <w:rPr>
                <w:rFonts w:ascii="MS Mincho" w:eastAsia="MS Mincho" w:hAnsi="MS Mincho" w:cs="MS Mincho" w:hint="eastAsia"/>
                <w:sz w:val="20"/>
                <w:szCs w:val="20"/>
                <w:lang w:eastAsia="zh-CN"/>
              </w:rPr>
              <w:t>止</w:t>
            </w:r>
            <w:r w:rsidRPr="00F103C4">
              <w:rPr>
                <w:rFonts w:ascii="SimSun" w:eastAsia="SimSun" w:hAnsi="SimSun" w:cs="SimSun"/>
                <w:sz w:val="20"/>
                <w:szCs w:val="20"/>
                <w:lang w:eastAsia="zh-CN"/>
              </w:rPr>
              <w:t>该</w:t>
            </w:r>
            <w:r w:rsidRPr="00F103C4">
              <w:rPr>
                <w:rFonts w:ascii="MS Mincho" w:eastAsia="MS Mincho" w:hAnsi="MS Mincho" w:cs="MS Mincho" w:hint="eastAsia"/>
                <w:sz w:val="20"/>
                <w:szCs w:val="20"/>
                <w:lang w:eastAsia="zh-CN"/>
              </w:rPr>
              <w:t>算法在推荐</w:t>
            </w:r>
            <w:r w:rsidRPr="00F103C4">
              <w:rPr>
                <w:rFonts w:ascii="SimSun" w:eastAsia="SimSun" w:hAnsi="SimSun" w:cs="SimSun"/>
                <w:sz w:val="20"/>
                <w:szCs w:val="20"/>
                <w:lang w:eastAsia="zh-CN"/>
              </w:rPr>
              <w:t>领</w:t>
            </w:r>
            <w:r w:rsidRPr="00F103C4">
              <w:rPr>
                <w:rFonts w:ascii="MS Mincho" w:eastAsia="MS Mincho" w:hAnsi="MS Mincho" w:cs="MS Mincho" w:hint="eastAsia"/>
                <w:sz w:val="20"/>
                <w:szCs w:val="20"/>
                <w:lang w:eastAsia="zh-CN"/>
              </w:rPr>
              <w:t>域仍占有一席之地。基于</w:t>
            </w:r>
            <w:r w:rsidRPr="00F103C4">
              <w:rPr>
                <w:rFonts w:ascii="SimSun" w:eastAsia="SimSun" w:hAnsi="SimSun" w:cs="SimSun"/>
                <w:sz w:val="20"/>
                <w:szCs w:val="20"/>
                <w:lang w:eastAsia="zh-CN"/>
              </w:rPr>
              <w:t>该</w:t>
            </w:r>
            <w:r w:rsidRPr="00F103C4">
              <w:rPr>
                <w:rFonts w:ascii="MS Mincho" w:eastAsia="MS Mincho" w:hAnsi="MS Mincho" w:cs="MS Mincho" w:hint="eastAsia"/>
                <w:sz w:val="20"/>
                <w:szCs w:val="20"/>
                <w:lang w:eastAsia="zh-CN"/>
              </w:rPr>
              <w:t>算法，人</w:t>
            </w:r>
            <w:r w:rsidRPr="00F103C4">
              <w:rPr>
                <w:rFonts w:ascii="SimSun" w:eastAsia="SimSun" w:hAnsi="SimSun" w:cs="SimSun"/>
                <w:sz w:val="20"/>
                <w:szCs w:val="20"/>
                <w:lang w:eastAsia="zh-CN"/>
              </w:rPr>
              <w:t>们陆续</w:t>
            </w:r>
            <w:r w:rsidRPr="00F103C4">
              <w:rPr>
                <w:rFonts w:ascii="MS Mincho" w:eastAsia="MS Mincho" w:hAnsi="MS Mincho" w:cs="MS Mincho" w:hint="eastAsia"/>
                <w:sz w:val="20"/>
                <w:szCs w:val="20"/>
                <w:lang w:eastAsia="zh-CN"/>
              </w:rPr>
              <w:t>提出了基于物品的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w:t>
            </w:r>
            <w:r w:rsidRPr="00F103C4">
              <w:rPr>
                <w:rFonts w:ascii="SimSun" w:eastAsia="SimSun" w:hAnsi="SimSun" w:cs="SimSun"/>
                <w:sz w:val="20"/>
                <w:szCs w:val="20"/>
                <w:lang w:eastAsia="zh-CN"/>
              </w:rPr>
              <w:lastRenderedPageBreak/>
              <w:t>滤</w:t>
            </w:r>
            <w:r w:rsidRPr="00F103C4">
              <w:rPr>
                <w:rFonts w:ascii="MS Mincho" w:eastAsia="MS Mincho" w:hAnsi="MS Mincho" w:cs="MS Mincho" w:hint="eastAsia"/>
                <w:sz w:val="20"/>
                <w:szCs w:val="20"/>
                <w:lang w:eastAsia="zh-CN"/>
              </w:rPr>
              <w:t>推荐算法，基于模型的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推荐算法等等。</w:t>
            </w:r>
            <w:r w:rsidRPr="00F103C4">
              <w:rPr>
                <w:rFonts w:ascii="SimSun" w:eastAsia="SimSun" w:hAnsi="SimSun" w:cs="SimSun"/>
                <w:sz w:val="20"/>
                <w:szCs w:val="20"/>
                <w:lang w:eastAsia="zh-CN"/>
              </w:rPr>
              <w:t>经过</w:t>
            </w:r>
            <w:r w:rsidRPr="00F103C4">
              <w:rPr>
                <w:rFonts w:ascii="MS Mincho" w:eastAsia="MS Mincho" w:hAnsi="MS Mincho" w:cs="MS Mincho" w:hint="eastAsia"/>
                <w:sz w:val="20"/>
                <w:szCs w:val="20"/>
                <w:lang w:eastAsia="zh-CN"/>
              </w:rPr>
              <w:t>近20多年的</w:t>
            </w:r>
            <w:r w:rsidRPr="00F103C4">
              <w:rPr>
                <w:rFonts w:ascii="SimSun" w:eastAsia="SimSun" w:hAnsi="SimSun" w:cs="SimSun"/>
                <w:sz w:val="20"/>
                <w:szCs w:val="20"/>
                <w:lang w:eastAsia="zh-CN"/>
              </w:rPr>
              <w:t>发</w:t>
            </w:r>
            <w:r w:rsidRPr="00F103C4">
              <w:rPr>
                <w:rFonts w:ascii="MS Mincho" w:eastAsia="MS Mincho" w:hAnsi="MS Mincho" w:cs="MS Mincho" w:hint="eastAsia"/>
                <w:sz w:val="20"/>
                <w:szCs w:val="20"/>
                <w:lang w:eastAsia="zh-CN"/>
              </w:rPr>
              <w:t>展，当前推荐系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衍生出多种多</w:t>
            </w:r>
            <w:r w:rsidRPr="00F103C4">
              <w:rPr>
                <w:rFonts w:ascii="SimSun" w:eastAsia="SimSun" w:hAnsi="SimSun" w:cs="SimSun"/>
                <w:sz w:val="20"/>
                <w:szCs w:val="20"/>
                <w:lang w:eastAsia="zh-CN"/>
              </w:rPr>
              <w:t>样</w:t>
            </w:r>
            <w:r w:rsidRPr="00F103C4">
              <w:rPr>
                <w:rFonts w:ascii="MS Mincho" w:eastAsia="MS Mincho" w:hAnsi="MS Mincho" w:cs="MS Mincho" w:hint="eastAsia"/>
                <w:sz w:val="20"/>
                <w:szCs w:val="20"/>
                <w:lang w:eastAsia="zh-CN"/>
              </w:rPr>
              <w:t>的推荐方式</w:t>
            </w:r>
            <w:r>
              <w:rPr>
                <w:rFonts w:ascii="MS Mincho" w:eastAsia="MS Mincho" w:hAnsi="MS Mincho" w:cs="MS Mincho" w:hint="eastAsia"/>
                <w:sz w:val="20"/>
                <w:szCs w:val="20"/>
                <w:vertAlign w:val="superscript"/>
                <w:lang w:eastAsia="zh-CN"/>
              </w:rPr>
              <w:t>[5]</w:t>
            </w:r>
            <w:r w:rsidRPr="00F103C4">
              <w:rPr>
                <w:rFonts w:ascii="MS Mincho" w:eastAsia="MS Mincho" w:hAnsi="MS Mincho" w:cs="MS Mincho" w:hint="eastAsia"/>
                <w:sz w:val="20"/>
                <w:szCs w:val="20"/>
                <w:lang w:eastAsia="zh-CN"/>
              </w:rPr>
              <w:t>。一、基于上下文的推荐，即推荐系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会根据用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访问时间</w:t>
            </w:r>
            <w:r w:rsidRPr="00F103C4">
              <w:rPr>
                <w:rFonts w:ascii="MS Mincho" w:eastAsia="MS Mincho" w:hAnsi="MS Mincho" w:cs="MS Mincho" w:hint="eastAsia"/>
                <w:sz w:val="20"/>
                <w:szCs w:val="20"/>
                <w:lang w:eastAsia="zh-CN"/>
              </w:rPr>
              <w:t>、所在城市、天气、季</w:t>
            </w:r>
            <w:r w:rsidRPr="00F103C4">
              <w:rPr>
                <w:rFonts w:ascii="SimSun" w:eastAsia="SimSun" w:hAnsi="SimSun" w:cs="SimSun"/>
                <w:sz w:val="20"/>
                <w:szCs w:val="20"/>
                <w:lang w:eastAsia="zh-CN"/>
              </w:rPr>
              <w:t>节</w:t>
            </w:r>
            <w:r w:rsidRPr="00F103C4">
              <w:rPr>
                <w:rFonts w:ascii="MS Mincho" w:eastAsia="MS Mincho" w:hAnsi="MS Mincho" w:cs="MS Mincho" w:hint="eastAsia"/>
                <w:sz w:val="20"/>
                <w:szCs w:val="20"/>
                <w:lang w:eastAsia="zh-CN"/>
              </w:rPr>
              <w:t>等因素研究</w:t>
            </w:r>
            <w:r w:rsidRPr="00F103C4">
              <w:rPr>
                <w:rFonts w:ascii="SimSun" w:eastAsia="SimSun" w:hAnsi="SimSun" w:cs="SimSun"/>
                <w:sz w:val="20"/>
                <w:szCs w:val="20"/>
                <w:lang w:eastAsia="zh-CN"/>
              </w:rPr>
              <w:t>给</w:t>
            </w:r>
            <w:r w:rsidRPr="00F103C4">
              <w:rPr>
                <w:rFonts w:ascii="MS Mincho" w:eastAsia="MS Mincho" w:hAnsi="MS Mincho" w:cs="MS Mincho" w:hint="eastAsia"/>
                <w:sz w:val="20"/>
                <w:szCs w:val="20"/>
                <w:lang w:eastAsia="zh-CN"/>
              </w:rPr>
              <w:t>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生成TopN推荐，提高推荐效果</w:t>
            </w:r>
            <w:r>
              <w:rPr>
                <w:rFonts w:ascii="MS Mincho" w:eastAsia="MS Mincho" w:hAnsi="MS Mincho" w:cs="MS Mincho" w:hint="eastAsia"/>
                <w:sz w:val="20"/>
                <w:szCs w:val="20"/>
                <w:vertAlign w:val="superscript"/>
                <w:lang w:eastAsia="zh-CN"/>
              </w:rPr>
              <w:t>[14]</w:t>
            </w:r>
            <w:r w:rsidRPr="00F103C4">
              <w:rPr>
                <w:rFonts w:ascii="MS Mincho" w:eastAsia="MS Mincho" w:hAnsi="MS Mincho" w:cs="MS Mincho" w:hint="eastAsia"/>
                <w:sz w:val="20"/>
                <w:szCs w:val="20"/>
                <w:lang w:eastAsia="zh-CN"/>
              </w:rPr>
              <w:t>。二、基于用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画像的推荐，所</w:t>
            </w:r>
            <w:r w:rsidRPr="00F103C4">
              <w:rPr>
                <w:rFonts w:ascii="SimSun" w:eastAsia="SimSun" w:hAnsi="SimSun" w:cs="SimSun"/>
                <w:sz w:val="20"/>
                <w:szCs w:val="20"/>
                <w:lang w:eastAsia="zh-CN"/>
              </w:rPr>
              <w:t>谓</w:t>
            </w:r>
            <w:r w:rsidRPr="00F103C4">
              <w:rPr>
                <w:rFonts w:ascii="MS Mincho" w:eastAsia="MS Mincho" w:hAnsi="MS Mincho" w:cs="MS Mincho" w:hint="eastAsia"/>
                <w:sz w:val="20"/>
                <w:szCs w:val="20"/>
                <w:lang w:eastAsia="zh-CN"/>
              </w:rPr>
              <w:t>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画像，就是想用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的所有特征信息</w:t>
            </w:r>
            <w:r w:rsidRPr="00F103C4">
              <w:rPr>
                <w:rFonts w:ascii="SimSun" w:eastAsia="SimSun" w:hAnsi="SimSun" w:cs="SimSun"/>
                <w:sz w:val="20"/>
                <w:szCs w:val="20"/>
                <w:lang w:eastAsia="zh-CN"/>
              </w:rPr>
              <w:t>标签</w:t>
            </w:r>
            <w:r w:rsidRPr="00F103C4">
              <w:rPr>
                <w:rFonts w:ascii="MS Mincho" w:eastAsia="MS Mincho" w:hAnsi="MS Mincho" w:cs="MS Mincho" w:hint="eastAsia"/>
                <w:sz w:val="20"/>
                <w:szCs w:val="20"/>
                <w:lang w:eastAsia="zh-CN"/>
              </w:rPr>
              <w:t>化，是</w:t>
            </w:r>
            <w:r w:rsidRPr="00F103C4">
              <w:rPr>
                <w:rFonts w:ascii="SimSun" w:eastAsia="SimSun" w:hAnsi="SimSun" w:cs="SimSun"/>
                <w:sz w:val="20"/>
                <w:szCs w:val="20"/>
                <w:lang w:eastAsia="zh-CN"/>
              </w:rPr>
              <w:t>对</w:t>
            </w:r>
            <w:r w:rsidRPr="00F103C4">
              <w:rPr>
                <w:rFonts w:ascii="MS Mincho" w:eastAsia="MS Mincho" w:hAnsi="MS Mincho" w:cs="MS Mincho" w:hint="eastAsia"/>
                <w:sz w:val="20"/>
                <w:szCs w:val="20"/>
                <w:lang w:eastAsia="zh-CN"/>
              </w:rPr>
              <w:t>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相关</w:t>
            </w:r>
            <w:r w:rsidRPr="00F103C4">
              <w:rPr>
                <w:rFonts w:ascii="SimSun" w:eastAsia="SimSun" w:hAnsi="SimSun" w:cs="SimSun"/>
                <w:sz w:val="20"/>
                <w:szCs w:val="20"/>
                <w:lang w:eastAsia="zh-CN"/>
              </w:rPr>
              <w:t>联</w:t>
            </w:r>
            <w:r w:rsidRPr="00F103C4">
              <w:rPr>
                <w:rFonts w:ascii="MS Mincho" w:eastAsia="MS Mincho" w:hAnsi="MS Mincho" w:cs="MS Mincho" w:hint="eastAsia"/>
                <w:sz w:val="20"/>
                <w:szCs w:val="20"/>
                <w:lang w:eastAsia="zh-CN"/>
              </w:rPr>
              <w:t>数据可</w:t>
            </w:r>
            <w:r w:rsidRPr="00F103C4">
              <w:rPr>
                <w:rFonts w:ascii="SimSun" w:eastAsia="SimSun" w:hAnsi="SimSun" w:cs="SimSun"/>
                <w:sz w:val="20"/>
                <w:szCs w:val="20"/>
                <w:lang w:eastAsia="zh-CN"/>
              </w:rPr>
              <w:t>视</w:t>
            </w:r>
            <w:r w:rsidRPr="00F103C4">
              <w:rPr>
                <w:rFonts w:ascii="MS Mincho" w:eastAsia="MS Mincho" w:hAnsi="MS Mincho" w:cs="MS Mincho" w:hint="eastAsia"/>
                <w:sz w:val="20"/>
                <w:szCs w:val="20"/>
                <w:lang w:eastAsia="zh-CN"/>
              </w:rPr>
              <w:t>化的一种展</w:t>
            </w:r>
            <w:r w:rsidRPr="00F103C4">
              <w:rPr>
                <w:rFonts w:ascii="SimSun" w:eastAsia="SimSun" w:hAnsi="SimSun" w:cs="SimSun"/>
                <w:sz w:val="20"/>
                <w:szCs w:val="20"/>
                <w:lang w:eastAsia="zh-CN"/>
              </w:rPr>
              <w:t>现</w:t>
            </w:r>
            <w:r w:rsidRPr="00F103C4">
              <w:rPr>
                <w:rFonts w:ascii="MS Mincho" w:eastAsia="MS Mincho" w:hAnsi="MS Mincho" w:cs="MS Mincho" w:hint="eastAsia"/>
                <w:sz w:val="20"/>
                <w:szCs w:val="20"/>
                <w:lang w:eastAsia="zh-CN"/>
              </w:rPr>
              <w:t>形式。多角度抽象用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信息，从而</w:t>
            </w:r>
            <w:r w:rsidRPr="00F103C4">
              <w:rPr>
                <w:rFonts w:ascii="SimSun" w:eastAsia="SimSun" w:hAnsi="SimSun" w:cs="SimSun"/>
                <w:sz w:val="20"/>
                <w:szCs w:val="20"/>
                <w:lang w:eastAsia="zh-CN"/>
              </w:rPr>
              <w:t>实现</w:t>
            </w:r>
            <w:r w:rsidRPr="00F103C4">
              <w:rPr>
                <w:rFonts w:ascii="MS Mincho" w:eastAsia="MS Mincho" w:hAnsi="MS Mincho" w:cs="MS Mincho" w:hint="eastAsia"/>
                <w:sz w:val="20"/>
                <w:szCs w:val="20"/>
                <w:lang w:eastAsia="zh-CN"/>
              </w:rPr>
              <w:t>个性化推荐系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等。三、基于</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的推荐系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，其中有分</w:t>
            </w:r>
            <w:r w:rsidRPr="00F103C4">
              <w:rPr>
                <w:rFonts w:ascii="SimSun" w:eastAsia="SimSun" w:hAnsi="SimSun" w:cs="SimSun"/>
                <w:sz w:val="20"/>
                <w:szCs w:val="20"/>
                <w:lang w:eastAsia="zh-CN"/>
              </w:rPr>
              <w:t>为</w:t>
            </w:r>
            <w:r w:rsidRPr="00F103C4">
              <w:rPr>
                <w:rFonts w:ascii="MS Mincho" w:eastAsia="MS Mincho" w:hAnsi="MS Mincho" w:cs="MS Mincho" w:hint="eastAsia"/>
                <w:sz w:val="20"/>
                <w:szCs w:val="20"/>
                <w:lang w:eastAsia="zh-CN"/>
              </w:rPr>
              <w:t>两大</w:t>
            </w:r>
            <w:r w:rsidRPr="00F103C4">
              <w:rPr>
                <w:rFonts w:ascii="SimSun" w:eastAsia="SimSun" w:hAnsi="SimSun" w:cs="SimSun"/>
                <w:sz w:val="20"/>
                <w:szCs w:val="20"/>
                <w:lang w:eastAsia="zh-CN"/>
              </w:rPr>
              <w:t>类</w:t>
            </w:r>
            <w:r w:rsidRPr="00F103C4">
              <w:rPr>
                <w:rFonts w:ascii="MS Mincho" w:eastAsia="MS Mincho" w:hAnsi="MS Mincho" w:cs="MS Mincho" w:hint="eastAsia"/>
                <w:sz w:val="20"/>
                <w:szCs w:val="20"/>
                <w:lang w:eastAsia="zh-CN"/>
              </w:rPr>
              <w:t>，其一是基于内存的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推荐算法，包括基于用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推荐算法和基于</w:t>
            </w:r>
            <w:r w:rsidRPr="00F103C4">
              <w:rPr>
                <w:rFonts w:ascii="SimSun" w:eastAsia="SimSun" w:hAnsi="SimSun" w:cs="SimSun"/>
                <w:sz w:val="20"/>
                <w:szCs w:val="20"/>
                <w:lang w:eastAsia="zh-CN"/>
              </w:rPr>
              <w:t>项</w:t>
            </w:r>
            <w:r w:rsidRPr="00F103C4">
              <w:rPr>
                <w:rFonts w:ascii="MS Mincho" w:eastAsia="MS Mincho" w:hAnsi="MS Mincho" w:cs="MS Mincho" w:hint="eastAsia"/>
                <w:sz w:val="20"/>
                <w:szCs w:val="20"/>
                <w:lang w:eastAsia="zh-CN"/>
              </w:rPr>
              <w:t>目的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推荐算法等等，其二是基于模型的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推荐算法，即利用数学建模的手段，</w:t>
            </w:r>
            <w:r w:rsidRPr="00F103C4">
              <w:rPr>
                <w:rFonts w:ascii="SimSun" w:eastAsia="SimSun" w:hAnsi="SimSun" w:cs="SimSun"/>
                <w:sz w:val="20"/>
                <w:szCs w:val="20"/>
                <w:lang w:eastAsia="zh-CN"/>
              </w:rPr>
              <w:t>评</w:t>
            </w:r>
            <w:r w:rsidRPr="00F103C4">
              <w:rPr>
                <w:rFonts w:ascii="MS Mincho" w:eastAsia="MS Mincho" w:hAnsi="MS Mincho" w:cs="MS Mincho" w:hint="eastAsia"/>
                <w:sz w:val="20"/>
                <w:szCs w:val="20"/>
                <w:lang w:eastAsia="zh-CN"/>
              </w:rPr>
              <w:t>估你的意</w:t>
            </w:r>
            <w:r w:rsidRPr="00F103C4">
              <w:rPr>
                <w:rFonts w:ascii="SimSun" w:eastAsia="SimSun" w:hAnsi="SimSun" w:cs="SimSun"/>
                <w:sz w:val="20"/>
                <w:szCs w:val="20"/>
                <w:lang w:eastAsia="zh-CN"/>
              </w:rPr>
              <w:t>图</w:t>
            </w:r>
            <w:r w:rsidRPr="00F103C4">
              <w:rPr>
                <w:rFonts w:ascii="MS Mincho" w:eastAsia="MS Mincho" w:hAnsi="MS Mincho" w:cs="MS Mincho" w:hint="eastAsia"/>
                <w:sz w:val="20"/>
                <w:szCs w:val="20"/>
                <w:lang w:eastAsia="zh-CN"/>
              </w:rPr>
              <w:t>，包括基于</w:t>
            </w:r>
            <w:r w:rsidRPr="00F103C4">
              <w:rPr>
                <w:rFonts w:ascii="SimSun" w:eastAsia="SimSun" w:hAnsi="SimSun" w:cs="SimSun"/>
                <w:sz w:val="20"/>
                <w:szCs w:val="20"/>
                <w:lang w:eastAsia="zh-CN"/>
              </w:rPr>
              <w:t>贝</w:t>
            </w:r>
            <w:r w:rsidRPr="00F103C4">
              <w:rPr>
                <w:rFonts w:ascii="MS Mincho" w:eastAsia="MS Mincho" w:hAnsi="MS Mincho" w:cs="MS Mincho" w:hint="eastAsia"/>
                <w:sz w:val="20"/>
                <w:szCs w:val="20"/>
                <w:lang w:eastAsia="zh-CN"/>
              </w:rPr>
              <w:t>叶斯的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推荐算法、基于</w:t>
            </w:r>
            <w:r w:rsidRPr="00F103C4">
              <w:rPr>
                <w:rFonts w:ascii="SimSun" w:eastAsia="SimSun" w:hAnsi="SimSun" w:cs="SimSun"/>
                <w:sz w:val="20"/>
                <w:szCs w:val="20"/>
                <w:lang w:eastAsia="zh-CN"/>
              </w:rPr>
              <w:t>隐语义</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推荐算法和基于</w:t>
            </w:r>
            <w:r w:rsidRPr="00F103C4">
              <w:rPr>
                <w:rFonts w:ascii="SimSun" w:eastAsia="SimSun" w:hAnsi="SimSun" w:cs="SimSun"/>
                <w:sz w:val="20"/>
                <w:szCs w:val="20"/>
                <w:lang w:eastAsia="zh-CN"/>
              </w:rPr>
              <w:t>线</w:t>
            </w:r>
            <w:r w:rsidRPr="00F103C4">
              <w:rPr>
                <w:rFonts w:ascii="MS Mincho" w:eastAsia="MS Mincho" w:hAnsi="MS Mincho" w:cs="MS Mincho" w:hint="eastAsia"/>
                <w:sz w:val="20"/>
                <w:szCs w:val="20"/>
                <w:lang w:eastAsia="zh-CN"/>
              </w:rPr>
              <w:t>性回</w:t>
            </w:r>
            <w:r w:rsidRPr="00F103C4">
              <w:rPr>
                <w:rFonts w:ascii="SimSun" w:eastAsia="SimSun" w:hAnsi="SimSun" w:cs="SimSun"/>
                <w:sz w:val="20"/>
                <w:szCs w:val="20"/>
                <w:lang w:eastAsia="zh-CN"/>
              </w:rPr>
              <w:t>归</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推荐算法等等</w:t>
            </w:r>
            <w:r>
              <w:rPr>
                <w:rFonts w:ascii="MS Mincho" w:eastAsia="MS Mincho" w:hAnsi="MS Mincho" w:cs="MS Mincho" w:hint="eastAsia"/>
                <w:sz w:val="20"/>
                <w:szCs w:val="20"/>
                <w:vertAlign w:val="superscript"/>
                <w:lang w:eastAsia="zh-CN"/>
              </w:rPr>
              <w:t>[18]</w:t>
            </w:r>
            <w:r w:rsidRPr="00F103C4">
              <w:rPr>
                <w:rFonts w:ascii="MS Mincho" w:eastAsia="MS Mincho" w:hAnsi="MS Mincho" w:cs="MS Mincho" w:hint="eastAsia"/>
                <w:sz w:val="20"/>
                <w:szCs w:val="20"/>
                <w:lang w:eastAsia="zh-CN"/>
              </w:rPr>
              <w:t>。四、基于内容的推荐、即</w:t>
            </w:r>
            <w:r w:rsidRPr="00F103C4">
              <w:rPr>
                <w:rFonts w:ascii="SimSun" w:eastAsia="SimSun" w:hAnsi="SimSun" w:cs="SimSun"/>
                <w:sz w:val="20"/>
                <w:szCs w:val="20"/>
                <w:lang w:eastAsia="zh-CN"/>
              </w:rPr>
              <w:t>对</w:t>
            </w:r>
            <w:r w:rsidRPr="00F103C4">
              <w:rPr>
                <w:rFonts w:ascii="MS Mincho" w:eastAsia="MS Mincho" w:hAnsi="MS Mincho" w:cs="MS Mincho" w:hint="eastAsia"/>
                <w:sz w:val="20"/>
                <w:szCs w:val="20"/>
                <w:lang w:eastAsia="zh-CN"/>
              </w:rPr>
              <w:t>数据内容</w:t>
            </w:r>
            <w:r w:rsidRPr="00F103C4">
              <w:rPr>
                <w:rFonts w:ascii="SimSun" w:eastAsia="SimSun" w:hAnsi="SimSun" w:cs="SimSun"/>
                <w:sz w:val="20"/>
                <w:szCs w:val="20"/>
                <w:lang w:eastAsia="zh-CN"/>
              </w:rPr>
              <w:t>进</w:t>
            </w:r>
            <w:r w:rsidRPr="00F103C4">
              <w:rPr>
                <w:rFonts w:ascii="MS Mincho" w:eastAsia="MS Mincho" w:hAnsi="MS Mincho" w:cs="MS Mincho" w:hint="eastAsia"/>
                <w:sz w:val="20"/>
                <w:szCs w:val="20"/>
                <w:lang w:eastAsia="zh-CN"/>
              </w:rPr>
              <w:t>行分析并得到物品的</w:t>
            </w:r>
            <w:r w:rsidRPr="00F103C4">
              <w:rPr>
                <w:rFonts w:ascii="SimSun" w:eastAsia="SimSun" w:hAnsi="SimSun" w:cs="SimSun"/>
                <w:sz w:val="20"/>
                <w:szCs w:val="20"/>
                <w:lang w:eastAsia="zh-CN"/>
              </w:rPr>
              <w:t>结</w:t>
            </w:r>
            <w:r w:rsidRPr="00F103C4">
              <w:rPr>
                <w:rFonts w:ascii="MS Mincho" w:eastAsia="MS Mincho" w:hAnsi="MS Mincho" w:cs="MS Mincho" w:hint="eastAsia"/>
                <w:sz w:val="20"/>
                <w:szCs w:val="20"/>
                <w:lang w:eastAsia="zh-CN"/>
              </w:rPr>
              <w:t>构化描述信息，分析用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在</w:t>
            </w:r>
            <w:r w:rsidRPr="00F103C4">
              <w:rPr>
                <w:rFonts w:ascii="SimSun" w:eastAsia="SimSun" w:hAnsi="SimSun" w:cs="SimSun"/>
                <w:sz w:val="20"/>
                <w:szCs w:val="20"/>
                <w:lang w:eastAsia="zh-CN"/>
              </w:rPr>
              <w:t>过</w:t>
            </w:r>
            <w:r w:rsidRPr="00F103C4">
              <w:rPr>
                <w:rFonts w:ascii="MS Mincho" w:eastAsia="MS Mincho" w:hAnsi="MS Mincho" w:cs="MS Mincho" w:hint="eastAsia"/>
                <w:sz w:val="20"/>
                <w:szCs w:val="20"/>
                <w:lang w:eastAsia="zh-CN"/>
              </w:rPr>
              <w:t>去</w:t>
            </w:r>
            <w:r w:rsidRPr="00F103C4">
              <w:rPr>
                <w:rFonts w:ascii="SimSun" w:eastAsia="SimSun" w:hAnsi="SimSun" w:cs="SimSun"/>
                <w:sz w:val="20"/>
                <w:szCs w:val="20"/>
                <w:lang w:eastAsia="zh-CN"/>
              </w:rPr>
              <w:t>时间</w:t>
            </w:r>
            <w:r w:rsidRPr="00F103C4">
              <w:rPr>
                <w:rFonts w:ascii="MS Mincho" w:eastAsia="MS Mincho" w:hAnsi="MS Mincho" w:cs="MS Mincho" w:hint="eastAsia"/>
                <w:sz w:val="20"/>
                <w:szCs w:val="20"/>
                <w:lang w:eastAsia="zh-CN"/>
              </w:rPr>
              <w:t>中</w:t>
            </w:r>
            <w:r w:rsidRPr="00F103C4">
              <w:rPr>
                <w:rFonts w:ascii="SimSun" w:eastAsia="SimSun" w:hAnsi="SimSun" w:cs="SimSun"/>
                <w:sz w:val="20"/>
                <w:szCs w:val="20"/>
                <w:lang w:eastAsia="zh-CN"/>
              </w:rPr>
              <w:t>评</w:t>
            </w:r>
            <w:r w:rsidRPr="00F103C4">
              <w:rPr>
                <w:rFonts w:ascii="MS Mincho" w:eastAsia="MS Mincho" w:hAnsi="MS Mincho" w:cs="MS Mincho" w:hint="eastAsia"/>
                <w:sz w:val="20"/>
                <w:szCs w:val="20"/>
                <w:lang w:eastAsia="zh-CN"/>
              </w:rPr>
              <w:t>分活</w:t>
            </w:r>
            <w:r w:rsidRPr="00F103C4">
              <w:rPr>
                <w:rFonts w:ascii="SimSun" w:eastAsia="SimSun" w:hAnsi="SimSun" w:cs="SimSun"/>
                <w:sz w:val="20"/>
                <w:szCs w:val="20"/>
                <w:lang w:eastAsia="zh-CN"/>
              </w:rPr>
              <w:t>评论</w:t>
            </w:r>
            <w:r w:rsidRPr="00F103C4">
              <w:rPr>
                <w:rFonts w:ascii="MS Mincho" w:eastAsia="MS Mincho" w:hAnsi="MS Mincho" w:cs="MS Mincho" w:hint="eastAsia"/>
                <w:sz w:val="20"/>
                <w:szCs w:val="20"/>
                <w:lang w:eastAsia="zh-CN"/>
              </w:rPr>
              <w:t>的商品，利用用</w:t>
            </w:r>
            <w:r w:rsidRPr="00F103C4">
              <w:rPr>
                <w:rFonts w:ascii="SimSun" w:eastAsia="SimSun" w:hAnsi="SimSun" w:cs="SimSun"/>
                <w:sz w:val="20"/>
                <w:szCs w:val="20"/>
                <w:lang w:eastAsia="zh-CN"/>
              </w:rPr>
              <w:t>户</w:t>
            </w:r>
            <w:r w:rsidRPr="00F103C4">
              <w:rPr>
                <w:rFonts w:ascii="MS Mincho" w:eastAsia="MS Mincho" w:hAnsi="MS Mincho" w:cs="MS Mincho" w:hint="eastAsia"/>
                <w:sz w:val="20"/>
                <w:szCs w:val="20"/>
                <w:lang w:eastAsia="zh-CN"/>
              </w:rPr>
              <w:t>画像构建</w:t>
            </w:r>
            <w:r w:rsidRPr="00F103C4">
              <w:rPr>
                <w:rFonts w:ascii="SimSun" w:eastAsia="SimSun" w:hAnsi="SimSun" w:cs="SimSun"/>
                <w:sz w:val="20"/>
                <w:szCs w:val="20"/>
                <w:lang w:eastAsia="zh-CN"/>
              </w:rPr>
              <w:t>预测</w:t>
            </w:r>
            <w:r w:rsidRPr="00F103C4">
              <w:rPr>
                <w:rFonts w:ascii="MS Mincho" w:eastAsia="MS Mincho" w:hAnsi="MS Mincho" w:cs="MS Mincho" w:hint="eastAsia"/>
                <w:sz w:val="20"/>
                <w:szCs w:val="20"/>
                <w:lang w:eastAsia="zh-CN"/>
              </w:rPr>
              <w:t>模型，从而生成推荐策略。五、基于机器学</w:t>
            </w:r>
            <w:r w:rsidRPr="00F103C4">
              <w:rPr>
                <w:rFonts w:ascii="SimSun" w:eastAsia="SimSun" w:hAnsi="SimSun" w:cs="SimSun"/>
                <w:sz w:val="20"/>
                <w:szCs w:val="20"/>
                <w:lang w:eastAsia="zh-CN"/>
              </w:rPr>
              <w:t>习</w:t>
            </w:r>
            <w:r w:rsidRPr="00F103C4">
              <w:rPr>
                <w:rFonts w:ascii="MS Mincho" w:eastAsia="MS Mincho" w:hAnsi="MS Mincho" w:cs="MS Mincho" w:hint="eastAsia"/>
                <w:sz w:val="20"/>
                <w:szCs w:val="20"/>
                <w:lang w:eastAsia="zh-CN"/>
              </w:rPr>
              <w:t>的推荐系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、根据数据的多</w:t>
            </w:r>
            <w:r w:rsidRPr="00F103C4">
              <w:rPr>
                <w:rFonts w:ascii="SimSun" w:eastAsia="SimSun" w:hAnsi="SimSun" w:cs="SimSun"/>
                <w:sz w:val="20"/>
                <w:szCs w:val="20"/>
                <w:lang w:eastAsia="zh-CN"/>
              </w:rPr>
              <w:t>样</w:t>
            </w:r>
            <w:r w:rsidRPr="00F103C4">
              <w:rPr>
                <w:rFonts w:ascii="MS Mincho" w:eastAsia="MS Mincho" w:hAnsi="MS Mincho" w:cs="MS Mincho" w:hint="eastAsia"/>
                <w:sz w:val="20"/>
                <w:szCs w:val="20"/>
                <w:lang w:eastAsia="zh-CN"/>
              </w:rPr>
              <w:t>性</w:t>
            </w:r>
            <w:r w:rsidRPr="00F103C4">
              <w:rPr>
                <w:rFonts w:ascii="SimSun" w:eastAsia="SimSun" w:hAnsi="SimSun" w:cs="SimSun"/>
                <w:sz w:val="20"/>
                <w:szCs w:val="20"/>
                <w:lang w:eastAsia="zh-CN"/>
              </w:rPr>
              <w:t>选</w:t>
            </w:r>
            <w:r w:rsidRPr="00F103C4">
              <w:rPr>
                <w:rFonts w:ascii="MS Mincho" w:eastAsia="MS Mincho" w:hAnsi="MS Mincho" w:cs="MS Mincho" w:hint="eastAsia"/>
                <w:sz w:val="20"/>
                <w:szCs w:val="20"/>
                <w:lang w:eastAsia="zh-CN"/>
              </w:rPr>
              <w:t>取合适的算法策略，自</w:t>
            </w:r>
            <w:r w:rsidRPr="00F103C4">
              <w:rPr>
                <w:rFonts w:ascii="SimSun" w:eastAsia="SimSun" w:hAnsi="SimSun" w:cs="SimSun"/>
                <w:sz w:val="20"/>
                <w:szCs w:val="20"/>
                <w:lang w:eastAsia="zh-CN"/>
              </w:rPr>
              <w:t>动</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归纳逻辑</w:t>
            </w:r>
            <w:r w:rsidRPr="00F103C4">
              <w:rPr>
                <w:rFonts w:ascii="MS Mincho" w:eastAsia="MS Mincho" w:hAnsi="MS Mincho" w:cs="MS Mincho" w:hint="eastAsia"/>
                <w:sz w:val="20"/>
                <w:szCs w:val="20"/>
                <w:lang w:eastAsia="zh-CN"/>
              </w:rPr>
              <w:t>和</w:t>
            </w:r>
            <w:r w:rsidRPr="00F103C4">
              <w:rPr>
                <w:rFonts w:ascii="SimSun" w:eastAsia="SimSun" w:hAnsi="SimSun" w:cs="SimSun"/>
                <w:sz w:val="20"/>
                <w:szCs w:val="20"/>
                <w:lang w:eastAsia="zh-CN"/>
              </w:rPr>
              <w:t>规则</w:t>
            </w:r>
            <w:r w:rsidRPr="00F103C4">
              <w:rPr>
                <w:rFonts w:ascii="MS Mincho" w:eastAsia="MS Mincho" w:hAnsi="MS Mincho" w:cs="MS Mincho" w:hint="eastAsia"/>
                <w:sz w:val="20"/>
                <w:szCs w:val="20"/>
                <w:lang w:eastAsia="zh-CN"/>
              </w:rPr>
              <w:t>，并根据</w:t>
            </w:r>
            <w:r w:rsidRPr="00F103C4">
              <w:rPr>
                <w:rFonts w:ascii="SimSun" w:eastAsia="SimSun" w:hAnsi="SimSun" w:cs="SimSun"/>
                <w:sz w:val="20"/>
                <w:szCs w:val="20"/>
                <w:lang w:eastAsia="zh-CN"/>
              </w:rPr>
              <w:t>归纳总结</w:t>
            </w:r>
            <w:r w:rsidRPr="00F103C4">
              <w:rPr>
                <w:rFonts w:ascii="MS Mincho" w:eastAsia="MS Mincho" w:hAnsi="MS Mincho" w:cs="MS Mincho" w:hint="eastAsia"/>
                <w:sz w:val="20"/>
                <w:szCs w:val="20"/>
                <w:lang w:eastAsia="zh-CN"/>
              </w:rPr>
              <w:t>的</w:t>
            </w:r>
            <w:r w:rsidRPr="00F103C4">
              <w:rPr>
                <w:rFonts w:ascii="SimSun" w:eastAsia="SimSun" w:hAnsi="SimSun" w:cs="SimSun"/>
                <w:sz w:val="20"/>
                <w:szCs w:val="20"/>
                <w:lang w:eastAsia="zh-CN"/>
              </w:rPr>
              <w:t>结</w:t>
            </w:r>
            <w:r w:rsidRPr="00F103C4">
              <w:rPr>
                <w:rFonts w:ascii="MS Mincho" w:eastAsia="MS Mincho" w:hAnsi="MS Mincho" w:cs="MS Mincho" w:hint="eastAsia"/>
                <w:sz w:val="20"/>
                <w:szCs w:val="20"/>
                <w:lang w:eastAsia="zh-CN"/>
              </w:rPr>
              <w:t>果(模型)来</w:t>
            </w:r>
            <w:r w:rsidRPr="00F103C4">
              <w:rPr>
                <w:rFonts w:ascii="SimSun" w:eastAsia="SimSun" w:hAnsi="SimSun" w:cs="SimSun"/>
                <w:sz w:val="20"/>
                <w:szCs w:val="20"/>
                <w:lang w:eastAsia="zh-CN"/>
              </w:rPr>
              <w:t>对</w:t>
            </w:r>
            <w:r w:rsidRPr="00F103C4">
              <w:rPr>
                <w:rFonts w:ascii="MS Mincho" w:eastAsia="MS Mincho" w:hAnsi="MS Mincho" w:cs="MS Mincho" w:hint="eastAsia"/>
                <w:sz w:val="20"/>
                <w:szCs w:val="20"/>
                <w:lang w:eastAsia="zh-CN"/>
              </w:rPr>
              <w:t>未来数据</w:t>
            </w:r>
            <w:r w:rsidRPr="00F103C4">
              <w:rPr>
                <w:rFonts w:ascii="SimSun" w:eastAsia="SimSun" w:hAnsi="SimSun" w:cs="SimSun"/>
                <w:sz w:val="20"/>
                <w:szCs w:val="20"/>
                <w:lang w:eastAsia="zh-CN"/>
              </w:rPr>
              <w:t>进</w:t>
            </w:r>
            <w:r w:rsidRPr="00F103C4">
              <w:rPr>
                <w:rFonts w:ascii="MS Mincho" w:eastAsia="MS Mincho" w:hAnsi="MS Mincho" w:cs="MS Mincho" w:hint="eastAsia"/>
                <w:sz w:val="20"/>
                <w:szCs w:val="20"/>
                <w:lang w:eastAsia="zh-CN"/>
              </w:rPr>
              <w:t>行推荐。除此之外，</w:t>
            </w:r>
            <w:r w:rsidRPr="00F103C4">
              <w:rPr>
                <w:rFonts w:ascii="SimSun" w:eastAsia="SimSun" w:hAnsi="SimSun" w:cs="SimSun"/>
                <w:sz w:val="20"/>
                <w:szCs w:val="20"/>
                <w:lang w:eastAsia="zh-CN"/>
              </w:rPr>
              <w:t>还</w:t>
            </w:r>
            <w:r w:rsidRPr="00F103C4">
              <w:rPr>
                <w:rFonts w:ascii="MS Mincho" w:eastAsia="MS Mincho" w:hAnsi="MS Mincho" w:cs="MS Mincho" w:hint="eastAsia"/>
                <w:sz w:val="20"/>
                <w:szCs w:val="20"/>
                <w:lang w:eastAsia="zh-CN"/>
              </w:rPr>
              <w:t>有基于关</w:t>
            </w:r>
            <w:r w:rsidRPr="00F103C4">
              <w:rPr>
                <w:rFonts w:ascii="SimSun" w:eastAsia="SimSun" w:hAnsi="SimSun" w:cs="SimSun"/>
                <w:sz w:val="20"/>
                <w:szCs w:val="20"/>
                <w:lang w:eastAsia="zh-CN"/>
              </w:rPr>
              <w:t>联规则</w:t>
            </w:r>
            <w:r w:rsidRPr="00F103C4">
              <w:rPr>
                <w:rFonts w:ascii="MS Mincho" w:eastAsia="MS Mincho" w:hAnsi="MS Mincho" w:cs="MS Mincho" w:hint="eastAsia"/>
                <w:sz w:val="20"/>
                <w:szCs w:val="20"/>
                <w:lang w:eastAsia="zh-CN"/>
              </w:rPr>
              <w:t>的推荐、基于效用的推荐、基于知</w:t>
            </w:r>
            <w:r w:rsidRPr="00F103C4">
              <w:rPr>
                <w:rFonts w:ascii="SimSun" w:eastAsia="SimSun" w:hAnsi="SimSun" w:cs="SimSun"/>
                <w:sz w:val="20"/>
                <w:szCs w:val="20"/>
                <w:lang w:eastAsia="zh-CN"/>
              </w:rPr>
              <w:t>识</w:t>
            </w:r>
            <w:r w:rsidRPr="00F103C4">
              <w:rPr>
                <w:rFonts w:ascii="MS Mincho" w:eastAsia="MS Mincho" w:hAnsi="MS Mincho" w:cs="MS Mincho" w:hint="eastAsia"/>
                <w:sz w:val="20"/>
                <w:szCs w:val="20"/>
                <w:lang w:eastAsia="zh-CN"/>
              </w:rPr>
              <w:t>的推荐等等。但是，上述每种</w:t>
            </w:r>
            <w:r w:rsidRPr="00F103C4">
              <w:rPr>
                <w:rFonts w:ascii="SimSun" w:eastAsia="SimSun" w:hAnsi="SimSun" w:cs="SimSun"/>
                <w:sz w:val="20"/>
                <w:szCs w:val="20"/>
                <w:lang w:eastAsia="zh-CN"/>
              </w:rPr>
              <w:t>单</w:t>
            </w:r>
            <w:r w:rsidRPr="00F103C4">
              <w:rPr>
                <w:rFonts w:ascii="MS Mincho" w:eastAsia="MS Mincho" w:hAnsi="MS Mincho" w:cs="MS Mincho" w:hint="eastAsia"/>
                <w:sz w:val="20"/>
                <w:szCs w:val="20"/>
                <w:lang w:eastAsia="zh-CN"/>
              </w:rPr>
              <w:t>一方式的推荐系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都有各自的缺点，比如基于内容的推荐有</w:t>
            </w:r>
            <w:r w:rsidRPr="00F103C4">
              <w:rPr>
                <w:rFonts w:ascii="SimSun" w:eastAsia="SimSun" w:hAnsi="SimSun" w:cs="SimSun"/>
                <w:sz w:val="20"/>
                <w:szCs w:val="20"/>
                <w:lang w:eastAsia="zh-CN"/>
              </w:rPr>
              <w:t>严</w:t>
            </w:r>
            <w:r w:rsidRPr="00F103C4">
              <w:rPr>
                <w:rFonts w:ascii="MS Mincho" w:eastAsia="MS Mincho" w:hAnsi="MS Mincho" w:cs="MS Mincho" w:hint="eastAsia"/>
                <w:sz w:val="20"/>
                <w:szCs w:val="20"/>
                <w:lang w:eastAsia="zh-CN"/>
              </w:rPr>
              <w:t>重的矩</w:t>
            </w:r>
            <w:r w:rsidRPr="00F103C4">
              <w:rPr>
                <w:rFonts w:ascii="SimSun" w:eastAsia="SimSun" w:hAnsi="SimSun" w:cs="SimSun"/>
                <w:sz w:val="20"/>
                <w:szCs w:val="20"/>
                <w:lang w:eastAsia="zh-CN"/>
              </w:rPr>
              <w:t>阵</w:t>
            </w:r>
            <w:r w:rsidRPr="00F103C4">
              <w:rPr>
                <w:rFonts w:ascii="MS Mincho" w:eastAsia="MS Mincho" w:hAnsi="MS Mincho" w:cs="MS Mincho" w:hint="eastAsia"/>
                <w:sz w:val="20"/>
                <w:szCs w:val="20"/>
                <w:lang w:eastAsia="zh-CN"/>
              </w:rPr>
              <w:t>稀疏</w:t>
            </w:r>
            <w:r w:rsidRPr="00F103C4">
              <w:rPr>
                <w:rFonts w:ascii="SimSun" w:eastAsia="SimSun" w:hAnsi="SimSun" w:cs="SimSun"/>
                <w:sz w:val="20"/>
                <w:szCs w:val="20"/>
                <w:lang w:eastAsia="zh-CN"/>
              </w:rPr>
              <w:t>问题</w:t>
            </w:r>
            <w:r w:rsidRPr="00F103C4">
              <w:rPr>
                <w:rFonts w:ascii="MS Mincho" w:eastAsia="MS Mincho" w:hAnsi="MS Mincho" w:cs="MS Mincho" w:hint="eastAsia"/>
                <w:sz w:val="20"/>
                <w:szCs w:val="20"/>
                <w:lang w:eastAsia="zh-CN"/>
              </w:rPr>
              <w:t>，基于关</w:t>
            </w:r>
            <w:r w:rsidRPr="00F103C4">
              <w:rPr>
                <w:rFonts w:ascii="SimSun" w:eastAsia="SimSun" w:hAnsi="SimSun" w:cs="SimSun"/>
                <w:sz w:val="20"/>
                <w:szCs w:val="20"/>
                <w:lang w:eastAsia="zh-CN"/>
              </w:rPr>
              <w:t>联规则</w:t>
            </w:r>
            <w:r w:rsidRPr="00F103C4">
              <w:rPr>
                <w:rFonts w:ascii="MS Mincho" w:eastAsia="MS Mincho" w:hAnsi="MS Mincho" w:cs="MS Mincho" w:hint="eastAsia"/>
                <w:sz w:val="20"/>
                <w:szCs w:val="20"/>
                <w:lang w:eastAsia="zh-CN"/>
              </w:rPr>
              <w:t>的推荐</w:t>
            </w:r>
            <w:r w:rsidRPr="00F103C4">
              <w:rPr>
                <w:rFonts w:ascii="SimSun" w:eastAsia="SimSun" w:hAnsi="SimSun" w:cs="SimSun"/>
                <w:sz w:val="20"/>
                <w:szCs w:val="20"/>
                <w:lang w:eastAsia="zh-CN"/>
              </w:rPr>
              <w:t>较为</w:t>
            </w:r>
            <w:r w:rsidRPr="00F103C4">
              <w:rPr>
                <w:rFonts w:ascii="MS Mincho" w:eastAsia="MS Mincho" w:hAnsi="MS Mincho" w:cs="MS Mincho" w:hint="eastAsia"/>
                <w:sz w:val="20"/>
                <w:szCs w:val="20"/>
                <w:lang w:eastAsia="zh-CN"/>
              </w:rPr>
              <w:t>耗</w:t>
            </w:r>
            <w:r w:rsidRPr="00F103C4">
              <w:rPr>
                <w:rFonts w:ascii="SimSun" w:eastAsia="SimSun" w:hAnsi="SimSun" w:cs="SimSun"/>
                <w:sz w:val="20"/>
                <w:szCs w:val="20"/>
                <w:lang w:eastAsia="zh-CN"/>
              </w:rPr>
              <w:t>时</w:t>
            </w:r>
            <w:r w:rsidRPr="00F103C4">
              <w:rPr>
                <w:rFonts w:ascii="MS Mincho" w:eastAsia="MS Mincho" w:hAnsi="MS Mincho" w:cs="MS Mincho" w:hint="eastAsia"/>
                <w:sz w:val="20"/>
                <w:szCs w:val="20"/>
                <w:lang w:eastAsia="zh-CN"/>
              </w:rPr>
              <w:t>只能做离</w:t>
            </w:r>
            <w:r w:rsidRPr="00F103C4">
              <w:rPr>
                <w:rFonts w:ascii="SimSun" w:eastAsia="SimSun" w:hAnsi="SimSun" w:cs="SimSun"/>
                <w:sz w:val="20"/>
                <w:szCs w:val="20"/>
                <w:lang w:eastAsia="zh-CN"/>
              </w:rPr>
              <w:t>线处</w:t>
            </w:r>
            <w:r w:rsidRPr="00F103C4">
              <w:rPr>
                <w:rFonts w:ascii="MS Mincho" w:eastAsia="MS Mincho" w:hAnsi="MS Mincho" w:cs="MS Mincho" w:hint="eastAsia"/>
                <w:sz w:val="20"/>
                <w:szCs w:val="20"/>
                <w:lang w:eastAsia="zh-CN"/>
              </w:rPr>
              <w:t>理等等。</w:t>
            </w:r>
          </w:p>
          <w:p w14:paraId="6D6B635A" w14:textId="5BFFE101" w:rsidR="00F103C4" w:rsidRPr="00F103C4" w:rsidRDefault="00F103C4" w:rsidP="00F103C4">
            <w:pPr>
              <w:rPr>
                <w:rFonts w:ascii="MS Mincho" w:eastAsia="MS Mincho" w:hAnsi="MS Mincho" w:cs="MS Mincho"/>
                <w:sz w:val="20"/>
                <w:szCs w:val="20"/>
                <w:lang w:eastAsia="zh-CN"/>
              </w:rPr>
            </w:pPr>
            <w:r w:rsidRPr="00F103C4">
              <w:rPr>
                <w:rFonts w:ascii="MS Mincho" w:eastAsia="MS Mincho" w:hAnsi="MS Mincho" w:cs="MS Mincho" w:hint="eastAsia"/>
                <w:sz w:val="20"/>
                <w:szCs w:val="20"/>
                <w:lang w:eastAsia="zh-CN"/>
              </w:rPr>
              <w:t xml:space="preserve">    由于各种推荐方法都有</w:t>
            </w:r>
            <w:r w:rsidRPr="00F103C4">
              <w:rPr>
                <w:rFonts w:ascii="SimSun" w:eastAsia="SimSun" w:hAnsi="SimSun" w:cs="SimSun"/>
                <w:sz w:val="20"/>
                <w:szCs w:val="20"/>
                <w:lang w:eastAsia="zh-CN"/>
              </w:rPr>
              <w:t>优</w:t>
            </w:r>
            <w:r w:rsidRPr="00F103C4">
              <w:rPr>
                <w:rFonts w:ascii="MS Mincho" w:eastAsia="MS Mincho" w:hAnsi="MS Mincho" w:cs="MS Mincho" w:hint="eastAsia"/>
                <w:sz w:val="20"/>
                <w:szCs w:val="20"/>
                <w:lang w:eastAsia="zh-CN"/>
              </w:rPr>
              <w:t>缺点，因此目前主流推荐系</w:t>
            </w:r>
            <w:r w:rsidRPr="00F103C4">
              <w:rPr>
                <w:rFonts w:ascii="SimSun" w:eastAsia="SimSun" w:hAnsi="SimSun" w:cs="SimSun"/>
                <w:sz w:val="20"/>
                <w:szCs w:val="20"/>
                <w:lang w:eastAsia="zh-CN"/>
              </w:rPr>
              <w:t>统</w:t>
            </w:r>
            <w:r w:rsidRPr="00F103C4">
              <w:rPr>
                <w:rFonts w:ascii="MS Mincho" w:eastAsia="MS Mincho" w:hAnsi="MS Mincho" w:cs="MS Mincho" w:hint="eastAsia"/>
                <w:sz w:val="20"/>
                <w:szCs w:val="20"/>
                <w:lang w:eastAsia="zh-CN"/>
              </w:rPr>
              <w:t>都是以上各个策略的混合，研究和</w:t>
            </w:r>
            <w:r w:rsidRPr="00F103C4">
              <w:rPr>
                <w:rFonts w:ascii="SimSun" w:eastAsia="SimSun" w:hAnsi="SimSun" w:cs="SimSun"/>
                <w:sz w:val="20"/>
                <w:szCs w:val="20"/>
                <w:lang w:eastAsia="zh-CN"/>
              </w:rPr>
              <w:t>应</w:t>
            </w:r>
            <w:r w:rsidRPr="00F103C4">
              <w:rPr>
                <w:rFonts w:ascii="MS Mincho" w:eastAsia="MS Mincho" w:hAnsi="MS Mincho" w:cs="MS Mincho" w:hint="eastAsia"/>
                <w:sz w:val="20"/>
                <w:szCs w:val="20"/>
                <w:lang w:eastAsia="zh-CN"/>
              </w:rPr>
              <w:t>用最</w:t>
            </w:r>
            <w:r w:rsidRPr="00F103C4">
              <w:rPr>
                <w:rFonts w:ascii="SimSun" w:eastAsia="SimSun" w:hAnsi="SimSun" w:cs="SimSun"/>
                <w:sz w:val="20"/>
                <w:szCs w:val="20"/>
                <w:lang w:eastAsia="zh-CN"/>
              </w:rPr>
              <w:t>为</w:t>
            </w:r>
            <w:r w:rsidRPr="00F103C4">
              <w:rPr>
                <w:rFonts w:ascii="MS Mincho" w:eastAsia="MS Mincho" w:hAnsi="MS Mincho" w:cs="MS Mincho" w:hint="eastAsia"/>
                <w:sz w:val="20"/>
                <w:szCs w:val="20"/>
                <w:lang w:eastAsia="zh-CN"/>
              </w:rPr>
              <w:t>广泛的是内容推荐和</w:t>
            </w:r>
            <w:r w:rsidRPr="00F103C4">
              <w:rPr>
                <w:rFonts w:ascii="SimSun" w:eastAsia="SimSun" w:hAnsi="SimSun" w:cs="SimSun"/>
                <w:sz w:val="20"/>
                <w:szCs w:val="20"/>
                <w:lang w:eastAsia="zh-CN"/>
              </w:rPr>
              <w:t>协</w:t>
            </w:r>
            <w:r w:rsidRPr="00F103C4">
              <w:rPr>
                <w:rFonts w:ascii="MS Mincho" w:eastAsia="MS Mincho" w:hAnsi="MS Mincho" w:cs="MS Mincho" w:hint="eastAsia"/>
                <w:sz w:val="20"/>
                <w:szCs w:val="20"/>
                <w:lang w:eastAsia="zh-CN"/>
              </w:rPr>
              <w:t>同</w:t>
            </w:r>
            <w:r w:rsidRPr="00F103C4">
              <w:rPr>
                <w:rFonts w:ascii="SimSun" w:eastAsia="SimSun" w:hAnsi="SimSun" w:cs="SimSun"/>
                <w:sz w:val="20"/>
                <w:szCs w:val="20"/>
                <w:lang w:eastAsia="zh-CN"/>
              </w:rPr>
              <w:t>过滤</w:t>
            </w:r>
            <w:r w:rsidRPr="00F103C4">
              <w:rPr>
                <w:rFonts w:ascii="MS Mincho" w:eastAsia="MS Mincho" w:hAnsi="MS Mincho" w:cs="MS Mincho" w:hint="eastAsia"/>
                <w:sz w:val="20"/>
                <w:szCs w:val="20"/>
                <w:lang w:eastAsia="zh-CN"/>
              </w:rPr>
              <w:t>推荐的</w:t>
            </w:r>
            <w:r w:rsidRPr="00F103C4">
              <w:rPr>
                <w:rFonts w:ascii="SimSun" w:eastAsia="SimSun" w:hAnsi="SimSun" w:cs="SimSun"/>
                <w:sz w:val="20"/>
                <w:szCs w:val="20"/>
                <w:lang w:eastAsia="zh-CN"/>
              </w:rPr>
              <w:t>组</w:t>
            </w:r>
            <w:r w:rsidRPr="00F103C4">
              <w:rPr>
                <w:rFonts w:ascii="MS Mincho" w:eastAsia="MS Mincho" w:hAnsi="MS Mincho" w:cs="MS Mincho" w:hint="eastAsia"/>
                <w:sz w:val="20"/>
                <w:szCs w:val="20"/>
                <w:lang w:eastAsia="zh-CN"/>
              </w:rPr>
              <w:t>合。尽管从理</w:t>
            </w:r>
            <w:r w:rsidRPr="00F103C4">
              <w:rPr>
                <w:rFonts w:ascii="SimSun" w:eastAsia="SimSun" w:hAnsi="SimSun" w:cs="SimSun"/>
                <w:sz w:val="20"/>
                <w:szCs w:val="20"/>
                <w:lang w:eastAsia="zh-CN"/>
              </w:rPr>
              <w:t>论</w:t>
            </w:r>
            <w:r w:rsidRPr="00F103C4">
              <w:rPr>
                <w:rFonts w:ascii="MS Mincho" w:eastAsia="MS Mincho" w:hAnsi="MS Mincho" w:cs="MS Mincho" w:hint="eastAsia"/>
                <w:sz w:val="20"/>
                <w:szCs w:val="20"/>
                <w:lang w:eastAsia="zh-CN"/>
              </w:rPr>
              <w:t>上有多种</w:t>
            </w:r>
            <w:r w:rsidRPr="00F103C4">
              <w:rPr>
                <w:rFonts w:ascii="SimSun" w:eastAsia="SimSun" w:hAnsi="SimSun" w:cs="SimSun"/>
                <w:sz w:val="20"/>
                <w:szCs w:val="20"/>
                <w:lang w:eastAsia="zh-CN"/>
              </w:rPr>
              <w:t>组</w:t>
            </w:r>
            <w:r w:rsidRPr="00F103C4">
              <w:rPr>
                <w:rFonts w:ascii="MS Mincho" w:eastAsia="MS Mincho" w:hAnsi="MS Mincho" w:cs="MS Mincho" w:hint="eastAsia"/>
                <w:sz w:val="20"/>
                <w:szCs w:val="20"/>
                <w:lang w:eastAsia="zh-CN"/>
              </w:rPr>
              <w:t>合推荐的方式，但并非</w:t>
            </w:r>
            <w:r w:rsidRPr="00F103C4">
              <w:rPr>
                <w:rFonts w:ascii="SimSun" w:eastAsia="SimSun" w:hAnsi="SimSun" w:cs="SimSun"/>
                <w:sz w:val="20"/>
                <w:szCs w:val="20"/>
                <w:lang w:eastAsia="zh-CN"/>
              </w:rPr>
              <w:t>对</w:t>
            </w:r>
            <w:r w:rsidRPr="00F103C4">
              <w:rPr>
                <w:rFonts w:ascii="MS Mincho" w:eastAsia="MS Mincho" w:hAnsi="MS Mincho" w:cs="MS Mincho" w:hint="eastAsia"/>
                <w:sz w:val="20"/>
                <w:szCs w:val="20"/>
                <w:lang w:eastAsia="zh-CN"/>
              </w:rPr>
              <w:t>于某一具体</w:t>
            </w:r>
            <w:r w:rsidRPr="00F103C4">
              <w:rPr>
                <w:rFonts w:ascii="SimSun" w:eastAsia="SimSun" w:hAnsi="SimSun" w:cs="SimSun"/>
                <w:sz w:val="20"/>
                <w:szCs w:val="20"/>
                <w:lang w:eastAsia="zh-CN"/>
              </w:rPr>
              <w:t>问题</w:t>
            </w:r>
            <w:r w:rsidRPr="00F103C4">
              <w:rPr>
                <w:rFonts w:ascii="MS Mincho" w:eastAsia="MS Mincho" w:hAnsi="MS Mincho" w:cs="MS Mincho" w:hint="eastAsia"/>
                <w:sz w:val="20"/>
                <w:szCs w:val="20"/>
                <w:lang w:eastAsia="zh-CN"/>
              </w:rPr>
              <w:t>一定有效，</w:t>
            </w:r>
            <w:r w:rsidRPr="00F103C4">
              <w:rPr>
                <w:rFonts w:ascii="SimSun" w:eastAsia="SimSun" w:hAnsi="SimSun" w:cs="SimSun"/>
                <w:sz w:val="20"/>
                <w:szCs w:val="20"/>
                <w:lang w:eastAsia="zh-CN"/>
              </w:rPr>
              <w:t>组</w:t>
            </w:r>
            <w:r w:rsidRPr="00F103C4">
              <w:rPr>
                <w:rFonts w:ascii="MS Mincho" w:eastAsia="MS Mincho" w:hAnsi="MS Mincho" w:cs="MS Mincho" w:hint="eastAsia"/>
                <w:sz w:val="20"/>
                <w:szCs w:val="20"/>
                <w:lang w:eastAsia="zh-CN"/>
              </w:rPr>
              <w:t>合推荐中最重要的原</w:t>
            </w:r>
            <w:r w:rsidRPr="00F103C4">
              <w:rPr>
                <w:rFonts w:ascii="SimSun" w:eastAsia="SimSun" w:hAnsi="SimSun" w:cs="SimSun"/>
                <w:sz w:val="20"/>
                <w:szCs w:val="20"/>
                <w:lang w:eastAsia="zh-CN"/>
              </w:rPr>
              <w:t>则</w:t>
            </w:r>
            <w:r w:rsidRPr="00F103C4">
              <w:rPr>
                <w:rFonts w:ascii="MS Mincho" w:eastAsia="MS Mincho" w:hAnsi="MS Mincho" w:cs="MS Mincho" w:hint="eastAsia"/>
                <w:sz w:val="20"/>
                <w:szCs w:val="20"/>
                <w:lang w:eastAsia="zh-CN"/>
              </w:rPr>
              <w:t>是通</w:t>
            </w:r>
            <w:r w:rsidRPr="00F103C4">
              <w:rPr>
                <w:rFonts w:ascii="SimSun" w:eastAsia="SimSun" w:hAnsi="SimSun" w:cs="SimSun"/>
                <w:sz w:val="20"/>
                <w:szCs w:val="20"/>
                <w:lang w:eastAsia="zh-CN"/>
              </w:rPr>
              <w:t>过</w:t>
            </w:r>
            <w:r w:rsidRPr="00F103C4">
              <w:rPr>
                <w:rFonts w:ascii="MS Mincho" w:eastAsia="MS Mincho" w:hAnsi="MS Mincho" w:cs="MS Mincho" w:hint="eastAsia"/>
                <w:sz w:val="20"/>
                <w:szCs w:val="20"/>
                <w:lang w:eastAsia="zh-CN"/>
              </w:rPr>
              <w:t>各种策略的</w:t>
            </w:r>
            <w:r w:rsidRPr="00F103C4">
              <w:rPr>
                <w:rFonts w:ascii="SimSun" w:eastAsia="SimSun" w:hAnsi="SimSun" w:cs="SimSun"/>
                <w:sz w:val="20"/>
                <w:szCs w:val="20"/>
                <w:lang w:eastAsia="zh-CN"/>
              </w:rPr>
              <w:t>组</w:t>
            </w:r>
            <w:r w:rsidRPr="00F103C4">
              <w:rPr>
                <w:rFonts w:ascii="MS Mincho" w:eastAsia="MS Mincho" w:hAnsi="MS Mincho" w:cs="MS Mincho" w:hint="eastAsia"/>
                <w:sz w:val="20"/>
                <w:szCs w:val="20"/>
                <w:lang w:eastAsia="zh-CN"/>
              </w:rPr>
              <w:t>合，使得各自的推荐技</w:t>
            </w:r>
            <w:r w:rsidRPr="00F103C4">
              <w:rPr>
                <w:rFonts w:ascii="SimSun" w:eastAsia="SimSun" w:hAnsi="SimSun" w:cs="SimSun"/>
                <w:sz w:val="20"/>
                <w:szCs w:val="20"/>
                <w:lang w:eastAsia="zh-CN"/>
              </w:rPr>
              <w:t>术</w:t>
            </w:r>
            <w:r w:rsidRPr="00F103C4">
              <w:rPr>
                <w:rFonts w:ascii="MS Mincho" w:eastAsia="MS Mincho" w:hAnsi="MS Mincho" w:cs="MS Mincho" w:hint="eastAsia"/>
                <w:sz w:val="20"/>
                <w:szCs w:val="20"/>
                <w:lang w:eastAsia="zh-CN"/>
              </w:rPr>
              <w:t>能</w:t>
            </w:r>
            <w:r w:rsidRPr="00F103C4">
              <w:rPr>
                <w:rFonts w:ascii="SimSun" w:eastAsia="SimSun" w:hAnsi="SimSun" w:cs="SimSun"/>
                <w:sz w:val="20"/>
                <w:szCs w:val="20"/>
                <w:lang w:eastAsia="zh-CN"/>
              </w:rPr>
              <w:t>够</w:t>
            </w:r>
            <w:r w:rsidRPr="00F103C4">
              <w:rPr>
                <w:rFonts w:ascii="MS Mincho" w:eastAsia="MS Mincho" w:hAnsi="MS Mincho" w:cs="MS Mincho" w:hint="eastAsia"/>
                <w:sz w:val="20"/>
                <w:szCs w:val="20"/>
                <w:lang w:eastAsia="zh-CN"/>
              </w:rPr>
              <w:t>相互弥</w:t>
            </w:r>
            <w:r w:rsidRPr="00F103C4">
              <w:rPr>
                <w:rFonts w:ascii="SimSun" w:eastAsia="SimSun" w:hAnsi="SimSun" w:cs="SimSun"/>
                <w:sz w:val="20"/>
                <w:szCs w:val="20"/>
                <w:lang w:eastAsia="zh-CN"/>
              </w:rPr>
              <w:t>补</w:t>
            </w:r>
            <w:r w:rsidRPr="00F103C4">
              <w:rPr>
                <w:rFonts w:ascii="MS Mincho" w:eastAsia="MS Mincho" w:hAnsi="MS Mincho" w:cs="MS Mincho" w:hint="eastAsia"/>
                <w:sz w:val="20"/>
                <w:szCs w:val="20"/>
                <w:lang w:eastAsia="zh-CN"/>
              </w:rPr>
              <w:t>，从而</w:t>
            </w:r>
            <w:r w:rsidRPr="00F103C4">
              <w:rPr>
                <w:rFonts w:ascii="SimSun" w:eastAsia="SimSun" w:hAnsi="SimSun" w:cs="SimSun"/>
                <w:sz w:val="20"/>
                <w:szCs w:val="20"/>
                <w:lang w:eastAsia="zh-CN"/>
              </w:rPr>
              <w:t>实现</w:t>
            </w:r>
            <w:r w:rsidRPr="00F103C4">
              <w:rPr>
                <w:rFonts w:ascii="MS Mincho" w:eastAsia="MS Mincho" w:hAnsi="MS Mincho" w:cs="MS Mincho" w:hint="eastAsia"/>
                <w:sz w:val="20"/>
                <w:szCs w:val="20"/>
                <w:lang w:eastAsia="zh-CN"/>
              </w:rPr>
              <w:t>精准高效的推荐</w:t>
            </w:r>
            <w:r>
              <w:rPr>
                <w:rFonts w:ascii="MS Mincho" w:eastAsia="MS Mincho" w:hAnsi="MS Mincho" w:cs="MS Mincho" w:hint="eastAsia"/>
                <w:sz w:val="20"/>
                <w:szCs w:val="20"/>
                <w:vertAlign w:val="superscript"/>
                <w:lang w:eastAsia="zh-CN"/>
              </w:rPr>
              <w:t>[11]</w:t>
            </w:r>
            <w:r w:rsidRPr="00F103C4">
              <w:rPr>
                <w:rFonts w:ascii="MS Mincho" w:eastAsia="MS Mincho" w:hAnsi="MS Mincho" w:cs="MS Mincho" w:hint="eastAsia"/>
                <w:sz w:val="20"/>
                <w:szCs w:val="20"/>
                <w:lang w:eastAsia="zh-CN"/>
              </w:rPr>
              <w:t>。</w:t>
            </w:r>
          </w:p>
          <w:p w14:paraId="4BCF71B9" w14:textId="704AB420" w:rsidR="00F103C4" w:rsidRPr="00F103C4" w:rsidRDefault="00F103C4" w:rsidP="00F103C4">
            <w:pPr>
              <w:rPr>
                <w:rFonts w:ascii="MS Mincho" w:eastAsia="MS Mincho" w:hAnsi="MS Mincho" w:cs="MS Mincho"/>
                <w:sz w:val="20"/>
                <w:szCs w:val="20"/>
                <w:lang w:eastAsia="zh-CN"/>
              </w:rPr>
            </w:pPr>
          </w:p>
          <w:p w14:paraId="46ECA584" w14:textId="5E1D062A" w:rsidR="00F46521" w:rsidRPr="006A195A" w:rsidRDefault="00654FA1" w:rsidP="006A195A">
            <w:pPr>
              <w:pStyle w:val="a1"/>
              <w:numPr>
                <w:ilvl w:val="0"/>
                <w:numId w:val="0"/>
              </w:numPr>
              <w:spacing w:before="156" w:after="156"/>
              <w:rPr>
                <w:rFonts w:ascii="宋体" w:eastAsia="宋体" w:hAnsi="宋体"/>
                <w:b/>
                <w:bCs w:val="0"/>
                <w:kern w:val="0"/>
                <w:sz w:val="24"/>
                <w:szCs w:val="24"/>
              </w:rPr>
            </w:pPr>
            <w:bookmarkStart w:id="6" w:name="_Toc474791717"/>
            <w:bookmarkStart w:id="7" w:name="_Toc474792264"/>
            <w:bookmarkStart w:id="8" w:name="_Toc474835232"/>
            <w:bookmarkStart w:id="9" w:name="_Toc474848946"/>
            <w:r>
              <w:rPr>
                <w:rFonts w:ascii="宋体" w:eastAsia="宋体" w:hAnsi="宋体" w:hint="eastAsia"/>
                <w:b/>
                <w:bCs w:val="0"/>
                <w:kern w:val="0"/>
                <w:sz w:val="24"/>
                <w:szCs w:val="24"/>
              </w:rPr>
              <w:t>1.</w:t>
            </w:r>
            <w:r w:rsidR="001806C1" w:rsidRPr="006A195A">
              <w:rPr>
                <w:rFonts w:ascii="宋体" w:eastAsia="宋体" w:hAnsi="宋体"/>
                <w:b/>
                <w:bCs w:val="0"/>
                <w:kern w:val="0"/>
                <w:sz w:val="24"/>
                <w:szCs w:val="24"/>
              </w:rPr>
              <w:t>2.3</w:t>
            </w:r>
            <w:r w:rsidR="00F23D57" w:rsidRPr="006A195A">
              <w:rPr>
                <w:rFonts w:ascii="宋体" w:eastAsia="宋体" w:hAnsi="宋体" w:hint="eastAsia"/>
                <w:b/>
                <w:bCs w:val="0"/>
                <w:kern w:val="0"/>
                <w:sz w:val="24"/>
                <w:szCs w:val="24"/>
              </w:rPr>
              <w:t>传统</w:t>
            </w:r>
            <w:r w:rsidR="00F46521" w:rsidRPr="006A195A">
              <w:rPr>
                <w:rFonts w:ascii="宋体" w:eastAsia="宋体" w:hAnsi="宋体" w:hint="eastAsia"/>
                <w:b/>
                <w:bCs w:val="0"/>
                <w:kern w:val="0"/>
                <w:sz w:val="24"/>
                <w:szCs w:val="24"/>
              </w:rPr>
              <w:t>协同过滤算法</w:t>
            </w:r>
            <w:r w:rsidR="00F46521" w:rsidRPr="006A195A">
              <w:rPr>
                <w:rFonts w:ascii="宋体" w:eastAsia="宋体" w:hAnsi="宋体"/>
                <w:b/>
                <w:bCs w:val="0"/>
                <w:kern w:val="0"/>
                <w:sz w:val="24"/>
                <w:szCs w:val="24"/>
              </w:rPr>
              <w:t>的分类</w:t>
            </w:r>
            <w:bookmarkEnd w:id="6"/>
            <w:bookmarkEnd w:id="7"/>
            <w:bookmarkEnd w:id="8"/>
            <w:bookmarkEnd w:id="9"/>
          </w:p>
          <w:p w14:paraId="7F96A692" w14:textId="35C79248" w:rsidR="00F46521" w:rsidRPr="00966E29" w:rsidRDefault="00F46521" w:rsidP="00F46521">
            <w:pPr>
              <w:ind w:firstLine="480"/>
              <w:rPr>
                <w:sz w:val="20"/>
                <w:szCs w:val="20"/>
                <w:lang w:eastAsia="zh-CN"/>
              </w:rPr>
            </w:pPr>
            <w:r w:rsidRPr="00966E29">
              <w:rPr>
                <w:rFonts w:hint="eastAsia"/>
                <w:sz w:val="20"/>
                <w:szCs w:val="20"/>
                <w:lang w:eastAsia="zh-CN"/>
              </w:rPr>
              <w:t>根据协同过滤算法</w:t>
            </w:r>
            <w:r w:rsidRPr="00966E29">
              <w:rPr>
                <w:sz w:val="20"/>
                <w:szCs w:val="20"/>
                <w:lang w:eastAsia="zh-CN"/>
              </w:rPr>
              <w:t>在实现过程中的策略不同</w:t>
            </w:r>
            <w:r w:rsidRPr="00966E29">
              <w:rPr>
                <w:rFonts w:hint="eastAsia"/>
                <w:sz w:val="20"/>
                <w:szCs w:val="20"/>
                <w:lang w:eastAsia="zh-CN"/>
              </w:rPr>
              <w:t>，即</w:t>
            </w:r>
            <w:r w:rsidRPr="00966E29">
              <w:rPr>
                <w:sz w:val="20"/>
                <w:szCs w:val="20"/>
                <w:lang w:eastAsia="zh-CN"/>
              </w:rPr>
              <w:t>对用户项目评分矩阵的处理</w:t>
            </w:r>
            <w:r w:rsidRPr="00966E29">
              <w:rPr>
                <w:rFonts w:hint="eastAsia"/>
                <w:sz w:val="20"/>
                <w:szCs w:val="20"/>
                <w:lang w:eastAsia="zh-CN"/>
              </w:rPr>
              <w:t>方法</w:t>
            </w:r>
            <w:r w:rsidRPr="00966E29">
              <w:rPr>
                <w:sz w:val="20"/>
                <w:szCs w:val="20"/>
                <w:lang w:eastAsia="zh-CN"/>
              </w:rPr>
              <w:t>不同，</w:t>
            </w:r>
            <w:r w:rsidRPr="00966E29">
              <w:rPr>
                <w:rFonts w:hint="eastAsia"/>
                <w:sz w:val="20"/>
                <w:szCs w:val="20"/>
                <w:lang w:eastAsia="zh-CN"/>
              </w:rPr>
              <w:t>可以</w:t>
            </w:r>
            <w:r w:rsidRPr="00966E29">
              <w:rPr>
                <w:sz w:val="20"/>
                <w:szCs w:val="20"/>
                <w:lang w:eastAsia="zh-CN"/>
              </w:rPr>
              <w:t>将其分为</w:t>
            </w:r>
            <w:r w:rsidR="00420B13">
              <w:rPr>
                <w:sz w:val="20"/>
                <w:szCs w:val="20"/>
                <w:lang w:eastAsia="zh-CN"/>
              </w:rPr>
              <w:t>me</w:t>
            </w:r>
            <w:r w:rsidRPr="00966E29">
              <w:rPr>
                <w:sz w:val="20"/>
                <w:szCs w:val="20"/>
                <w:lang w:eastAsia="zh-CN"/>
              </w:rPr>
              <w:t>mory-based</w:t>
            </w:r>
            <w:r w:rsidRPr="00966E29">
              <w:rPr>
                <w:sz w:val="20"/>
                <w:szCs w:val="20"/>
                <w:lang w:eastAsia="zh-CN"/>
              </w:rPr>
              <w:t>协同过滤算法和</w:t>
            </w:r>
            <w:r w:rsidRPr="00966E29">
              <w:rPr>
                <w:sz w:val="20"/>
                <w:szCs w:val="20"/>
                <w:lang w:eastAsia="zh-CN"/>
              </w:rPr>
              <w:t>model-based</w:t>
            </w:r>
            <w:r w:rsidRPr="00966E29">
              <w:rPr>
                <w:sz w:val="20"/>
                <w:szCs w:val="20"/>
                <w:lang w:eastAsia="zh-CN"/>
              </w:rPr>
              <w:t>协同推荐算法</w:t>
            </w:r>
            <w:r w:rsidR="00A5306B">
              <w:rPr>
                <w:sz w:val="20"/>
                <w:szCs w:val="20"/>
                <w:vertAlign w:val="superscript"/>
                <w:lang w:eastAsia="zh-CN"/>
              </w:rPr>
              <w:t>[6]</w:t>
            </w:r>
            <w:r w:rsidRPr="00966E29">
              <w:rPr>
                <w:rFonts w:hint="eastAsia"/>
                <w:sz w:val="20"/>
                <w:szCs w:val="20"/>
                <w:lang w:eastAsia="zh-CN"/>
              </w:rPr>
              <w:t>。具体</w:t>
            </w:r>
            <w:r w:rsidR="00535AAB" w:rsidRPr="00966E29">
              <w:rPr>
                <w:sz w:val="20"/>
                <w:szCs w:val="20"/>
                <w:lang w:eastAsia="zh-CN"/>
              </w:rPr>
              <w:t>分类如</w:t>
            </w:r>
            <w:r w:rsidR="00535AAB" w:rsidRPr="00966E29">
              <w:rPr>
                <w:rFonts w:hint="eastAsia"/>
                <w:sz w:val="20"/>
                <w:szCs w:val="20"/>
                <w:lang w:eastAsia="zh-CN"/>
              </w:rPr>
              <w:t>图</w:t>
            </w:r>
            <w:r w:rsidR="00420B13">
              <w:rPr>
                <w:sz w:val="20"/>
                <w:szCs w:val="20"/>
                <w:lang w:eastAsia="zh-CN"/>
              </w:rPr>
              <w:t>2-1</w:t>
            </w:r>
            <w:r w:rsidRPr="00966E29">
              <w:rPr>
                <w:sz w:val="20"/>
                <w:szCs w:val="20"/>
                <w:lang w:eastAsia="zh-CN"/>
              </w:rPr>
              <w:t>所示</w:t>
            </w:r>
          </w:p>
          <w:p w14:paraId="51812546" w14:textId="298DE7D6" w:rsidR="00F46521" w:rsidRDefault="00DC07B7" w:rsidP="00F46521">
            <w:pPr>
              <w:jc w:val="center"/>
            </w:pPr>
            <w:r w:rsidRPr="00463599">
              <w:rPr>
                <w:noProof/>
                <w:lang w:eastAsia="zh-CN"/>
              </w:rPr>
              <w:drawing>
                <wp:inline distT="0" distB="0" distL="0" distR="0" wp14:anchorId="4BAA2FD3" wp14:editId="625D1F7D">
                  <wp:extent cx="5486400" cy="3246755"/>
                  <wp:effectExtent l="0" t="0" r="0" b="4445"/>
                  <wp:docPr id="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46755"/>
                          </a:xfrm>
                          <a:prstGeom prst="rect">
                            <a:avLst/>
                          </a:prstGeom>
                          <a:noFill/>
                          <a:ln>
                            <a:noFill/>
                          </a:ln>
                        </pic:spPr>
                      </pic:pic>
                    </a:graphicData>
                  </a:graphic>
                </wp:inline>
              </w:drawing>
            </w:r>
            <w:bookmarkStart w:id="10" w:name="_Toc474791718"/>
            <w:bookmarkStart w:id="11" w:name="_Toc474792265"/>
            <w:bookmarkStart w:id="12" w:name="_Toc474835233"/>
            <w:bookmarkStart w:id="13" w:name="_Toc474848947"/>
          </w:p>
          <w:p w14:paraId="627FE08B" w14:textId="24214301" w:rsidR="00F46521" w:rsidRPr="003468A8" w:rsidRDefault="00B8191B" w:rsidP="00F46521">
            <w:pPr>
              <w:pStyle w:val="Caption"/>
              <w:spacing w:before="156" w:after="156"/>
              <w:rPr>
                <w:sz w:val="18"/>
                <w:lang w:val="en-US" w:eastAsia="zh-CN"/>
              </w:rPr>
            </w:pPr>
            <w:r w:rsidRPr="003468A8">
              <w:rPr>
                <w:rFonts w:hint="eastAsia"/>
                <w:sz w:val="18"/>
                <w:lang w:val="en-US" w:eastAsia="zh-CN"/>
              </w:rPr>
              <w:lastRenderedPageBreak/>
              <w:t xml:space="preserve"> </w:t>
            </w:r>
            <w:r w:rsidRPr="003468A8">
              <w:rPr>
                <w:rFonts w:hint="eastAsia"/>
                <w:sz w:val="18"/>
                <w:lang w:val="en-US" w:eastAsia="zh-CN"/>
              </w:rPr>
              <w:t>图</w:t>
            </w:r>
            <w:r w:rsidR="007E1853">
              <w:rPr>
                <w:rFonts w:hint="eastAsia"/>
                <w:sz w:val="18"/>
                <w:lang w:val="en-US" w:eastAsia="zh-CN"/>
              </w:rPr>
              <w:t>1</w:t>
            </w:r>
            <w:r w:rsidR="003468A8">
              <w:rPr>
                <w:sz w:val="18"/>
                <w:lang w:val="en-US" w:eastAsia="zh-CN"/>
              </w:rPr>
              <w:t>-1</w:t>
            </w:r>
            <w:r w:rsidRPr="003468A8">
              <w:rPr>
                <w:rFonts w:hint="eastAsia"/>
                <w:sz w:val="18"/>
                <w:lang w:val="en-US" w:eastAsia="zh-CN"/>
              </w:rPr>
              <w:t xml:space="preserve"> </w:t>
            </w:r>
            <w:r w:rsidR="00F46521" w:rsidRPr="003468A8">
              <w:rPr>
                <w:rFonts w:hint="eastAsia"/>
                <w:sz w:val="18"/>
                <w:lang w:val="en-US" w:eastAsia="zh-CN"/>
              </w:rPr>
              <w:t>协同过滤推荐算法的分类</w:t>
            </w:r>
          </w:p>
          <w:p w14:paraId="5ED626D6" w14:textId="1CC276B6" w:rsidR="00F46521" w:rsidRPr="00CB4992" w:rsidRDefault="00942BD3" w:rsidP="006A195A">
            <w:pPr>
              <w:pStyle w:val="a1"/>
              <w:numPr>
                <w:ilvl w:val="0"/>
                <w:numId w:val="0"/>
              </w:numPr>
              <w:spacing w:before="156" w:after="156"/>
              <w:rPr>
                <w:lang w:val="en-US"/>
              </w:rPr>
            </w:pPr>
            <w:bookmarkStart w:id="14" w:name="_Toc474791720"/>
            <w:bookmarkStart w:id="15" w:name="_Toc474792267"/>
            <w:bookmarkStart w:id="16" w:name="_Toc474835235"/>
            <w:bookmarkStart w:id="17" w:name="_Toc474848949"/>
            <w:bookmarkEnd w:id="10"/>
            <w:bookmarkEnd w:id="11"/>
            <w:bookmarkEnd w:id="12"/>
            <w:bookmarkEnd w:id="13"/>
            <w:r>
              <w:rPr>
                <w:lang w:val="en-US"/>
              </w:rPr>
              <w:t xml:space="preserve"> </w:t>
            </w:r>
            <w:r w:rsidR="00654FA1">
              <w:rPr>
                <w:rFonts w:hint="eastAsia"/>
                <w:lang w:val="en-US"/>
              </w:rPr>
              <w:t>1.</w:t>
            </w:r>
            <w:r w:rsidR="00535AAB" w:rsidRPr="00CB4992">
              <w:rPr>
                <w:lang w:val="en-US"/>
              </w:rPr>
              <w:t>2.4</w:t>
            </w:r>
            <w:r w:rsidR="00F46521" w:rsidRPr="00CB4992">
              <w:rPr>
                <w:lang w:val="en-US"/>
              </w:rPr>
              <w:t>数据稀疏性问题及</w:t>
            </w:r>
            <w:r w:rsidR="00F46521" w:rsidRPr="00CB4992">
              <w:rPr>
                <w:rFonts w:hint="eastAsia"/>
                <w:lang w:val="en-US"/>
              </w:rPr>
              <w:t>研究现状</w:t>
            </w:r>
            <w:bookmarkEnd w:id="14"/>
            <w:bookmarkEnd w:id="15"/>
            <w:bookmarkEnd w:id="16"/>
            <w:bookmarkEnd w:id="17"/>
          </w:p>
          <w:p w14:paraId="589CC0A0" w14:textId="77777777" w:rsidR="00F46521" w:rsidRPr="00CB4992" w:rsidRDefault="00535AAB" w:rsidP="00CB4992">
            <w:pPr>
              <w:pStyle w:val="a0"/>
              <w:widowControl w:val="0"/>
              <w:numPr>
                <w:ilvl w:val="0"/>
                <w:numId w:val="0"/>
              </w:numPr>
              <w:jc w:val="both"/>
              <w:rPr>
                <w:kern w:val="2"/>
                <w:lang w:val="en-US" w:eastAsia="zh-CN"/>
              </w:rPr>
            </w:pPr>
            <w:bookmarkStart w:id="18" w:name="_Toc474791721"/>
            <w:bookmarkStart w:id="19" w:name="_Toc474792268"/>
            <w:bookmarkStart w:id="20" w:name="_Toc474835236"/>
            <w:bookmarkStart w:id="21" w:name="_Toc474848950"/>
            <w:r w:rsidRPr="00CB4992">
              <w:rPr>
                <w:kern w:val="2"/>
                <w:lang w:val="en-US" w:eastAsia="zh-CN"/>
              </w:rPr>
              <w:t xml:space="preserve"> 1) </w:t>
            </w:r>
            <w:r w:rsidR="00F46521" w:rsidRPr="00CB4992">
              <w:rPr>
                <w:rFonts w:hint="eastAsia"/>
                <w:kern w:val="2"/>
                <w:lang w:val="en-US" w:eastAsia="zh-CN"/>
              </w:rPr>
              <w:t>数据</w:t>
            </w:r>
            <w:r w:rsidR="00F46521" w:rsidRPr="00CB4992">
              <w:rPr>
                <w:kern w:val="2"/>
                <w:lang w:val="en-US" w:eastAsia="zh-CN"/>
              </w:rPr>
              <w:t>稀疏性问题</w:t>
            </w:r>
            <w:bookmarkEnd w:id="18"/>
            <w:bookmarkEnd w:id="19"/>
            <w:bookmarkEnd w:id="20"/>
            <w:bookmarkEnd w:id="21"/>
          </w:p>
          <w:p w14:paraId="10968EA6" w14:textId="4792B510" w:rsidR="00F46521" w:rsidRPr="00966E29" w:rsidRDefault="00F46521" w:rsidP="00F46521">
            <w:pPr>
              <w:ind w:firstLine="480"/>
              <w:rPr>
                <w:sz w:val="20"/>
                <w:szCs w:val="20"/>
                <w:lang w:eastAsia="zh-CN"/>
              </w:rPr>
            </w:pPr>
            <w:r w:rsidRPr="00966E29">
              <w:rPr>
                <w:rFonts w:hint="eastAsia"/>
                <w:sz w:val="20"/>
                <w:szCs w:val="20"/>
                <w:lang w:eastAsia="zh-CN"/>
              </w:rPr>
              <w:t>数据</w:t>
            </w:r>
            <w:r w:rsidRPr="00966E29">
              <w:rPr>
                <w:sz w:val="20"/>
                <w:szCs w:val="20"/>
                <w:lang w:eastAsia="zh-CN"/>
              </w:rPr>
              <w:t>稀疏性问题协同过滤算法中面临的最为</w:t>
            </w:r>
            <w:r w:rsidRPr="00966E29">
              <w:rPr>
                <w:rFonts w:hint="eastAsia"/>
                <w:sz w:val="20"/>
                <w:szCs w:val="20"/>
                <w:lang w:eastAsia="zh-CN"/>
              </w:rPr>
              <w:t>严峻考验</w:t>
            </w:r>
            <w:r w:rsidRPr="00966E29">
              <w:rPr>
                <w:sz w:val="20"/>
                <w:szCs w:val="20"/>
                <w:lang w:eastAsia="zh-CN"/>
              </w:rPr>
              <w:t>之一，也是致使推荐效果严重下降的原因</w:t>
            </w:r>
            <w:r w:rsidRPr="00966E29">
              <w:rPr>
                <w:rFonts w:hint="eastAsia"/>
                <w:sz w:val="20"/>
                <w:szCs w:val="20"/>
                <w:lang w:eastAsia="zh-CN"/>
              </w:rPr>
              <w:t>所在</w:t>
            </w:r>
            <w:r w:rsidRPr="00966E29">
              <w:rPr>
                <w:sz w:val="20"/>
                <w:szCs w:val="20"/>
                <w:lang w:eastAsia="zh-CN"/>
              </w:rPr>
              <w:t>。所谓的数据</w:t>
            </w:r>
            <w:r w:rsidRPr="00966E29">
              <w:rPr>
                <w:rFonts w:hint="eastAsia"/>
                <w:sz w:val="20"/>
                <w:szCs w:val="20"/>
                <w:lang w:eastAsia="zh-CN"/>
              </w:rPr>
              <w:t>稀疏性</w:t>
            </w:r>
            <w:r w:rsidRPr="00966E29">
              <w:rPr>
                <w:sz w:val="20"/>
                <w:szCs w:val="20"/>
                <w:lang w:eastAsia="zh-CN"/>
              </w:rPr>
              <w:t>问题是指，用户</w:t>
            </w:r>
            <w:r w:rsidRPr="00966E29">
              <w:rPr>
                <w:rFonts w:hint="eastAsia"/>
                <w:sz w:val="20"/>
                <w:szCs w:val="20"/>
                <w:lang w:eastAsia="zh-CN"/>
              </w:rPr>
              <w:t>已经评分</w:t>
            </w:r>
            <w:r w:rsidRPr="00966E29">
              <w:rPr>
                <w:sz w:val="20"/>
                <w:szCs w:val="20"/>
                <w:lang w:eastAsia="zh-CN"/>
              </w:rPr>
              <w:t>的项目相对于</w:t>
            </w:r>
            <w:r w:rsidRPr="00966E29">
              <w:rPr>
                <w:rFonts w:hint="eastAsia"/>
                <w:sz w:val="20"/>
                <w:szCs w:val="20"/>
                <w:lang w:eastAsia="zh-CN"/>
              </w:rPr>
              <w:t>用户</w:t>
            </w:r>
            <w:r w:rsidRPr="00966E29">
              <w:rPr>
                <w:sz w:val="20"/>
                <w:szCs w:val="20"/>
                <w:lang w:eastAsia="zh-CN"/>
              </w:rPr>
              <w:t>和项目总量来说很少，</w:t>
            </w:r>
            <w:r w:rsidRPr="00966E29">
              <w:rPr>
                <w:rFonts w:hint="eastAsia"/>
                <w:sz w:val="20"/>
                <w:szCs w:val="20"/>
                <w:lang w:eastAsia="zh-CN"/>
              </w:rPr>
              <w:t>在</w:t>
            </w:r>
            <w:r w:rsidRPr="00966E29">
              <w:rPr>
                <w:sz w:val="20"/>
                <w:szCs w:val="20"/>
                <w:lang w:eastAsia="zh-CN"/>
              </w:rPr>
              <w:t>用户项目评分矩阵中有很多的</w:t>
            </w:r>
            <w:r w:rsidRPr="00966E29">
              <w:rPr>
                <w:rFonts w:hint="eastAsia"/>
                <w:sz w:val="20"/>
                <w:szCs w:val="20"/>
                <w:lang w:eastAsia="zh-CN"/>
              </w:rPr>
              <w:t>空</w:t>
            </w:r>
            <w:r w:rsidRPr="00966E29">
              <w:rPr>
                <w:sz w:val="20"/>
                <w:szCs w:val="20"/>
                <w:lang w:eastAsia="zh-CN"/>
              </w:rPr>
              <w:t>值</w:t>
            </w:r>
            <w:r w:rsidR="00E36E75">
              <w:rPr>
                <w:sz w:val="20"/>
                <w:szCs w:val="20"/>
                <w:vertAlign w:val="superscript"/>
                <w:lang w:eastAsia="zh-CN"/>
              </w:rPr>
              <w:t>[</w:t>
            </w:r>
            <w:r w:rsidR="00E36E75">
              <w:rPr>
                <w:rFonts w:hint="eastAsia"/>
                <w:sz w:val="20"/>
                <w:szCs w:val="20"/>
                <w:vertAlign w:val="superscript"/>
                <w:lang w:eastAsia="zh-CN"/>
              </w:rPr>
              <w:t>14</w:t>
            </w:r>
            <w:r w:rsidR="00E36E75">
              <w:rPr>
                <w:sz w:val="20"/>
                <w:szCs w:val="20"/>
                <w:vertAlign w:val="superscript"/>
                <w:lang w:eastAsia="zh-CN"/>
              </w:rPr>
              <w:t>]</w:t>
            </w:r>
            <w:r w:rsidRPr="00966E29">
              <w:rPr>
                <w:sz w:val="20"/>
                <w:szCs w:val="20"/>
                <w:lang w:eastAsia="zh-CN"/>
              </w:rPr>
              <w:t>。由于</w:t>
            </w:r>
            <w:r w:rsidRPr="00966E29">
              <w:rPr>
                <w:rFonts w:hint="eastAsia"/>
                <w:sz w:val="20"/>
                <w:szCs w:val="20"/>
                <w:lang w:eastAsia="zh-CN"/>
              </w:rPr>
              <w:t>矩阵</w:t>
            </w:r>
            <w:r w:rsidRPr="00966E29">
              <w:rPr>
                <w:sz w:val="20"/>
                <w:szCs w:val="20"/>
                <w:lang w:eastAsia="zh-CN"/>
              </w:rPr>
              <w:t>过于稀疏，许多用户活着</w:t>
            </w:r>
            <w:r w:rsidRPr="00966E29">
              <w:rPr>
                <w:rFonts w:hint="eastAsia"/>
                <w:sz w:val="20"/>
                <w:szCs w:val="20"/>
                <w:lang w:eastAsia="zh-CN"/>
              </w:rPr>
              <w:t>项目</w:t>
            </w:r>
            <w:r w:rsidRPr="00966E29">
              <w:rPr>
                <w:sz w:val="20"/>
                <w:szCs w:val="20"/>
                <w:lang w:eastAsia="zh-CN"/>
              </w:rPr>
              <w:t>之间交集很小，</w:t>
            </w:r>
            <w:r w:rsidRPr="00966E29">
              <w:rPr>
                <w:rFonts w:hint="eastAsia"/>
                <w:sz w:val="20"/>
                <w:szCs w:val="20"/>
                <w:lang w:eastAsia="zh-CN"/>
              </w:rPr>
              <w:t>严重</w:t>
            </w:r>
            <w:r w:rsidRPr="00966E29">
              <w:rPr>
                <w:sz w:val="20"/>
                <w:szCs w:val="20"/>
                <w:lang w:eastAsia="zh-CN"/>
              </w:rPr>
              <w:t>影响到相似度</w:t>
            </w:r>
            <w:r w:rsidRPr="00966E29">
              <w:rPr>
                <w:rFonts w:hint="eastAsia"/>
                <w:sz w:val="20"/>
                <w:szCs w:val="20"/>
                <w:lang w:eastAsia="zh-CN"/>
              </w:rPr>
              <w:t>的</w:t>
            </w:r>
            <w:r w:rsidRPr="00966E29">
              <w:rPr>
                <w:sz w:val="20"/>
                <w:szCs w:val="20"/>
                <w:lang w:eastAsia="zh-CN"/>
              </w:rPr>
              <w:t>计算</w:t>
            </w:r>
            <w:r w:rsidRPr="00966E29">
              <w:rPr>
                <w:rFonts w:hint="eastAsia"/>
                <w:sz w:val="20"/>
                <w:szCs w:val="20"/>
                <w:lang w:eastAsia="zh-CN"/>
              </w:rPr>
              <w:t>准确度</w:t>
            </w:r>
            <w:r w:rsidRPr="00966E29">
              <w:rPr>
                <w:sz w:val="20"/>
                <w:szCs w:val="20"/>
                <w:lang w:eastAsia="zh-CN"/>
              </w:rPr>
              <w:t>甚至</w:t>
            </w:r>
            <w:r w:rsidRPr="00966E29">
              <w:rPr>
                <w:rFonts w:hint="eastAsia"/>
                <w:sz w:val="20"/>
                <w:szCs w:val="20"/>
                <w:lang w:eastAsia="zh-CN"/>
              </w:rPr>
              <w:t>出现</w:t>
            </w:r>
            <w:r w:rsidRPr="00966E29">
              <w:rPr>
                <w:sz w:val="20"/>
                <w:szCs w:val="20"/>
                <w:lang w:eastAsia="zh-CN"/>
              </w:rPr>
              <w:t>无法</w:t>
            </w:r>
            <w:r w:rsidRPr="00966E29">
              <w:rPr>
                <w:rFonts w:hint="eastAsia"/>
                <w:sz w:val="20"/>
                <w:szCs w:val="20"/>
                <w:lang w:eastAsia="zh-CN"/>
              </w:rPr>
              <w:t>计算</w:t>
            </w:r>
            <w:r w:rsidRPr="00966E29">
              <w:rPr>
                <w:sz w:val="20"/>
                <w:szCs w:val="20"/>
                <w:lang w:eastAsia="zh-CN"/>
              </w:rPr>
              <w:t>，</w:t>
            </w:r>
            <w:r w:rsidRPr="00966E29">
              <w:rPr>
                <w:rFonts w:hint="eastAsia"/>
                <w:sz w:val="20"/>
                <w:szCs w:val="20"/>
                <w:lang w:eastAsia="zh-CN"/>
              </w:rPr>
              <w:t>从而导致</w:t>
            </w:r>
            <w:r w:rsidRPr="00966E29">
              <w:rPr>
                <w:sz w:val="20"/>
                <w:szCs w:val="20"/>
                <w:lang w:eastAsia="zh-CN"/>
              </w:rPr>
              <w:t>最近</w:t>
            </w:r>
            <w:r w:rsidRPr="00966E29">
              <w:rPr>
                <w:rFonts w:hint="eastAsia"/>
                <w:sz w:val="20"/>
                <w:szCs w:val="20"/>
                <w:lang w:eastAsia="zh-CN"/>
              </w:rPr>
              <w:t>邻居</w:t>
            </w:r>
            <w:r w:rsidRPr="00966E29">
              <w:rPr>
                <w:sz w:val="20"/>
                <w:szCs w:val="20"/>
                <w:lang w:eastAsia="zh-CN"/>
              </w:rPr>
              <w:t>集合的</w:t>
            </w:r>
            <w:r w:rsidRPr="00966E29">
              <w:rPr>
                <w:rFonts w:hint="eastAsia"/>
                <w:sz w:val="20"/>
                <w:szCs w:val="20"/>
                <w:lang w:eastAsia="zh-CN"/>
              </w:rPr>
              <w:t>准确性</w:t>
            </w:r>
            <w:r w:rsidRPr="00966E29">
              <w:rPr>
                <w:sz w:val="20"/>
                <w:szCs w:val="20"/>
                <w:lang w:eastAsia="zh-CN"/>
              </w:rPr>
              <w:t>难以保证，</w:t>
            </w:r>
            <w:r w:rsidRPr="00966E29">
              <w:rPr>
                <w:rFonts w:hint="eastAsia"/>
                <w:sz w:val="20"/>
                <w:szCs w:val="20"/>
                <w:lang w:eastAsia="zh-CN"/>
              </w:rPr>
              <w:t>最终</w:t>
            </w:r>
            <w:r w:rsidRPr="00966E29">
              <w:rPr>
                <w:sz w:val="20"/>
                <w:szCs w:val="20"/>
                <w:lang w:eastAsia="zh-CN"/>
              </w:rPr>
              <w:t>导致推荐</w:t>
            </w:r>
            <w:r w:rsidRPr="00966E29">
              <w:rPr>
                <w:rFonts w:hint="eastAsia"/>
                <w:sz w:val="20"/>
                <w:szCs w:val="20"/>
                <w:lang w:eastAsia="zh-CN"/>
              </w:rPr>
              <w:t>的精准度</w:t>
            </w:r>
            <w:r w:rsidRPr="00966E29">
              <w:rPr>
                <w:sz w:val="20"/>
                <w:szCs w:val="20"/>
                <w:lang w:eastAsia="zh-CN"/>
              </w:rPr>
              <w:t>急</w:t>
            </w:r>
            <w:r w:rsidRPr="00966E29">
              <w:rPr>
                <w:rFonts w:hint="eastAsia"/>
                <w:sz w:val="20"/>
                <w:szCs w:val="20"/>
                <w:lang w:eastAsia="zh-CN"/>
              </w:rPr>
              <w:t>剧</w:t>
            </w:r>
            <w:r w:rsidRPr="00966E29">
              <w:rPr>
                <w:sz w:val="20"/>
                <w:szCs w:val="20"/>
                <w:lang w:eastAsia="zh-CN"/>
              </w:rPr>
              <w:t>下降。</w:t>
            </w:r>
            <w:r w:rsidRPr="00966E29">
              <w:rPr>
                <w:rFonts w:hint="eastAsia"/>
                <w:sz w:val="20"/>
                <w:szCs w:val="20"/>
                <w:lang w:eastAsia="zh-CN"/>
              </w:rPr>
              <w:t>数据</w:t>
            </w:r>
            <w:r w:rsidRPr="00966E29">
              <w:rPr>
                <w:sz w:val="20"/>
                <w:szCs w:val="20"/>
                <w:lang w:eastAsia="zh-CN"/>
              </w:rPr>
              <w:t>稀疏度</w:t>
            </w:r>
            <w:r w:rsidRPr="00966E29">
              <w:rPr>
                <w:rFonts w:hint="eastAsia"/>
                <w:sz w:val="20"/>
                <w:szCs w:val="20"/>
                <w:lang w:eastAsia="zh-CN"/>
              </w:rPr>
              <w:t>就是</w:t>
            </w:r>
            <w:r w:rsidRPr="00966E29">
              <w:rPr>
                <w:sz w:val="20"/>
                <w:szCs w:val="20"/>
                <w:lang w:eastAsia="zh-CN"/>
              </w:rPr>
              <w:t>评分矩阵中的空值的数量和矩阵中总</w:t>
            </w:r>
            <w:r w:rsidRPr="00966E29">
              <w:rPr>
                <w:rFonts w:hint="eastAsia"/>
                <w:sz w:val="20"/>
                <w:szCs w:val="20"/>
                <w:lang w:eastAsia="zh-CN"/>
              </w:rPr>
              <w:t>大小</w:t>
            </w:r>
            <w:r w:rsidRPr="00966E29">
              <w:rPr>
                <w:sz w:val="20"/>
                <w:szCs w:val="20"/>
                <w:lang w:eastAsia="zh-CN"/>
              </w:rPr>
              <w:t>的</w:t>
            </w:r>
            <w:r w:rsidRPr="00966E29">
              <w:rPr>
                <w:rFonts w:hint="eastAsia"/>
                <w:sz w:val="20"/>
                <w:szCs w:val="20"/>
                <w:lang w:eastAsia="zh-CN"/>
              </w:rPr>
              <w:t>比值</w:t>
            </w:r>
            <w:r w:rsidRPr="00966E29">
              <w:rPr>
                <w:sz w:val="20"/>
                <w:szCs w:val="20"/>
                <w:lang w:eastAsia="zh-CN"/>
              </w:rPr>
              <w:t>，</w:t>
            </w:r>
            <w:r w:rsidRPr="00966E29">
              <w:rPr>
                <w:rFonts w:hint="eastAsia"/>
                <w:sz w:val="20"/>
                <w:szCs w:val="20"/>
                <w:lang w:eastAsia="zh-CN"/>
              </w:rPr>
              <w:t>其</w:t>
            </w:r>
            <w:r w:rsidRPr="00966E29">
              <w:rPr>
                <w:sz w:val="20"/>
                <w:szCs w:val="20"/>
                <w:lang w:eastAsia="zh-CN"/>
              </w:rPr>
              <w:t>计算</w:t>
            </w:r>
            <w:r w:rsidRPr="00966E29">
              <w:rPr>
                <w:rFonts w:hint="eastAsia"/>
                <w:sz w:val="20"/>
                <w:szCs w:val="20"/>
                <w:lang w:eastAsia="zh-CN"/>
              </w:rPr>
              <w:t>公式</w:t>
            </w:r>
            <w:r w:rsidRPr="00966E29">
              <w:rPr>
                <w:sz w:val="20"/>
                <w:szCs w:val="20"/>
                <w:lang w:eastAsia="zh-CN"/>
              </w:rPr>
              <w:t>如下：</w:t>
            </w:r>
          </w:p>
          <w:p w14:paraId="7AEB2595" w14:textId="06443DAC" w:rsidR="00F46521" w:rsidRDefault="00DC07B7" w:rsidP="00F46521">
            <w:pPr>
              <w:ind w:firstLine="480"/>
              <w:rPr>
                <w:lang w:eastAsia="zh-CN"/>
              </w:rPr>
            </w:pPr>
            <m:oMath>
              <m:r>
                <m:rPr>
                  <m:sty m:val="p"/>
                </m:rPr>
                <w:rPr>
                  <w:rFonts w:ascii="Cambria Math" w:hAnsi="Cambria Math" w:hint="eastAsia"/>
                  <w:lang w:eastAsia="zh-CN"/>
                </w:rPr>
                <m:t>稀疏性</m:t>
              </m:r>
              <m:r>
                <m:rPr>
                  <m:sty m:val="p"/>
                </m:rPr>
                <w:rPr>
                  <w:rFonts w:ascii="Cambria Math" w:hAnsi="Cambria Math"/>
                  <w:lang w:eastAsia="zh-CN"/>
                </w:rPr>
                <m:t>=1-</m:t>
              </m:r>
              <m:f>
                <m:fPr>
                  <m:ctrlPr>
                    <w:rPr>
                      <w:rFonts w:ascii="Cambria Math" w:hAnsi="Cambria Math"/>
                    </w:rPr>
                  </m:ctrlPr>
                </m:fPr>
                <m:num>
                  <m:r>
                    <m:rPr>
                      <m:sty m:val="p"/>
                    </m:rPr>
                    <w:rPr>
                      <w:rFonts w:ascii="Cambria Math" w:hAnsi="Cambria Math" w:hint="eastAsia"/>
                      <w:lang w:eastAsia="zh-CN"/>
                    </w:rPr>
                    <m:t>用户</m:t>
                  </m:r>
                  <m:r>
                    <m:rPr>
                      <m:sty m:val="p"/>
                    </m:rPr>
                    <w:rPr>
                      <w:rFonts w:ascii="Cambria Math" w:hAnsi="Cambria Math"/>
                      <w:lang w:eastAsia="zh-CN"/>
                    </w:rPr>
                    <m:t>评分个数</m:t>
                  </m:r>
                </m:num>
                <m:den>
                  <m:r>
                    <m:rPr>
                      <m:sty m:val="p"/>
                    </m:rPr>
                    <w:rPr>
                      <w:rFonts w:ascii="Cambria Math" w:hAnsi="Cambria Math" w:hint="eastAsia"/>
                      <w:lang w:eastAsia="zh-CN"/>
                    </w:rPr>
                    <m:t>用户数</m:t>
                  </m:r>
                  <m:r>
                    <m:rPr>
                      <m:sty m:val="p"/>
                    </m:rPr>
                    <w:rPr>
                      <w:rFonts w:ascii="Cambria Math" w:hAnsi="Cambria Math"/>
                      <w:lang w:eastAsia="zh-CN"/>
                    </w:rPr>
                    <m:t>*</m:t>
                  </m:r>
                  <m:r>
                    <m:rPr>
                      <m:sty m:val="p"/>
                    </m:rPr>
                    <w:rPr>
                      <w:rFonts w:ascii="Cambria Math" w:hAnsi="Cambria Math"/>
                      <w:lang w:eastAsia="zh-CN"/>
                    </w:rPr>
                    <m:t>项目</m:t>
                  </m:r>
                  <m:r>
                    <m:rPr>
                      <m:sty m:val="p"/>
                    </m:rPr>
                    <w:rPr>
                      <w:rFonts w:ascii="Cambria Math" w:hAnsi="Cambria Math" w:hint="eastAsia"/>
                      <w:lang w:eastAsia="zh-CN"/>
                    </w:rPr>
                    <m:t>数</m:t>
                  </m:r>
                </m:den>
              </m:f>
            </m:oMath>
            <w:r w:rsidR="00A17BA1">
              <w:rPr>
                <w:lang w:eastAsia="zh-CN"/>
              </w:rPr>
              <w:t xml:space="preserve"> </w:t>
            </w:r>
          </w:p>
          <w:p w14:paraId="2A0DB692" w14:textId="77777777" w:rsidR="00F46521" w:rsidRPr="00966E29" w:rsidRDefault="00F46521" w:rsidP="00F46521">
            <w:pPr>
              <w:ind w:firstLine="480"/>
              <w:rPr>
                <w:sz w:val="20"/>
                <w:szCs w:val="20"/>
                <w:lang w:eastAsia="zh-CN"/>
              </w:rPr>
            </w:pPr>
            <w:r w:rsidRPr="00966E29">
              <w:rPr>
                <w:rFonts w:hint="eastAsia"/>
                <w:sz w:val="20"/>
                <w:szCs w:val="20"/>
                <w:lang w:eastAsia="zh-CN"/>
              </w:rPr>
              <w:t>在</w:t>
            </w:r>
            <w:r w:rsidRPr="00966E29">
              <w:rPr>
                <w:sz w:val="20"/>
                <w:szCs w:val="20"/>
                <w:lang w:eastAsia="zh-CN"/>
              </w:rPr>
              <w:t>现实的</w:t>
            </w:r>
            <w:r w:rsidRPr="00966E29">
              <w:rPr>
                <w:rFonts w:hint="eastAsia"/>
                <w:sz w:val="20"/>
                <w:szCs w:val="20"/>
                <w:lang w:eastAsia="zh-CN"/>
              </w:rPr>
              <w:t>网上购物系统中</w:t>
            </w:r>
            <w:r w:rsidRPr="00966E29">
              <w:rPr>
                <w:sz w:val="20"/>
                <w:szCs w:val="20"/>
                <w:lang w:eastAsia="zh-CN"/>
              </w:rPr>
              <w:t>，</w:t>
            </w:r>
            <w:r w:rsidRPr="00966E29">
              <w:rPr>
                <w:rFonts w:hint="eastAsia"/>
                <w:sz w:val="20"/>
                <w:szCs w:val="20"/>
                <w:lang w:eastAsia="zh-CN"/>
              </w:rPr>
              <w:t>数据稀疏性</w:t>
            </w:r>
            <w:r w:rsidRPr="00966E29">
              <w:rPr>
                <w:sz w:val="20"/>
                <w:szCs w:val="20"/>
                <w:lang w:eastAsia="zh-CN"/>
              </w:rPr>
              <w:t>问题往往是十分严重的的。随着新用户和新物品的不断加入，</w:t>
            </w:r>
            <w:r w:rsidRPr="00966E29">
              <w:rPr>
                <w:rFonts w:hint="eastAsia"/>
                <w:sz w:val="20"/>
                <w:szCs w:val="20"/>
                <w:lang w:eastAsia="zh-CN"/>
              </w:rPr>
              <w:t>而</w:t>
            </w:r>
            <w:r w:rsidRPr="00966E29">
              <w:rPr>
                <w:sz w:val="20"/>
                <w:szCs w:val="20"/>
                <w:lang w:eastAsia="zh-CN"/>
              </w:rPr>
              <w:t>用户已经评分的项目</w:t>
            </w:r>
            <w:r w:rsidRPr="00966E29">
              <w:rPr>
                <w:rFonts w:hint="eastAsia"/>
                <w:sz w:val="20"/>
                <w:szCs w:val="20"/>
                <w:lang w:eastAsia="zh-CN"/>
              </w:rPr>
              <w:t>往往</w:t>
            </w:r>
            <w:r w:rsidRPr="00966E29">
              <w:rPr>
                <w:sz w:val="20"/>
                <w:szCs w:val="20"/>
                <w:lang w:eastAsia="zh-CN"/>
              </w:rPr>
              <w:t>是十分</w:t>
            </w:r>
            <w:r w:rsidRPr="00966E29">
              <w:rPr>
                <w:rFonts w:hint="eastAsia"/>
                <w:sz w:val="20"/>
                <w:szCs w:val="20"/>
                <w:lang w:eastAsia="zh-CN"/>
              </w:rPr>
              <w:t>有限</w:t>
            </w:r>
            <w:r w:rsidRPr="00966E29">
              <w:rPr>
                <w:sz w:val="20"/>
                <w:szCs w:val="20"/>
                <w:lang w:eastAsia="zh-CN"/>
              </w:rPr>
              <w:t>的，</w:t>
            </w:r>
            <w:r w:rsidRPr="00966E29">
              <w:rPr>
                <w:rFonts w:hint="eastAsia"/>
                <w:sz w:val="20"/>
                <w:szCs w:val="20"/>
                <w:lang w:eastAsia="zh-CN"/>
              </w:rPr>
              <w:t>就会</w:t>
            </w:r>
            <w:r w:rsidRPr="00966E29">
              <w:rPr>
                <w:sz w:val="20"/>
                <w:szCs w:val="20"/>
                <w:lang w:eastAsia="zh-CN"/>
              </w:rPr>
              <w:t>出现越来越严重的稀疏性问题。</w:t>
            </w:r>
            <w:r w:rsidRPr="00966E29">
              <w:rPr>
                <w:rFonts w:hint="eastAsia"/>
                <w:sz w:val="20"/>
                <w:szCs w:val="20"/>
                <w:lang w:eastAsia="zh-CN"/>
              </w:rPr>
              <w:t>据</w:t>
            </w:r>
            <w:r w:rsidRPr="00966E29">
              <w:rPr>
                <w:sz w:val="20"/>
                <w:szCs w:val="20"/>
                <w:lang w:eastAsia="zh-CN"/>
              </w:rPr>
              <w:t>相关研究表示用户的评分数量通常会</w:t>
            </w:r>
            <w:r w:rsidRPr="00966E29">
              <w:rPr>
                <w:rFonts w:hint="eastAsia"/>
                <w:sz w:val="20"/>
                <w:szCs w:val="20"/>
                <w:lang w:eastAsia="zh-CN"/>
              </w:rPr>
              <w:t>很少</w:t>
            </w:r>
            <w:r w:rsidRPr="00966E29">
              <w:rPr>
                <w:sz w:val="20"/>
                <w:szCs w:val="20"/>
                <w:lang w:eastAsia="zh-CN"/>
              </w:rPr>
              <w:t>，</w:t>
            </w:r>
            <w:r w:rsidRPr="00966E29">
              <w:rPr>
                <w:rFonts w:hint="eastAsia"/>
                <w:sz w:val="20"/>
                <w:szCs w:val="20"/>
                <w:lang w:eastAsia="zh-CN"/>
              </w:rPr>
              <w:t>稀疏度</w:t>
            </w:r>
            <w:r w:rsidRPr="00966E29">
              <w:rPr>
                <w:sz w:val="20"/>
                <w:szCs w:val="20"/>
                <w:lang w:eastAsia="zh-CN"/>
              </w:rPr>
              <w:t>往往能到达</w:t>
            </w:r>
            <w:r w:rsidRPr="00966E29">
              <w:rPr>
                <w:sz w:val="20"/>
                <w:szCs w:val="20"/>
                <w:lang w:eastAsia="zh-CN"/>
              </w:rPr>
              <w:t>97%</w:t>
            </w:r>
            <w:r w:rsidRPr="00966E29">
              <w:rPr>
                <w:sz w:val="20"/>
                <w:szCs w:val="20"/>
                <w:lang w:eastAsia="zh-CN"/>
              </w:rPr>
              <w:t>，严重影响推荐系统的</w:t>
            </w:r>
            <w:r w:rsidRPr="00966E29">
              <w:rPr>
                <w:rFonts w:hint="eastAsia"/>
                <w:sz w:val="20"/>
                <w:szCs w:val="20"/>
                <w:lang w:eastAsia="zh-CN"/>
              </w:rPr>
              <w:t>性能，</w:t>
            </w:r>
            <w:r w:rsidRPr="00966E29">
              <w:rPr>
                <w:sz w:val="20"/>
                <w:szCs w:val="20"/>
                <w:lang w:eastAsia="zh-CN"/>
              </w:rPr>
              <w:t>所以</w:t>
            </w:r>
            <w:r w:rsidRPr="00966E29">
              <w:rPr>
                <w:rFonts w:hint="eastAsia"/>
                <w:sz w:val="20"/>
                <w:szCs w:val="20"/>
                <w:lang w:eastAsia="zh-CN"/>
              </w:rPr>
              <w:t>减少</w:t>
            </w:r>
            <w:r w:rsidRPr="00966E29">
              <w:rPr>
                <w:sz w:val="20"/>
                <w:szCs w:val="20"/>
                <w:lang w:eastAsia="zh-CN"/>
              </w:rPr>
              <w:t>数据稀疏性问题</w:t>
            </w:r>
            <w:r w:rsidRPr="00966E29">
              <w:rPr>
                <w:rFonts w:hint="eastAsia"/>
                <w:sz w:val="20"/>
                <w:szCs w:val="20"/>
                <w:lang w:eastAsia="zh-CN"/>
              </w:rPr>
              <w:t>是</w:t>
            </w:r>
            <w:r w:rsidRPr="00966E29">
              <w:rPr>
                <w:sz w:val="20"/>
                <w:szCs w:val="20"/>
                <w:lang w:eastAsia="zh-CN"/>
              </w:rPr>
              <w:t>现在面临的严峻课题之一</w:t>
            </w:r>
            <w:r w:rsidR="00A5306B">
              <w:rPr>
                <w:sz w:val="20"/>
                <w:szCs w:val="20"/>
                <w:vertAlign w:val="superscript"/>
                <w:lang w:eastAsia="zh-CN"/>
              </w:rPr>
              <w:t>[9]</w:t>
            </w:r>
            <w:r w:rsidRPr="00966E29">
              <w:rPr>
                <w:sz w:val="20"/>
                <w:szCs w:val="20"/>
                <w:lang w:eastAsia="zh-CN"/>
              </w:rPr>
              <w:t>。</w:t>
            </w:r>
          </w:p>
          <w:p w14:paraId="6B21D92D" w14:textId="77777777" w:rsidR="00F46521" w:rsidRPr="00CB4992" w:rsidRDefault="00535AAB" w:rsidP="00CB4992">
            <w:pPr>
              <w:pStyle w:val="a0"/>
              <w:widowControl w:val="0"/>
              <w:numPr>
                <w:ilvl w:val="0"/>
                <w:numId w:val="0"/>
              </w:numPr>
              <w:jc w:val="both"/>
              <w:rPr>
                <w:kern w:val="2"/>
                <w:lang w:val="en-US" w:eastAsia="zh-CN"/>
              </w:rPr>
            </w:pPr>
            <w:bookmarkStart w:id="22" w:name="_Toc474791722"/>
            <w:bookmarkStart w:id="23" w:name="_Toc474792269"/>
            <w:bookmarkStart w:id="24" w:name="_Toc474835237"/>
            <w:bookmarkStart w:id="25" w:name="_Toc474848951"/>
            <w:r w:rsidRPr="00CB4992">
              <w:rPr>
                <w:kern w:val="2"/>
                <w:lang w:val="en-US" w:eastAsia="zh-CN"/>
              </w:rPr>
              <w:t xml:space="preserve">  2) </w:t>
            </w:r>
            <w:r w:rsidR="00F46521" w:rsidRPr="00CB4992">
              <w:rPr>
                <w:kern w:val="2"/>
                <w:lang w:val="en-US" w:eastAsia="zh-CN"/>
              </w:rPr>
              <w:t>数据稀疏性问题研究现状</w:t>
            </w:r>
            <w:bookmarkEnd w:id="22"/>
            <w:bookmarkEnd w:id="23"/>
            <w:bookmarkEnd w:id="24"/>
            <w:bookmarkEnd w:id="25"/>
          </w:p>
          <w:p w14:paraId="0C9580E5" w14:textId="77777777" w:rsidR="00F46521" w:rsidRPr="00966E29" w:rsidRDefault="00F46521" w:rsidP="00F46521">
            <w:pPr>
              <w:ind w:firstLine="480"/>
              <w:rPr>
                <w:sz w:val="20"/>
                <w:szCs w:val="20"/>
                <w:lang w:eastAsia="zh-CN"/>
              </w:rPr>
            </w:pPr>
            <w:r w:rsidRPr="00966E29">
              <w:rPr>
                <w:rFonts w:hint="eastAsia"/>
                <w:sz w:val="20"/>
                <w:szCs w:val="20"/>
                <w:lang w:eastAsia="zh-CN"/>
              </w:rPr>
              <w:t>（一）矩阵</w:t>
            </w:r>
            <w:r w:rsidRPr="00966E29">
              <w:rPr>
                <w:sz w:val="20"/>
                <w:szCs w:val="20"/>
                <w:lang w:eastAsia="zh-CN"/>
              </w:rPr>
              <w:t>填充技术</w:t>
            </w:r>
          </w:p>
          <w:p w14:paraId="5E7E9A3F" w14:textId="77777777" w:rsidR="00F46521" w:rsidRPr="00966E29" w:rsidRDefault="00F46521" w:rsidP="00F46521">
            <w:pPr>
              <w:ind w:firstLine="480"/>
              <w:rPr>
                <w:sz w:val="20"/>
                <w:szCs w:val="20"/>
                <w:lang w:eastAsia="zh-CN"/>
              </w:rPr>
            </w:pPr>
            <w:r w:rsidRPr="00966E29">
              <w:rPr>
                <w:rFonts w:hint="eastAsia"/>
                <w:sz w:val="20"/>
                <w:szCs w:val="20"/>
                <w:lang w:eastAsia="zh-CN"/>
              </w:rPr>
              <w:t>目前</w:t>
            </w:r>
            <w:r w:rsidRPr="00966E29">
              <w:rPr>
                <w:sz w:val="20"/>
                <w:szCs w:val="20"/>
                <w:lang w:eastAsia="zh-CN"/>
              </w:rPr>
              <w:t>，</w:t>
            </w:r>
            <w:r w:rsidRPr="00966E29">
              <w:rPr>
                <w:rFonts w:hint="eastAsia"/>
                <w:sz w:val="20"/>
                <w:szCs w:val="20"/>
                <w:lang w:eastAsia="zh-CN"/>
              </w:rPr>
              <w:t>改善</w:t>
            </w:r>
            <w:r w:rsidRPr="00966E29">
              <w:rPr>
                <w:sz w:val="20"/>
                <w:szCs w:val="20"/>
                <w:lang w:eastAsia="zh-CN"/>
              </w:rPr>
              <w:t>数据稀疏性问题最常见的方法就是</w:t>
            </w:r>
            <w:r w:rsidRPr="00966E29">
              <w:rPr>
                <w:rFonts w:hint="eastAsia"/>
                <w:sz w:val="20"/>
                <w:szCs w:val="20"/>
                <w:lang w:eastAsia="zh-CN"/>
              </w:rPr>
              <w:t>对</w:t>
            </w:r>
            <w:r w:rsidRPr="00966E29">
              <w:rPr>
                <w:sz w:val="20"/>
                <w:szCs w:val="20"/>
                <w:lang w:eastAsia="zh-CN"/>
              </w:rPr>
              <w:t>用户项目评分阵进行</w:t>
            </w:r>
            <w:r w:rsidRPr="00966E29">
              <w:rPr>
                <w:rFonts w:hint="eastAsia"/>
                <w:sz w:val="20"/>
                <w:szCs w:val="20"/>
                <w:lang w:eastAsia="zh-CN"/>
              </w:rPr>
              <w:t>填充</w:t>
            </w:r>
            <w:r w:rsidR="00A5306B">
              <w:rPr>
                <w:sz w:val="20"/>
                <w:szCs w:val="20"/>
                <w:vertAlign w:val="superscript"/>
                <w:lang w:eastAsia="zh-CN"/>
              </w:rPr>
              <w:t>[7]</w:t>
            </w:r>
            <w:r w:rsidRPr="00966E29">
              <w:rPr>
                <w:rFonts w:hint="eastAsia"/>
                <w:sz w:val="20"/>
                <w:szCs w:val="20"/>
                <w:lang w:eastAsia="zh-CN"/>
              </w:rPr>
              <w:t>。</w:t>
            </w:r>
            <w:r w:rsidRPr="00966E29">
              <w:rPr>
                <w:sz w:val="20"/>
                <w:szCs w:val="20"/>
                <w:lang w:eastAsia="zh-CN"/>
              </w:rPr>
              <w:t>最</w:t>
            </w:r>
            <w:r w:rsidRPr="00966E29">
              <w:rPr>
                <w:rFonts w:hint="eastAsia"/>
                <w:sz w:val="20"/>
                <w:szCs w:val="20"/>
                <w:lang w:eastAsia="zh-CN"/>
              </w:rPr>
              <w:t>简单</w:t>
            </w:r>
            <w:r w:rsidRPr="00966E29">
              <w:rPr>
                <w:sz w:val="20"/>
                <w:szCs w:val="20"/>
                <w:lang w:eastAsia="zh-CN"/>
              </w:rPr>
              <w:t>的</w:t>
            </w:r>
            <w:r w:rsidRPr="00966E29">
              <w:rPr>
                <w:rFonts w:hint="eastAsia"/>
                <w:sz w:val="20"/>
                <w:szCs w:val="20"/>
                <w:lang w:eastAsia="zh-CN"/>
              </w:rPr>
              <w:t>方式</w:t>
            </w:r>
            <w:r w:rsidRPr="00966E29">
              <w:rPr>
                <w:sz w:val="20"/>
                <w:szCs w:val="20"/>
                <w:lang w:eastAsia="zh-CN"/>
              </w:rPr>
              <w:t>就是</w:t>
            </w:r>
            <w:r w:rsidRPr="00966E29">
              <w:rPr>
                <w:rFonts w:hint="eastAsia"/>
                <w:sz w:val="20"/>
                <w:szCs w:val="20"/>
                <w:lang w:eastAsia="zh-CN"/>
              </w:rPr>
              <w:t>将所有</w:t>
            </w:r>
            <w:r w:rsidRPr="00966E29">
              <w:rPr>
                <w:sz w:val="20"/>
                <w:szCs w:val="20"/>
                <w:lang w:eastAsia="zh-CN"/>
              </w:rPr>
              <w:t>没有尽兴评分的的项目直接指定为一个</w:t>
            </w:r>
            <w:r w:rsidRPr="00966E29">
              <w:rPr>
                <w:rFonts w:hint="eastAsia"/>
                <w:sz w:val="20"/>
                <w:szCs w:val="20"/>
                <w:lang w:eastAsia="zh-CN"/>
              </w:rPr>
              <w:t>默认值</w:t>
            </w:r>
            <w:r w:rsidRPr="00966E29">
              <w:rPr>
                <w:sz w:val="20"/>
                <w:szCs w:val="20"/>
                <w:lang w:eastAsia="zh-CN"/>
              </w:rPr>
              <w:t>或者设为该项目或者用户的</w:t>
            </w:r>
            <w:r w:rsidRPr="00966E29">
              <w:rPr>
                <w:rFonts w:hint="eastAsia"/>
                <w:sz w:val="20"/>
                <w:szCs w:val="20"/>
                <w:lang w:eastAsia="zh-CN"/>
              </w:rPr>
              <w:t>平均值。然而，用户的</w:t>
            </w:r>
            <w:r w:rsidRPr="00966E29">
              <w:rPr>
                <w:sz w:val="20"/>
                <w:szCs w:val="20"/>
                <w:lang w:eastAsia="zh-CN"/>
              </w:rPr>
              <w:t>兴趣</w:t>
            </w:r>
            <w:r w:rsidRPr="00966E29">
              <w:rPr>
                <w:rFonts w:hint="eastAsia"/>
                <w:sz w:val="20"/>
                <w:szCs w:val="20"/>
                <w:lang w:eastAsia="zh-CN"/>
              </w:rPr>
              <w:t>并不是</w:t>
            </w:r>
            <w:r w:rsidRPr="00966E29">
              <w:rPr>
                <w:sz w:val="20"/>
                <w:szCs w:val="20"/>
                <w:lang w:eastAsia="zh-CN"/>
              </w:rPr>
              <w:t>一样的</w:t>
            </w:r>
            <w:r w:rsidRPr="00966E29">
              <w:rPr>
                <w:rFonts w:hint="eastAsia"/>
                <w:sz w:val="20"/>
                <w:szCs w:val="20"/>
                <w:lang w:eastAsia="zh-CN"/>
              </w:rPr>
              <w:t>，</w:t>
            </w:r>
            <w:r w:rsidRPr="00966E29">
              <w:rPr>
                <w:sz w:val="20"/>
                <w:szCs w:val="20"/>
                <w:lang w:eastAsia="zh-CN"/>
              </w:rPr>
              <w:t>简单的进行填充忽略了用户之</w:t>
            </w:r>
            <w:r w:rsidRPr="00966E29">
              <w:rPr>
                <w:rFonts w:hint="eastAsia"/>
                <w:sz w:val="20"/>
                <w:szCs w:val="20"/>
                <w:lang w:eastAsia="zh-CN"/>
              </w:rPr>
              <w:t>之间的</w:t>
            </w:r>
            <w:r w:rsidRPr="00966E29">
              <w:rPr>
                <w:sz w:val="20"/>
                <w:szCs w:val="20"/>
                <w:lang w:eastAsia="zh-CN"/>
              </w:rPr>
              <w:t>差异，</w:t>
            </w:r>
            <w:r w:rsidRPr="00966E29">
              <w:rPr>
                <w:rFonts w:hint="eastAsia"/>
                <w:sz w:val="20"/>
                <w:szCs w:val="20"/>
                <w:lang w:eastAsia="zh-CN"/>
              </w:rPr>
              <w:t>丧失</w:t>
            </w:r>
            <w:r w:rsidRPr="00966E29">
              <w:rPr>
                <w:sz w:val="20"/>
                <w:szCs w:val="20"/>
                <w:lang w:eastAsia="zh-CN"/>
              </w:rPr>
              <w:t>了用户的个性化，从而影响预测结果</w:t>
            </w:r>
            <w:r w:rsidRPr="00966E29">
              <w:rPr>
                <w:rFonts w:hint="eastAsia"/>
                <w:sz w:val="20"/>
                <w:szCs w:val="20"/>
                <w:lang w:eastAsia="zh-CN"/>
              </w:rPr>
              <w:t>，所以这种填充方法也就不能从真正</w:t>
            </w:r>
            <w:r w:rsidRPr="00966E29">
              <w:rPr>
                <w:sz w:val="20"/>
                <w:szCs w:val="20"/>
                <w:lang w:eastAsia="zh-CN"/>
              </w:rPr>
              <w:t>的</w:t>
            </w:r>
            <w:r w:rsidRPr="00966E29">
              <w:rPr>
                <w:rFonts w:hint="eastAsia"/>
                <w:sz w:val="20"/>
                <w:szCs w:val="20"/>
                <w:lang w:eastAsia="zh-CN"/>
              </w:rPr>
              <w:t>解决数据稀疏性</w:t>
            </w:r>
            <w:r w:rsidRPr="00966E29">
              <w:rPr>
                <w:sz w:val="20"/>
                <w:szCs w:val="20"/>
                <w:lang w:eastAsia="zh-CN"/>
              </w:rPr>
              <w:t>带来的</w:t>
            </w:r>
            <w:r w:rsidRPr="00966E29">
              <w:rPr>
                <w:rFonts w:hint="eastAsia"/>
                <w:sz w:val="20"/>
                <w:szCs w:val="20"/>
                <w:lang w:eastAsia="zh-CN"/>
              </w:rPr>
              <w:t>问题。</w:t>
            </w:r>
          </w:p>
          <w:p w14:paraId="39F0408C" w14:textId="77777777" w:rsidR="00F46521" w:rsidRPr="00966E29" w:rsidRDefault="00F46521" w:rsidP="00F46521">
            <w:pPr>
              <w:ind w:firstLine="480"/>
              <w:rPr>
                <w:sz w:val="20"/>
                <w:szCs w:val="20"/>
                <w:lang w:eastAsia="zh-CN"/>
              </w:rPr>
            </w:pPr>
            <w:r w:rsidRPr="00966E29">
              <w:rPr>
                <w:rFonts w:hint="eastAsia"/>
                <w:sz w:val="20"/>
                <w:szCs w:val="20"/>
                <w:lang w:eastAsia="zh-CN"/>
              </w:rPr>
              <w:t>（二）融入</w:t>
            </w:r>
            <w:r w:rsidRPr="00966E29">
              <w:rPr>
                <w:sz w:val="20"/>
                <w:szCs w:val="20"/>
                <w:lang w:eastAsia="zh-CN"/>
              </w:rPr>
              <w:t>信任网络的协同过滤算法</w:t>
            </w:r>
          </w:p>
          <w:p w14:paraId="50E916A5" w14:textId="77777777" w:rsidR="00F46521" w:rsidRPr="00966E29" w:rsidRDefault="00F46521" w:rsidP="00F46521">
            <w:pPr>
              <w:ind w:firstLine="480"/>
              <w:rPr>
                <w:sz w:val="20"/>
                <w:szCs w:val="20"/>
                <w:lang w:eastAsia="zh-CN"/>
              </w:rPr>
            </w:pPr>
            <w:r w:rsidRPr="00966E29">
              <w:rPr>
                <w:sz w:val="20"/>
                <w:szCs w:val="20"/>
                <w:lang w:eastAsia="zh-CN"/>
              </w:rPr>
              <w:t>常见的改善数据稀疏性问题的方式还有融入信任网络的协同过滤</w:t>
            </w:r>
            <w:r w:rsidRPr="00966E29">
              <w:rPr>
                <w:rFonts w:hint="eastAsia"/>
                <w:sz w:val="20"/>
                <w:szCs w:val="20"/>
                <w:lang w:eastAsia="zh-CN"/>
              </w:rPr>
              <w:t>算法。</w:t>
            </w:r>
            <w:r w:rsidRPr="00966E29">
              <w:rPr>
                <w:sz w:val="20"/>
                <w:szCs w:val="20"/>
                <w:lang w:eastAsia="zh-CN"/>
              </w:rPr>
              <w:t>由于</w:t>
            </w:r>
            <w:r w:rsidRPr="00966E29">
              <w:rPr>
                <w:rFonts w:hint="eastAsia"/>
                <w:sz w:val="20"/>
                <w:szCs w:val="20"/>
                <w:lang w:eastAsia="zh-CN"/>
              </w:rPr>
              <w:t>在现实生活</w:t>
            </w:r>
            <w:r w:rsidRPr="00966E29">
              <w:rPr>
                <w:sz w:val="20"/>
                <w:szCs w:val="20"/>
                <w:lang w:eastAsia="zh-CN"/>
              </w:rPr>
              <w:t>中，</w:t>
            </w:r>
            <w:r w:rsidRPr="00966E29">
              <w:rPr>
                <w:rFonts w:hint="eastAsia"/>
                <w:sz w:val="20"/>
                <w:szCs w:val="20"/>
                <w:lang w:eastAsia="zh-CN"/>
              </w:rPr>
              <w:t>用户往往</w:t>
            </w:r>
            <w:r w:rsidRPr="00966E29">
              <w:rPr>
                <w:sz w:val="20"/>
                <w:szCs w:val="20"/>
                <w:lang w:eastAsia="zh-CN"/>
              </w:rPr>
              <w:t>存在着一定的社会</w:t>
            </w:r>
            <w:r w:rsidRPr="00966E29">
              <w:rPr>
                <w:rFonts w:hint="eastAsia"/>
                <w:sz w:val="20"/>
                <w:szCs w:val="20"/>
                <w:lang w:eastAsia="zh-CN"/>
              </w:rPr>
              <w:t>关系</w:t>
            </w:r>
            <w:r w:rsidRPr="00966E29">
              <w:rPr>
                <w:sz w:val="20"/>
                <w:szCs w:val="20"/>
                <w:lang w:eastAsia="zh-CN"/>
              </w:rPr>
              <w:t>网络，如同学，</w:t>
            </w:r>
            <w:r w:rsidRPr="00966E29">
              <w:rPr>
                <w:rFonts w:hint="eastAsia"/>
                <w:sz w:val="20"/>
                <w:szCs w:val="20"/>
                <w:lang w:eastAsia="zh-CN"/>
              </w:rPr>
              <w:t>朋友</w:t>
            </w:r>
            <w:r w:rsidRPr="00966E29">
              <w:rPr>
                <w:sz w:val="20"/>
                <w:szCs w:val="20"/>
                <w:lang w:eastAsia="zh-CN"/>
              </w:rPr>
              <w:t>，</w:t>
            </w:r>
            <w:r w:rsidRPr="00966E29">
              <w:rPr>
                <w:rFonts w:hint="eastAsia"/>
                <w:sz w:val="20"/>
                <w:szCs w:val="20"/>
                <w:lang w:eastAsia="zh-CN"/>
              </w:rPr>
              <w:t>亲人</w:t>
            </w:r>
            <w:r w:rsidRPr="00966E29">
              <w:rPr>
                <w:sz w:val="20"/>
                <w:szCs w:val="20"/>
                <w:lang w:eastAsia="zh-CN"/>
              </w:rPr>
              <w:t>等。</w:t>
            </w:r>
            <w:r w:rsidRPr="00966E29">
              <w:rPr>
                <w:rFonts w:hint="eastAsia"/>
                <w:sz w:val="20"/>
                <w:szCs w:val="20"/>
                <w:lang w:eastAsia="zh-CN"/>
              </w:rPr>
              <w:t>融入</w:t>
            </w:r>
            <w:r w:rsidRPr="00966E29">
              <w:rPr>
                <w:sz w:val="20"/>
                <w:szCs w:val="20"/>
                <w:lang w:eastAsia="zh-CN"/>
              </w:rPr>
              <w:t>信任网络的协同过滤算法</w:t>
            </w:r>
            <w:r w:rsidRPr="00966E29">
              <w:rPr>
                <w:rFonts w:hint="eastAsia"/>
                <w:sz w:val="20"/>
                <w:szCs w:val="20"/>
                <w:lang w:eastAsia="zh-CN"/>
              </w:rPr>
              <w:t>，在</w:t>
            </w:r>
            <w:r w:rsidRPr="00966E29">
              <w:rPr>
                <w:sz w:val="20"/>
                <w:szCs w:val="20"/>
                <w:lang w:eastAsia="zh-CN"/>
              </w:rPr>
              <w:t>计算过程中不</w:t>
            </w:r>
            <w:r w:rsidRPr="00966E29">
              <w:rPr>
                <w:rFonts w:hint="eastAsia"/>
                <w:sz w:val="20"/>
                <w:szCs w:val="20"/>
                <w:lang w:eastAsia="zh-CN"/>
              </w:rPr>
              <w:t>单纯</w:t>
            </w:r>
            <w:r w:rsidRPr="00966E29">
              <w:rPr>
                <w:sz w:val="20"/>
                <w:szCs w:val="20"/>
                <w:lang w:eastAsia="zh-CN"/>
              </w:rPr>
              <w:t>的依靠余弦相似度、</w:t>
            </w:r>
            <w:r w:rsidRPr="00966E29">
              <w:rPr>
                <w:rFonts w:hint="eastAsia"/>
                <w:sz w:val="20"/>
                <w:szCs w:val="20"/>
                <w:lang w:eastAsia="zh-CN"/>
              </w:rPr>
              <w:t>J</w:t>
            </w:r>
            <w:r w:rsidRPr="00966E29">
              <w:rPr>
                <w:sz w:val="20"/>
                <w:szCs w:val="20"/>
                <w:lang w:eastAsia="zh-CN"/>
              </w:rPr>
              <w:t>accard</w:t>
            </w:r>
            <w:r w:rsidRPr="00966E29">
              <w:rPr>
                <w:sz w:val="20"/>
                <w:szCs w:val="20"/>
                <w:lang w:eastAsia="zh-CN"/>
              </w:rPr>
              <w:t>相关系数</w:t>
            </w:r>
            <w:r w:rsidR="00A5306B">
              <w:rPr>
                <w:sz w:val="20"/>
                <w:szCs w:val="20"/>
                <w:vertAlign w:val="superscript"/>
                <w:lang w:eastAsia="zh-CN"/>
              </w:rPr>
              <w:t>[8]</w:t>
            </w:r>
            <w:r w:rsidRPr="00966E29">
              <w:rPr>
                <w:sz w:val="20"/>
                <w:szCs w:val="20"/>
                <w:lang w:eastAsia="zh-CN"/>
              </w:rPr>
              <w:t>等方式获取用户之间的相似度，</w:t>
            </w:r>
            <w:r w:rsidRPr="00966E29">
              <w:rPr>
                <w:rFonts w:hint="eastAsia"/>
                <w:sz w:val="20"/>
                <w:szCs w:val="20"/>
                <w:lang w:eastAsia="zh-CN"/>
              </w:rPr>
              <w:t>还要</w:t>
            </w:r>
            <w:r w:rsidRPr="00966E29">
              <w:rPr>
                <w:sz w:val="20"/>
                <w:szCs w:val="20"/>
                <w:lang w:eastAsia="zh-CN"/>
              </w:rPr>
              <w:t>融入</w:t>
            </w:r>
            <w:r w:rsidRPr="00966E29">
              <w:rPr>
                <w:rFonts w:hint="eastAsia"/>
                <w:sz w:val="20"/>
                <w:szCs w:val="20"/>
                <w:lang w:eastAsia="zh-CN"/>
              </w:rPr>
              <w:t>用户</w:t>
            </w:r>
            <w:r w:rsidRPr="00966E29">
              <w:rPr>
                <w:sz w:val="20"/>
                <w:szCs w:val="20"/>
                <w:lang w:eastAsia="zh-CN"/>
              </w:rPr>
              <w:t>的社会关系网络</w:t>
            </w:r>
            <w:r w:rsidR="00A5306B">
              <w:rPr>
                <w:sz w:val="20"/>
                <w:szCs w:val="20"/>
                <w:vertAlign w:val="superscript"/>
                <w:lang w:eastAsia="zh-CN"/>
              </w:rPr>
              <w:t>[4]</w:t>
            </w:r>
            <w:r w:rsidRPr="00966E29">
              <w:rPr>
                <w:sz w:val="20"/>
                <w:szCs w:val="20"/>
                <w:lang w:eastAsia="zh-CN"/>
              </w:rPr>
              <w:t>。</w:t>
            </w:r>
            <w:r w:rsidRPr="00966E29">
              <w:rPr>
                <w:rFonts w:hint="eastAsia"/>
                <w:sz w:val="20"/>
                <w:szCs w:val="20"/>
                <w:lang w:eastAsia="zh-CN"/>
              </w:rPr>
              <w:t>近年</w:t>
            </w:r>
            <w:r w:rsidRPr="00966E29">
              <w:rPr>
                <w:sz w:val="20"/>
                <w:szCs w:val="20"/>
                <w:lang w:eastAsia="zh-CN"/>
              </w:rPr>
              <w:t>来，</w:t>
            </w:r>
            <w:r w:rsidRPr="00966E29">
              <w:rPr>
                <w:rFonts w:hint="eastAsia"/>
                <w:sz w:val="20"/>
                <w:szCs w:val="20"/>
                <w:lang w:eastAsia="zh-CN"/>
              </w:rPr>
              <w:t>这种</w:t>
            </w:r>
            <w:r w:rsidRPr="00966E29">
              <w:rPr>
                <w:sz w:val="20"/>
                <w:szCs w:val="20"/>
                <w:lang w:eastAsia="zh-CN"/>
              </w:rPr>
              <w:t>算法不断的涌现，</w:t>
            </w:r>
            <w:r w:rsidRPr="00966E29">
              <w:rPr>
                <w:rFonts w:hint="eastAsia"/>
                <w:sz w:val="20"/>
                <w:szCs w:val="20"/>
                <w:lang w:eastAsia="zh-CN"/>
              </w:rPr>
              <w:t>其中</w:t>
            </w:r>
            <w:r w:rsidRPr="00966E29">
              <w:rPr>
                <w:sz w:val="20"/>
                <w:szCs w:val="20"/>
                <w:lang w:eastAsia="zh-CN"/>
              </w:rPr>
              <w:t>，</w:t>
            </w:r>
            <w:r w:rsidRPr="00966E29">
              <w:rPr>
                <w:sz w:val="20"/>
                <w:szCs w:val="20"/>
                <w:lang w:eastAsia="zh-CN"/>
              </w:rPr>
              <w:t>Yang</w:t>
            </w:r>
            <w:r w:rsidRPr="00966E29">
              <w:rPr>
                <w:sz w:val="20"/>
                <w:szCs w:val="20"/>
                <w:lang w:eastAsia="zh-CN"/>
              </w:rPr>
              <w:t>等人通过对用户建立信任网络，</w:t>
            </w:r>
            <w:r w:rsidRPr="00966E29">
              <w:rPr>
                <w:rFonts w:hint="eastAsia"/>
                <w:sz w:val="20"/>
                <w:szCs w:val="20"/>
                <w:lang w:eastAsia="zh-CN"/>
              </w:rPr>
              <w:t>并对</w:t>
            </w:r>
            <w:r w:rsidRPr="00966E29">
              <w:rPr>
                <w:sz w:val="20"/>
                <w:szCs w:val="20"/>
                <w:lang w:eastAsia="zh-CN"/>
              </w:rPr>
              <w:t>信任网络融入到一个</w:t>
            </w:r>
            <w:r w:rsidRPr="00966E29">
              <w:rPr>
                <w:rFonts w:hint="eastAsia"/>
                <w:sz w:val="20"/>
                <w:szCs w:val="20"/>
                <w:lang w:eastAsia="zh-CN"/>
              </w:rPr>
              <w:t>图</w:t>
            </w:r>
            <w:r w:rsidRPr="00966E29">
              <w:rPr>
                <w:sz w:val="20"/>
                <w:szCs w:val="20"/>
                <w:lang w:eastAsia="zh-CN"/>
              </w:rPr>
              <w:t>模型中，</w:t>
            </w:r>
            <w:r w:rsidRPr="00966E29">
              <w:rPr>
                <w:rFonts w:hint="eastAsia"/>
                <w:sz w:val="20"/>
                <w:szCs w:val="20"/>
                <w:lang w:eastAsia="zh-CN"/>
              </w:rPr>
              <w:t>并利用</w:t>
            </w:r>
            <w:r w:rsidRPr="00966E29">
              <w:rPr>
                <w:sz w:val="20"/>
                <w:szCs w:val="20"/>
                <w:lang w:eastAsia="zh-CN"/>
              </w:rPr>
              <w:t>随机游走算法对</w:t>
            </w:r>
            <w:r w:rsidRPr="00966E29">
              <w:rPr>
                <w:rFonts w:hint="eastAsia"/>
                <w:sz w:val="20"/>
                <w:szCs w:val="20"/>
                <w:lang w:eastAsia="zh-CN"/>
              </w:rPr>
              <w:t>信任</w:t>
            </w:r>
            <w:r w:rsidRPr="00966E29">
              <w:rPr>
                <w:sz w:val="20"/>
                <w:szCs w:val="20"/>
                <w:lang w:eastAsia="zh-CN"/>
              </w:rPr>
              <w:t>关系进行传递，从而</w:t>
            </w:r>
            <w:r w:rsidRPr="00966E29">
              <w:rPr>
                <w:rFonts w:hint="eastAsia"/>
                <w:sz w:val="20"/>
                <w:szCs w:val="20"/>
                <w:lang w:eastAsia="zh-CN"/>
              </w:rPr>
              <w:t>获取</w:t>
            </w:r>
            <w:r w:rsidRPr="00966E29">
              <w:rPr>
                <w:sz w:val="20"/>
                <w:szCs w:val="20"/>
                <w:lang w:eastAsia="zh-CN"/>
              </w:rPr>
              <w:t>用户彼此之间的信任关系，并</w:t>
            </w:r>
            <w:r w:rsidRPr="00966E29">
              <w:rPr>
                <w:rFonts w:hint="eastAsia"/>
                <w:sz w:val="20"/>
                <w:szCs w:val="20"/>
                <w:lang w:eastAsia="zh-CN"/>
              </w:rPr>
              <w:t>基于</w:t>
            </w:r>
            <w:r w:rsidRPr="00966E29">
              <w:rPr>
                <w:sz w:val="20"/>
                <w:szCs w:val="20"/>
                <w:lang w:eastAsia="zh-CN"/>
              </w:rPr>
              <w:t>这种信任关系</w:t>
            </w:r>
            <w:r w:rsidRPr="00966E29">
              <w:rPr>
                <w:rFonts w:hint="eastAsia"/>
                <w:sz w:val="20"/>
                <w:szCs w:val="20"/>
                <w:lang w:eastAsia="zh-CN"/>
              </w:rPr>
              <w:t>与</w:t>
            </w:r>
            <w:r w:rsidRPr="00966E29">
              <w:rPr>
                <w:sz w:val="20"/>
                <w:szCs w:val="20"/>
                <w:lang w:eastAsia="zh-CN"/>
              </w:rPr>
              <w:t>传统相似度融合对</w:t>
            </w:r>
            <w:r w:rsidRPr="00966E29">
              <w:rPr>
                <w:rFonts w:hint="eastAsia"/>
                <w:sz w:val="20"/>
                <w:szCs w:val="20"/>
                <w:lang w:eastAsia="zh-CN"/>
              </w:rPr>
              <w:t>未评分</w:t>
            </w:r>
            <w:r w:rsidRPr="00966E29">
              <w:rPr>
                <w:sz w:val="20"/>
                <w:szCs w:val="20"/>
                <w:lang w:eastAsia="zh-CN"/>
              </w:rPr>
              <w:t>的项目进行</w:t>
            </w:r>
            <w:r w:rsidRPr="00966E29">
              <w:rPr>
                <w:rFonts w:hint="eastAsia"/>
                <w:sz w:val="20"/>
                <w:szCs w:val="20"/>
                <w:lang w:eastAsia="zh-CN"/>
              </w:rPr>
              <w:t>估</w:t>
            </w:r>
            <w:r w:rsidRPr="00966E29">
              <w:rPr>
                <w:sz w:val="20"/>
                <w:szCs w:val="20"/>
                <w:lang w:eastAsia="zh-CN"/>
              </w:rPr>
              <w:t>分</w:t>
            </w:r>
            <w:r w:rsidRPr="00966E29">
              <w:rPr>
                <w:rFonts w:hint="eastAsia"/>
                <w:sz w:val="20"/>
                <w:szCs w:val="20"/>
                <w:lang w:eastAsia="zh-CN"/>
              </w:rPr>
              <w:t>预测</w:t>
            </w:r>
            <w:r w:rsidRPr="00966E29">
              <w:rPr>
                <w:sz w:val="20"/>
                <w:szCs w:val="20"/>
                <w:lang w:eastAsia="zh-CN"/>
              </w:rPr>
              <w:t>。</w:t>
            </w:r>
          </w:p>
          <w:p w14:paraId="1916A557" w14:textId="77777777" w:rsidR="00F46521" w:rsidRPr="00966E29" w:rsidRDefault="00F46521" w:rsidP="00F46521">
            <w:pPr>
              <w:ind w:firstLine="480"/>
              <w:rPr>
                <w:sz w:val="20"/>
                <w:szCs w:val="20"/>
                <w:lang w:eastAsia="zh-CN"/>
              </w:rPr>
            </w:pPr>
            <w:r w:rsidRPr="00966E29">
              <w:rPr>
                <w:rFonts w:hint="eastAsia"/>
                <w:sz w:val="20"/>
                <w:szCs w:val="20"/>
                <w:lang w:eastAsia="zh-CN"/>
              </w:rPr>
              <w:t>（三）数据降维</w:t>
            </w:r>
            <w:r w:rsidRPr="00966E29">
              <w:rPr>
                <w:sz w:val="20"/>
                <w:szCs w:val="20"/>
                <w:lang w:eastAsia="zh-CN"/>
              </w:rPr>
              <w:t>技术</w:t>
            </w:r>
          </w:p>
          <w:p w14:paraId="14D1B594" w14:textId="63A92F5C" w:rsidR="00F46521" w:rsidRPr="00966E29" w:rsidRDefault="00F46521" w:rsidP="00F46521">
            <w:pPr>
              <w:ind w:firstLine="480"/>
              <w:rPr>
                <w:sz w:val="20"/>
                <w:szCs w:val="20"/>
                <w:lang w:eastAsia="zh-CN"/>
              </w:rPr>
            </w:pPr>
            <w:r w:rsidRPr="00966E29">
              <w:rPr>
                <w:rFonts w:hint="eastAsia"/>
                <w:sz w:val="20"/>
                <w:szCs w:val="20"/>
                <w:lang w:eastAsia="zh-CN"/>
              </w:rPr>
              <w:t>还有一种解决数据稀疏性问题的方法就是</w:t>
            </w:r>
            <w:r w:rsidRPr="00966E29">
              <w:rPr>
                <w:sz w:val="20"/>
                <w:szCs w:val="20"/>
                <w:lang w:eastAsia="zh-CN"/>
              </w:rPr>
              <w:t>通过</w:t>
            </w:r>
            <w:r w:rsidRPr="00966E29">
              <w:rPr>
                <w:rFonts w:hint="eastAsia"/>
                <w:sz w:val="20"/>
                <w:szCs w:val="20"/>
                <w:lang w:eastAsia="zh-CN"/>
              </w:rPr>
              <w:t>一定数据</w:t>
            </w:r>
            <w:r w:rsidRPr="00966E29">
              <w:rPr>
                <w:sz w:val="20"/>
                <w:szCs w:val="20"/>
                <w:lang w:eastAsia="zh-CN"/>
              </w:rPr>
              <w:t>降维</w:t>
            </w:r>
            <w:r w:rsidRPr="00966E29">
              <w:rPr>
                <w:rFonts w:hint="eastAsia"/>
                <w:sz w:val="20"/>
                <w:szCs w:val="20"/>
                <w:lang w:eastAsia="zh-CN"/>
              </w:rPr>
              <w:t>技术，</w:t>
            </w:r>
            <w:r w:rsidRPr="00966E29">
              <w:rPr>
                <w:sz w:val="20"/>
                <w:szCs w:val="20"/>
                <w:lang w:eastAsia="zh-CN"/>
              </w:rPr>
              <w:t>如奇异矩阵分解，对用户评分阵进行降维</w:t>
            </w:r>
            <w:r w:rsidRPr="00966E29">
              <w:rPr>
                <w:rFonts w:hint="eastAsia"/>
                <w:sz w:val="20"/>
                <w:szCs w:val="20"/>
                <w:lang w:eastAsia="zh-CN"/>
              </w:rPr>
              <w:t>。通过降低用户评分阵的维度，对</w:t>
            </w:r>
            <w:r w:rsidRPr="00966E29">
              <w:rPr>
                <w:sz w:val="20"/>
                <w:szCs w:val="20"/>
                <w:lang w:eastAsia="zh-CN"/>
              </w:rPr>
              <w:t>那些不重要的信息或者噪音进行删除</w:t>
            </w:r>
            <w:r w:rsidRPr="00966E29">
              <w:rPr>
                <w:rFonts w:hint="eastAsia"/>
                <w:sz w:val="20"/>
                <w:szCs w:val="20"/>
                <w:lang w:eastAsia="zh-CN"/>
              </w:rPr>
              <w:t>。将</w:t>
            </w:r>
            <w:r w:rsidRPr="00966E29">
              <w:rPr>
                <w:sz w:val="20"/>
                <w:szCs w:val="20"/>
                <w:lang w:eastAsia="zh-CN"/>
              </w:rPr>
              <w:t>用户</w:t>
            </w:r>
            <w:r w:rsidRPr="00966E29">
              <w:rPr>
                <w:rFonts w:hint="eastAsia"/>
                <w:sz w:val="20"/>
                <w:szCs w:val="20"/>
                <w:lang w:eastAsia="zh-CN"/>
              </w:rPr>
              <w:t>、</w:t>
            </w:r>
            <w:r w:rsidRPr="00966E29">
              <w:rPr>
                <w:sz w:val="20"/>
                <w:szCs w:val="20"/>
                <w:lang w:eastAsia="zh-CN"/>
              </w:rPr>
              <w:t>项目</w:t>
            </w:r>
            <w:r w:rsidRPr="00966E29">
              <w:rPr>
                <w:rFonts w:hint="eastAsia"/>
                <w:sz w:val="20"/>
                <w:szCs w:val="20"/>
                <w:lang w:eastAsia="zh-CN"/>
              </w:rPr>
              <w:t>转换</w:t>
            </w:r>
            <w:r w:rsidRPr="00966E29">
              <w:rPr>
                <w:sz w:val="20"/>
                <w:szCs w:val="20"/>
                <w:lang w:eastAsia="zh-CN"/>
              </w:rPr>
              <w:t>到</w:t>
            </w:r>
            <w:r w:rsidRPr="00966E29">
              <w:rPr>
                <w:rFonts w:hint="eastAsia"/>
                <w:sz w:val="20"/>
                <w:szCs w:val="20"/>
                <w:lang w:eastAsia="zh-CN"/>
              </w:rPr>
              <w:t>一个</w:t>
            </w:r>
            <w:r w:rsidRPr="00966E29">
              <w:rPr>
                <w:sz w:val="20"/>
                <w:szCs w:val="20"/>
                <w:lang w:eastAsia="zh-CN"/>
              </w:rPr>
              <w:t>低维</w:t>
            </w:r>
            <w:r w:rsidRPr="00966E29">
              <w:rPr>
                <w:rFonts w:hint="eastAsia"/>
                <w:sz w:val="20"/>
                <w:szCs w:val="20"/>
                <w:lang w:eastAsia="zh-CN"/>
              </w:rPr>
              <w:t>的</w:t>
            </w:r>
            <w:r w:rsidRPr="00966E29">
              <w:rPr>
                <w:sz w:val="20"/>
                <w:szCs w:val="20"/>
                <w:lang w:eastAsia="zh-CN"/>
              </w:rPr>
              <w:t>空间上，</w:t>
            </w:r>
            <w:r w:rsidRPr="00966E29">
              <w:rPr>
                <w:rFonts w:hint="eastAsia"/>
                <w:sz w:val="20"/>
                <w:szCs w:val="20"/>
                <w:lang w:eastAsia="zh-CN"/>
              </w:rPr>
              <w:t>然后</w:t>
            </w:r>
            <w:r w:rsidRPr="00966E29">
              <w:rPr>
                <w:sz w:val="20"/>
                <w:szCs w:val="20"/>
                <w:lang w:eastAsia="zh-CN"/>
              </w:rPr>
              <w:t>计算彼此之间的相似度关系，从而对</w:t>
            </w:r>
            <w:r w:rsidRPr="00966E29">
              <w:rPr>
                <w:rFonts w:hint="eastAsia"/>
                <w:sz w:val="20"/>
                <w:szCs w:val="20"/>
                <w:lang w:eastAsia="zh-CN"/>
              </w:rPr>
              <w:t>使推荐结果</w:t>
            </w:r>
            <w:r w:rsidRPr="00966E29">
              <w:rPr>
                <w:sz w:val="20"/>
                <w:szCs w:val="20"/>
                <w:lang w:eastAsia="zh-CN"/>
              </w:rPr>
              <w:t>得到提升</w:t>
            </w:r>
            <w:r w:rsidR="00A5306B">
              <w:rPr>
                <w:sz w:val="20"/>
                <w:szCs w:val="20"/>
                <w:vertAlign w:val="superscript"/>
                <w:lang w:eastAsia="zh-CN"/>
              </w:rPr>
              <w:t>[2]</w:t>
            </w:r>
            <w:r w:rsidRPr="00966E29">
              <w:rPr>
                <w:sz w:val="20"/>
                <w:szCs w:val="20"/>
                <w:lang w:eastAsia="zh-CN"/>
              </w:rPr>
              <w:t>。</w:t>
            </w:r>
            <w:r w:rsidRPr="00966E29">
              <w:rPr>
                <w:rFonts w:hint="eastAsia"/>
                <w:sz w:val="20"/>
                <w:szCs w:val="20"/>
                <w:lang w:eastAsia="zh-CN"/>
              </w:rPr>
              <w:t>目前比较</w:t>
            </w:r>
            <w:r w:rsidRPr="00966E29">
              <w:rPr>
                <w:sz w:val="20"/>
                <w:szCs w:val="20"/>
                <w:lang w:eastAsia="zh-CN"/>
              </w:rPr>
              <w:t>流行的降维技术有</w:t>
            </w:r>
            <w:r w:rsidRPr="00966E29">
              <w:rPr>
                <w:rFonts w:hint="eastAsia"/>
                <w:sz w:val="20"/>
                <w:szCs w:val="20"/>
                <w:lang w:eastAsia="zh-CN"/>
              </w:rPr>
              <w:t>奇异</w:t>
            </w:r>
            <w:r w:rsidRPr="00966E29">
              <w:rPr>
                <w:sz w:val="20"/>
                <w:szCs w:val="20"/>
                <w:lang w:eastAsia="zh-CN"/>
              </w:rPr>
              <w:t>值分解（</w:t>
            </w:r>
            <w:r w:rsidRPr="00966E29">
              <w:rPr>
                <w:rFonts w:hint="eastAsia"/>
                <w:sz w:val="20"/>
                <w:szCs w:val="20"/>
                <w:lang w:eastAsia="zh-CN"/>
              </w:rPr>
              <w:t>Singular</w:t>
            </w:r>
            <w:r w:rsidR="000D6717">
              <w:rPr>
                <w:rFonts w:hint="eastAsia"/>
                <w:sz w:val="20"/>
                <w:szCs w:val="20"/>
                <w:lang w:eastAsia="zh-CN"/>
              </w:rPr>
              <w:t xml:space="preserve"> </w:t>
            </w:r>
            <w:r w:rsidRPr="00966E29">
              <w:rPr>
                <w:rFonts w:hint="eastAsia"/>
                <w:sz w:val="20"/>
                <w:szCs w:val="20"/>
                <w:lang w:eastAsia="zh-CN"/>
              </w:rPr>
              <w:t>Value</w:t>
            </w:r>
            <w:r w:rsidR="000D6717">
              <w:rPr>
                <w:rFonts w:hint="eastAsia"/>
                <w:sz w:val="20"/>
                <w:szCs w:val="20"/>
                <w:lang w:eastAsia="zh-CN"/>
              </w:rPr>
              <w:t xml:space="preserve"> </w:t>
            </w:r>
            <w:r w:rsidRPr="00966E29">
              <w:rPr>
                <w:rFonts w:hint="eastAsia"/>
                <w:sz w:val="20"/>
                <w:szCs w:val="20"/>
                <w:lang w:eastAsia="zh-CN"/>
              </w:rPr>
              <w:t>Decomposition</w:t>
            </w:r>
            <w:r w:rsidRPr="00966E29">
              <w:rPr>
                <w:rFonts w:hint="eastAsia"/>
                <w:sz w:val="20"/>
                <w:szCs w:val="20"/>
                <w:lang w:eastAsia="zh-CN"/>
              </w:rPr>
              <w:t>，</w:t>
            </w:r>
            <w:r w:rsidRPr="00966E29">
              <w:rPr>
                <w:rFonts w:hint="eastAsia"/>
                <w:sz w:val="20"/>
                <w:szCs w:val="20"/>
                <w:lang w:eastAsia="zh-CN"/>
              </w:rPr>
              <w:t>SVD</w:t>
            </w:r>
            <w:r w:rsidRPr="00966E29">
              <w:rPr>
                <w:sz w:val="20"/>
                <w:szCs w:val="20"/>
                <w:lang w:eastAsia="zh-CN"/>
              </w:rPr>
              <w:t>）</w:t>
            </w:r>
            <w:r w:rsidRPr="00966E29">
              <w:rPr>
                <w:rFonts w:hint="eastAsia"/>
                <w:sz w:val="20"/>
                <w:szCs w:val="20"/>
                <w:lang w:eastAsia="zh-CN"/>
              </w:rPr>
              <w:t>、</w:t>
            </w:r>
            <w:r w:rsidRPr="00966E29">
              <w:rPr>
                <w:sz w:val="20"/>
                <w:szCs w:val="20"/>
                <w:lang w:eastAsia="zh-CN"/>
              </w:rPr>
              <w:t>主成分分析（</w:t>
            </w:r>
            <w:r w:rsidRPr="00966E29">
              <w:rPr>
                <w:rFonts w:hint="eastAsia"/>
                <w:sz w:val="20"/>
                <w:szCs w:val="20"/>
                <w:lang w:eastAsia="zh-CN"/>
              </w:rPr>
              <w:t>P</w:t>
            </w:r>
            <w:r w:rsidRPr="00966E29">
              <w:rPr>
                <w:sz w:val="20"/>
                <w:szCs w:val="20"/>
                <w:lang w:eastAsia="zh-CN"/>
              </w:rPr>
              <w:t>rinciple Component Analysis,</w:t>
            </w:r>
            <w:r w:rsidR="000D6717">
              <w:rPr>
                <w:rFonts w:hint="eastAsia"/>
                <w:sz w:val="20"/>
                <w:szCs w:val="20"/>
                <w:lang w:eastAsia="zh-CN"/>
              </w:rPr>
              <w:t xml:space="preserve"> </w:t>
            </w:r>
            <w:r w:rsidRPr="00966E29">
              <w:rPr>
                <w:sz w:val="20"/>
                <w:szCs w:val="20"/>
                <w:lang w:eastAsia="zh-CN"/>
              </w:rPr>
              <w:t>PCA</w:t>
            </w:r>
            <w:r w:rsidRPr="00966E29">
              <w:rPr>
                <w:sz w:val="20"/>
                <w:szCs w:val="20"/>
                <w:lang w:eastAsia="zh-CN"/>
              </w:rPr>
              <w:t>）</w:t>
            </w:r>
            <w:r w:rsidRPr="00966E29">
              <w:rPr>
                <w:rFonts w:hint="eastAsia"/>
                <w:sz w:val="20"/>
                <w:szCs w:val="20"/>
                <w:lang w:eastAsia="zh-CN"/>
              </w:rPr>
              <w:t>等。但是</w:t>
            </w:r>
            <w:r w:rsidRPr="00966E29">
              <w:rPr>
                <w:sz w:val="20"/>
                <w:szCs w:val="20"/>
                <w:lang w:eastAsia="zh-CN"/>
              </w:rPr>
              <w:t>，</w:t>
            </w:r>
            <w:r w:rsidRPr="00966E29">
              <w:rPr>
                <w:rFonts w:hint="eastAsia"/>
                <w:sz w:val="20"/>
                <w:szCs w:val="20"/>
                <w:lang w:eastAsia="zh-CN"/>
              </w:rPr>
              <w:t>在</w:t>
            </w:r>
            <w:r w:rsidRPr="00966E29">
              <w:rPr>
                <w:rFonts w:hint="eastAsia"/>
                <w:sz w:val="20"/>
                <w:szCs w:val="20"/>
                <w:lang w:eastAsia="zh-CN"/>
              </w:rPr>
              <w:t>SVD</w:t>
            </w:r>
            <w:r w:rsidRPr="00966E29">
              <w:rPr>
                <w:rFonts w:hint="eastAsia"/>
                <w:sz w:val="20"/>
                <w:szCs w:val="20"/>
                <w:lang w:eastAsia="zh-CN"/>
              </w:rPr>
              <w:t>技术</w:t>
            </w:r>
            <w:r w:rsidRPr="00966E29">
              <w:rPr>
                <w:sz w:val="20"/>
                <w:szCs w:val="20"/>
                <w:lang w:eastAsia="zh-CN"/>
              </w:rPr>
              <w:t>分解的过程，两个</w:t>
            </w:r>
            <w:r w:rsidRPr="00966E29">
              <w:rPr>
                <w:rFonts w:hint="eastAsia"/>
                <w:sz w:val="20"/>
                <w:szCs w:val="20"/>
                <w:lang w:eastAsia="zh-CN"/>
              </w:rPr>
              <w:t>低维</w:t>
            </w:r>
            <w:r w:rsidRPr="00966E29">
              <w:rPr>
                <w:sz w:val="20"/>
                <w:szCs w:val="20"/>
                <w:lang w:eastAsia="zh-CN"/>
              </w:rPr>
              <w:t>矩阵的维数</w:t>
            </w:r>
            <w:r w:rsidRPr="00966E29">
              <w:rPr>
                <w:sz w:val="20"/>
                <w:szCs w:val="20"/>
                <w:lang w:eastAsia="zh-CN"/>
              </w:rPr>
              <w:t>k</w:t>
            </w:r>
            <w:r w:rsidRPr="00966E29">
              <w:rPr>
                <w:rFonts w:hint="eastAsia"/>
                <w:sz w:val="20"/>
                <w:szCs w:val="20"/>
                <w:lang w:eastAsia="zh-CN"/>
              </w:rPr>
              <w:t>越大</w:t>
            </w:r>
            <w:r w:rsidRPr="00966E29">
              <w:rPr>
                <w:sz w:val="20"/>
                <w:szCs w:val="20"/>
                <w:lang w:eastAsia="zh-CN"/>
              </w:rPr>
              <w:t>，保存的信息越多，但是那样就</w:t>
            </w:r>
            <w:r w:rsidRPr="00966E29">
              <w:rPr>
                <w:rFonts w:hint="eastAsia"/>
                <w:sz w:val="20"/>
                <w:szCs w:val="20"/>
                <w:lang w:eastAsia="zh-CN"/>
              </w:rPr>
              <w:t>失去</w:t>
            </w:r>
            <w:r w:rsidRPr="00966E29">
              <w:rPr>
                <w:sz w:val="20"/>
                <w:szCs w:val="20"/>
                <w:lang w:eastAsia="zh-CN"/>
              </w:rPr>
              <w:t>的降维的意义</w:t>
            </w:r>
            <w:r w:rsidRPr="00966E29">
              <w:rPr>
                <w:rFonts w:hint="eastAsia"/>
                <w:sz w:val="20"/>
                <w:szCs w:val="20"/>
                <w:lang w:eastAsia="zh-CN"/>
              </w:rPr>
              <w:t>；</w:t>
            </w:r>
            <w:r w:rsidRPr="00966E29">
              <w:rPr>
                <w:sz w:val="20"/>
                <w:szCs w:val="20"/>
                <w:lang w:eastAsia="zh-CN"/>
              </w:rPr>
              <w:t>但是如果设置的维数</w:t>
            </w:r>
            <w:r w:rsidRPr="00966E29">
              <w:rPr>
                <w:sz w:val="20"/>
                <w:szCs w:val="20"/>
                <w:lang w:eastAsia="zh-CN"/>
              </w:rPr>
              <w:t>k</w:t>
            </w:r>
            <w:r w:rsidRPr="00966E29">
              <w:rPr>
                <w:sz w:val="20"/>
                <w:szCs w:val="20"/>
                <w:lang w:eastAsia="zh-CN"/>
              </w:rPr>
              <w:t>过小，就会造成信</w:t>
            </w:r>
            <w:r w:rsidRPr="00966E29">
              <w:rPr>
                <w:sz w:val="20"/>
                <w:szCs w:val="20"/>
                <w:lang w:eastAsia="zh-CN"/>
              </w:rPr>
              <w:lastRenderedPageBreak/>
              <w:t>息缺失的现象。</w:t>
            </w:r>
            <w:r w:rsidRPr="00966E29">
              <w:rPr>
                <w:rFonts w:hint="eastAsia"/>
                <w:sz w:val="20"/>
                <w:szCs w:val="20"/>
                <w:lang w:eastAsia="zh-CN"/>
              </w:rPr>
              <w:t>所以在</w:t>
            </w:r>
            <w:r w:rsidRPr="00966E29">
              <w:rPr>
                <w:sz w:val="20"/>
                <w:szCs w:val="20"/>
                <w:lang w:eastAsia="zh-CN"/>
              </w:rPr>
              <w:t>实际的降维处理，维数</w:t>
            </w:r>
            <w:r w:rsidRPr="00966E29">
              <w:rPr>
                <w:sz w:val="20"/>
                <w:szCs w:val="20"/>
                <w:lang w:eastAsia="zh-CN"/>
              </w:rPr>
              <w:t>k</w:t>
            </w:r>
            <w:r w:rsidRPr="00966E29">
              <w:rPr>
                <w:sz w:val="20"/>
                <w:szCs w:val="20"/>
                <w:lang w:eastAsia="zh-CN"/>
              </w:rPr>
              <w:t>需要进行权衡</w:t>
            </w:r>
            <w:r w:rsidRPr="00966E29">
              <w:rPr>
                <w:rFonts w:hint="eastAsia"/>
                <w:sz w:val="20"/>
                <w:szCs w:val="20"/>
                <w:lang w:eastAsia="zh-CN"/>
              </w:rPr>
              <w:t>。</w:t>
            </w:r>
            <w:r w:rsidRPr="00966E29">
              <w:rPr>
                <w:sz w:val="20"/>
                <w:szCs w:val="20"/>
                <w:lang w:eastAsia="zh-CN"/>
              </w:rPr>
              <w:t>通过</w:t>
            </w:r>
            <w:r w:rsidRPr="00966E29">
              <w:rPr>
                <w:rFonts w:hint="eastAsia"/>
                <w:sz w:val="20"/>
                <w:szCs w:val="20"/>
                <w:lang w:eastAsia="zh-CN"/>
              </w:rPr>
              <w:t>不断</w:t>
            </w:r>
            <w:r w:rsidRPr="00966E29">
              <w:rPr>
                <w:sz w:val="20"/>
                <w:szCs w:val="20"/>
                <w:lang w:eastAsia="zh-CN"/>
              </w:rPr>
              <w:t>地进行</w:t>
            </w:r>
            <w:r w:rsidRPr="00966E29">
              <w:rPr>
                <w:rFonts w:hint="eastAsia"/>
                <w:sz w:val="20"/>
                <w:szCs w:val="20"/>
                <w:lang w:eastAsia="zh-CN"/>
              </w:rPr>
              <w:t>实验</w:t>
            </w:r>
            <w:r w:rsidRPr="00966E29">
              <w:rPr>
                <w:sz w:val="20"/>
                <w:szCs w:val="20"/>
                <w:lang w:eastAsia="zh-CN"/>
              </w:rPr>
              <w:t>，来找到最</w:t>
            </w:r>
            <w:r w:rsidRPr="00966E29">
              <w:rPr>
                <w:rFonts w:hint="eastAsia"/>
                <w:sz w:val="20"/>
                <w:szCs w:val="20"/>
                <w:lang w:eastAsia="zh-CN"/>
              </w:rPr>
              <w:t>合适</w:t>
            </w:r>
            <w:r w:rsidRPr="00966E29">
              <w:rPr>
                <w:sz w:val="20"/>
                <w:szCs w:val="20"/>
                <w:lang w:eastAsia="zh-CN"/>
              </w:rPr>
              <w:t>的</w:t>
            </w:r>
            <w:r w:rsidRPr="00966E29">
              <w:rPr>
                <w:sz w:val="20"/>
                <w:szCs w:val="20"/>
                <w:lang w:eastAsia="zh-CN"/>
              </w:rPr>
              <w:t>k</w:t>
            </w:r>
            <w:r w:rsidRPr="00966E29">
              <w:rPr>
                <w:sz w:val="20"/>
                <w:szCs w:val="20"/>
                <w:lang w:eastAsia="zh-CN"/>
              </w:rPr>
              <w:t>值</w:t>
            </w:r>
            <w:r w:rsidR="00A5306B">
              <w:rPr>
                <w:sz w:val="20"/>
                <w:szCs w:val="20"/>
                <w:vertAlign w:val="superscript"/>
                <w:lang w:eastAsia="zh-CN"/>
              </w:rPr>
              <w:t>[11]</w:t>
            </w:r>
            <w:r w:rsidRPr="00966E29">
              <w:rPr>
                <w:sz w:val="20"/>
                <w:szCs w:val="20"/>
                <w:lang w:eastAsia="zh-CN"/>
              </w:rPr>
              <w:t>。</w:t>
            </w:r>
          </w:p>
          <w:p w14:paraId="4C2FA05E" w14:textId="6B50EAB3" w:rsidR="003808F2" w:rsidRDefault="00654FA1">
            <w:pPr>
              <w:spacing w:line="360" w:lineRule="auto"/>
              <w:rPr>
                <w:rFonts w:ascii="宋体" w:hAnsi="宋体"/>
                <w:b/>
                <w:szCs w:val="21"/>
                <w:lang w:eastAsia="zh-CN"/>
              </w:rPr>
            </w:pPr>
            <w:r>
              <w:rPr>
                <w:rFonts w:ascii="宋体" w:hAnsi="宋体" w:hint="eastAsia"/>
                <w:b/>
                <w:szCs w:val="21"/>
                <w:lang w:eastAsia="zh-CN"/>
              </w:rPr>
              <w:t>1.</w:t>
            </w:r>
            <w:r w:rsidR="00942BD3">
              <w:rPr>
                <w:rFonts w:ascii="宋体" w:hAnsi="宋体"/>
                <w:b/>
                <w:szCs w:val="21"/>
                <w:lang w:eastAsia="zh-CN"/>
              </w:rPr>
              <w:t>3</w:t>
            </w:r>
            <w:r w:rsidR="003808F2">
              <w:rPr>
                <w:rFonts w:ascii="宋体" w:hAnsi="宋体" w:hint="eastAsia"/>
                <w:b/>
                <w:szCs w:val="21"/>
                <w:lang w:eastAsia="zh-CN"/>
              </w:rPr>
              <w:t>选题的先进性和实用性</w:t>
            </w:r>
          </w:p>
          <w:p w14:paraId="39BBF2EA" w14:textId="33905CBE" w:rsidR="001020F6" w:rsidRDefault="00673A53" w:rsidP="00673A53">
            <w:pPr>
              <w:spacing w:line="360" w:lineRule="atLeast"/>
              <w:ind w:firstLine="400"/>
              <w:rPr>
                <w:rFonts w:ascii="宋体" w:hAnsi="宋体"/>
                <w:sz w:val="20"/>
                <w:szCs w:val="20"/>
                <w:lang w:eastAsia="zh-CN"/>
              </w:rPr>
            </w:pPr>
            <w:r>
              <w:rPr>
                <w:rFonts w:ascii="宋体" w:hAnsi="宋体" w:hint="eastAsia"/>
                <w:sz w:val="20"/>
                <w:szCs w:val="20"/>
                <w:lang w:eastAsia="zh-CN"/>
              </w:rPr>
              <w:t>1)基于Spark环境设计并实现了一个高性能的数据仓库，该仓库使得各个推荐引擎可以高效的读取数据，从而加快了离线计算和在线计算的速度。</w:t>
            </w:r>
          </w:p>
          <w:p w14:paraId="00D5B2FC" w14:textId="4FAE1DDD" w:rsidR="00673A53" w:rsidRDefault="00673A53" w:rsidP="00673A53">
            <w:pPr>
              <w:spacing w:line="360" w:lineRule="atLeast"/>
              <w:ind w:firstLine="400"/>
              <w:rPr>
                <w:rFonts w:ascii="宋体" w:hAnsi="宋体"/>
                <w:sz w:val="20"/>
                <w:szCs w:val="20"/>
                <w:lang w:eastAsia="zh-CN"/>
              </w:rPr>
            </w:pPr>
            <w:r>
              <w:rPr>
                <w:rFonts w:ascii="宋体" w:hAnsi="宋体" w:hint="eastAsia"/>
                <w:sz w:val="20"/>
                <w:szCs w:val="20"/>
                <w:lang w:eastAsia="zh-CN"/>
              </w:rPr>
              <w:t>2)设计一个混合推荐模型以统一各推荐引擎的结果，并能够根据用户的选择自动调整各引擎的权重。从而实现更加个性化的推荐。</w:t>
            </w:r>
          </w:p>
          <w:p w14:paraId="7A62CFE6" w14:textId="1A322A62" w:rsidR="001020F6" w:rsidRDefault="00673A53" w:rsidP="00C35CCB">
            <w:pPr>
              <w:spacing w:line="360" w:lineRule="atLeast"/>
              <w:ind w:firstLine="400"/>
              <w:rPr>
                <w:rFonts w:ascii="宋体" w:hAnsi="宋体"/>
                <w:sz w:val="20"/>
                <w:szCs w:val="20"/>
                <w:lang w:eastAsia="zh-CN"/>
              </w:rPr>
            </w:pPr>
            <w:r>
              <w:rPr>
                <w:rFonts w:ascii="宋体" w:hAnsi="宋体" w:hint="eastAsia"/>
                <w:sz w:val="20"/>
                <w:szCs w:val="20"/>
                <w:lang w:eastAsia="zh-CN"/>
              </w:rPr>
              <w:t>3)推荐系统采用Scala语言，充分利用了Spark的优势，能够分布式运行，从而系统扩展性更好，稳定性更强。</w:t>
            </w:r>
          </w:p>
          <w:p w14:paraId="4F645E49" w14:textId="1A48B2EA" w:rsidR="003808F2" w:rsidRPr="00966E29" w:rsidRDefault="00654FA1">
            <w:pPr>
              <w:spacing w:line="360" w:lineRule="atLeast"/>
              <w:rPr>
                <w:rFonts w:ascii="宋体" w:hAnsi="宋体"/>
                <w:b/>
                <w:bCs/>
                <w:sz w:val="20"/>
                <w:szCs w:val="20"/>
                <w:lang w:eastAsia="zh-CN"/>
              </w:rPr>
            </w:pPr>
            <w:r>
              <w:rPr>
                <w:rFonts w:ascii="宋体" w:hAnsi="宋体" w:hint="eastAsia"/>
                <w:b/>
                <w:bCs/>
                <w:lang w:eastAsia="zh-CN"/>
              </w:rPr>
              <w:t>1.</w:t>
            </w:r>
            <w:r w:rsidR="00942BD3">
              <w:rPr>
                <w:rFonts w:ascii="宋体" w:hAnsi="宋体"/>
                <w:b/>
                <w:bCs/>
                <w:lang w:eastAsia="zh-CN"/>
              </w:rPr>
              <w:t>4</w:t>
            </w:r>
            <w:r w:rsidR="003808F2">
              <w:rPr>
                <w:rFonts w:ascii="宋体" w:hAnsi="宋体" w:hint="eastAsia"/>
                <w:b/>
                <w:bCs/>
                <w:lang w:eastAsia="zh-CN"/>
              </w:rPr>
              <w:t>主要参考文献（列出作者、论文名称、期刊名称、出版年月）</w:t>
            </w:r>
          </w:p>
          <w:p w14:paraId="588201BE"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Liu J G, Zhou T, Wang B H. Research progress of personalized recommendation system[J]. Progress in Natural Science, 2009, 19(1): 1-15.</w:t>
            </w:r>
          </w:p>
          <w:p w14:paraId="0E89AD18"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Sarwar B, Karypis G, Konstan J, et al. Item-based collaborative filtering recommendation algorithms[C]//Proceedings of the 10th international conference on World Wide Web. ACM, 2001: 285-295.</w:t>
            </w:r>
          </w:p>
          <w:p w14:paraId="52C227BE" w14:textId="77777777" w:rsidR="00876DD8" w:rsidRPr="00966E29" w:rsidRDefault="00876DD8" w:rsidP="00876DD8">
            <w:pPr>
              <w:numPr>
                <w:ilvl w:val="0"/>
                <w:numId w:val="32"/>
              </w:numPr>
              <w:rPr>
                <w:rFonts w:ascii="宋体" w:hAnsi="宋体"/>
                <w:sz w:val="20"/>
                <w:szCs w:val="20"/>
                <w:lang w:eastAsia="zh-CN"/>
              </w:rPr>
            </w:pPr>
            <w:r w:rsidRPr="00966E29">
              <w:rPr>
                <w:rFonts w:ascii="宋体" w:hAnsi="宋体" w:hint="eastAsia"/>
                <w:sz w:val="20"/>
                <w:szCs w:val="20"/>
                <w:lang w:eastAsia="zh-CN"/>
              </w:rPr>
              <w:t xml:space="preserve">高建煌.个性化推荐系统技术与应用[D].中国科学技术大学,2010. </w:t>
            </w:r>
          </w:p>
          <w:p w14:paraId="7D7B7C6F"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Ekstrand M D, Riedl J T, Konstan J A. Collaborative filtering recommender systems[J]. Foundations and Trends in Human-Computer Interaction, 2011, 4(2): 81-173.</w:t>
            </w:r>
          </w:p>
          <w:p w14:paraId="0561BB6B"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Goldberg D, Nichols D, Oki B M, et al. Using collaborative filtering to weave an information tapestry[J]. Communications of the ACM, 1992, 35(12): 61-70.</w:t>
            </w:r>
          </w:p>
          <w:p w14:paraId="115FAC8D"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Gong S J, Ye H W, Tan H S. Combining memory-based and model-based collaborative filtering in recommender system[C]//Circuits, Communications and Systems, 2009. PACCS'09. Pacific-Asia Conference on. IEEE, 2009: 690-693.</w:t>
            </w:r>
          </w:p>
          <w:p w14:paraId="1E6B44F0" w14:textId="77777777" w:rsidR="00A5306B" w:rsidRDefault="00A5306B" w:rsidP="00876DD8">
            <w:pPr>
              <w:numPr>
                <w:ilvl w:val="0"/>
                <w:numId w:val="32"/>
              </w:numPr>
              <w:rPr>
                <w:rFonts w:ascii="宋体" w:hAnsi="宋体"/>
                <w:sz w:val="20"/>
                <w:szCs w:val="20"/>
                <w:lang w:eastAsia="zh-CN"/>
              </w:rPr>
            </w:pPr>
            <w:r>
              <w:rPr>
                <w:rFonts w:ascii="宋体" w:hAnsi="宋体"/>
                <w:sz w:val="20"/>
                <w:szCs w:val="20"/>
                <w:lang w:eastAsia="zh-CN"/>
              </w:rPr>
              <w:t>面</w:t>
            </w:r>
            <w:r>
              <w:rPr>
                <w:rFonts w:ascii="宋体" w:hAnsi="宋体" w:hint="eastAsia"/>
                <w:sz w:val="20"/>
                <w:szCs w:val="20"/>
                <w:lang w:eastAsia="zh-CN"/>
              </w:rPr>
              <w:t>向</w:t>
            </w:r>
            <w:r>
              <w:rPr>
                <w:rFonts w:ascii="宋体" w:hAnsi="宋体"/>
                <w:sz w:val="20"/>
                <w:szCs w:val="20"/>
                <w:lang w:eastAsia="zh-CN"/>
              </w:rPr>
              <w:t>稀疏性数据的协同</w:t>
            </w:r>
            <w:r>
              <w:rPr>
                <w:rFonts w:ascii="宋体" w:hAnsi="宋体" w:hint="eastAsia"/>
                <w:sz w:val="20"/>
                <w:szCs w:val="20"/>
                <w:lang w:eastAsia="zh-CN"/>
              </w:rPr>
              <w:t>过滤</w:t>
            </w:r>
            <w:r>
              <w:rPr>
                <w:rFonts w:ascii="宋体" w:hAnsi="宋体"/>
                <w:sz w:val="20"/>
                <w:szCs w:val="20"/>
                <w:lang w:eastAsia="zh-CN"/>
              </w:rPr>
              <w:t xml:space="preserve">算法研究与实现[D]. </w:t>
            </w:r>
            <w:r>
              <w:rPr>
                <w:rFonts w:ascii="宋体" w:hAnsi="宋体" w:hint="eastAsia"/>
                <w:sz w:val="20"/>
                <w:szCs w:val="20"/>
                <w:lang w:eastAsia="zh-CN"/>
              </w:rPr>
              <w:t>北京</w:t>
            </w:r>
            <w:r>
              <w:rPr>
                <w:rFonts w:ascii="宋体" w:hAnsi="宋体"/>
                <w:sz w:val="20"/>
                <w:szCs w:val="20"/>
                <w:lang w:eastAsia="zh-CN"/>
              </w:rPr>
              <w:t>邮电大学,2013</w:t>
            </w:r>
          </w:p>
          <w:p w14:paraId="14406902"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Ghazarian S, Nematbakhsh M A. Enhancing memory-based collaborative filtering for group recommender systems[J]. Expert Systems with Applications, 2015, 42(7): 3801-3812.</w:t>
            </w:r>
          </w:p>
          <w:p w14:paraId="06091F96"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Chang N, Terano T. Improving the Performance of User-Based Collaborative Filtering by Mining Latent Attributes of Neighborhood[C]// International Conference on Mathematics and Computers in Sciences and in Industry. IEEE, 2015:272-276.</w:t>
            </w:r>
          </w:p>
          <w:p w14:paraId="270D7744"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Koychev I, Schwab I. Adaptation to drifting user’s interests[C]//Proceedings of ECML2000 Workshop: Machine Learning in New Information Age. 2000: 39-46.</w:t>
            </w:r>
          </w:p>
          <w:p w14:paraId="4AA520E7"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Bellogín A, Castells P, Cantador I. Neighbor selection and weighting in user-based collaborative filtering: a performance prediction approach[J]. ACM Transactions on the Web (TWEB), 2014, 8(2): 12.</w:t>
            </w:r>
          </w:p>
          <w:p w14:paraId="3BEC1669"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 xml:space="preserve">Li C, Zhao P, Wu J, et al. An Item-Based Collaborative Filtering Framework Based on Preferences of Global Users[C]//Proceedings of the 4th International Conference </w:t>
            </w:r>
            <w:r w:rsidRPr="00966E29">
              <w:rPr>
                <w:rFonts w:ascii="宋体" w:hAnsi="宋体"/>
                <w:sz w:val="20"/>
                <w:szCs w:val="20"/>
              </w:rPr>
              <w:lastRenderedPageBreak/>
              <w:t>on Computer Engineering and Networks. Springer International Publishing, 2015: 1113-1120.</w:t>
            </w:r>
          </w:p>
          <w:p w14:paraId="6B248179"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Hu W H, Yang F, Feng Z W. Item based collaborative filtering recommendation algorithm based on MapReduce[J]. Multimedia Communication and Computng Application, 2015: 95-100.</w:t>
            </w:r>
          </w:p>
          <w:p w14:paraId="3F60F10A" w14:textId="77777777" w:rsidR="00E36E75" w:rsidRPr="00966E29" w:rsidRDefault="00E36E75" w:rsidP="00E36E75">
            <w:pPr>
              <w:numPr>
                <w:ilvl w:val="0"/>
                <w:numId w:val="32"/>
              </w:numPr>
              <w:rPr>
                <w:rFonts w:ascii="宋体" w:hAnsi="宋体"/>
                <w:sz w:val="20"/>
                <w:szCs w:val="20"/>
                <w:lang w:eastAsia="zh-CN"/>
              </w:rPr>
            </w:pPr>
            <w:r>
              <w:rPr>
                <w:rFonts w:ascii="宋体" w:hAnsi="宋体" w:hint="eastAsia"/>
                <w:sz w:val="20"/>
                <w:szCs w:val="20"/>
                <w:lang w:eastAsia="zh-CN"/>
              </w:rPr>
              <w:t>蔡雄峰</w:t>
            </w:r>
            <w:r w:rsidRPr="00966E29">
              <w:rPr>
                <w:rFonts w:ascii="宋体" w:hAnsi="宋体" w:hint="eastAsia"/>
                <w:sz w:val="20"/>
                <w:szCs w:val="20"/>
                <w:lang w:eastAsia="zh-CN"/>
              </w:rPr>
              <w:t xml:space="preserve">. </w:t>
            </w:r>
            <w:r>
              <w:rPr>
                <w:rFonts w:ascii="宋体" w:hAnsi="宋体"/>
                <w:sz w:val="20"/>
                <w:szCs w:val="20"/>
                <w:lang w:eastAsia="zh-CN"/>
              </w:rPr>
              <w:t>一种</w:t>
            </w:r>
            <w:r>
              <w:rPr>
                <w:rFonts w:ascii="宋体" w:hAnsi="宋体" w:hint="eastAsia"/>
                <w:sz w:val="20"/>
                <w:szCs w:val="20"/>
                <w:lang w:eastAsia="zh-CN"/>
              </w:rPr>
              <w:t>缓解</w:t>
            </w:r>
            <w:r>
              <w:rPr>
                <w:rFonts w:ascii="宋体" w:hAnsi="宋体"/>
                <w:sz w:val="20"/>
                <w:szCs w:val="20"/>
                <w:lang w:eastAsia="zh-CN"/>
              </w:rPr>
              <w:t>协同过滤算法的数据稀疏性的方法</w:t>
            </w:r>
            <w:r w:rsidRPr="00966E29">
              <w:rPr>
                <w:rFonts w:ascii="宋体" w:hAnsi="宋体" w:hint="eastAsia"/>
                <w:sz w:val="20"/>
                <w:szCs w:val="20"/>
                <w:lang w:eastAsia="zh-CN"/>
              </w:rPr>
              <w:t>[D].东南大学,2015.</w:t>
            </w:r>
          </w:p>
          <w:p w14:paraId="65E19ED0" w14:textId="77777777" w:rsidR="00876DD8" w:rsidRPr="00966E29" w:rsidRDefault="00876DD8" w:rsidP="00876DD8">
            <w:pPr>
              <w:numPr>
                <w:ilvl w:val="0"/>
                <w:numId w:val="32"/>
              </w:numPr>
              <w:rPr>
                <w:rFonts w:ascii="宋体" w:hAnsi="宋体"/>
                <w:sz w:val="20"/>
                <w:szCs w:val="20"/>
                <w:lang w:eastAsia="zh-CN"/>
              </w:rPr>
            </w:pPr>
            <w:r w:rsidRPr="00966E29">
              <w:rPr>
                <w:rFonts w:ascii="宋体" w:hAnsi="宋体" w:hint="eastAsia"/>
                <w:sz w:val="20"/>
                <w:szCs w:val="20"/>
                <w:lang w:eastAsia="zh-CN"/>
              </w:rPr>
              <w:t>刘晓琳. 基于协同过滤及关联规则的混合推荐算法研究[D]. 西安电子科技大学, 2014.</w:t>
            </w:r>
          </w:p>
          <w:p w14:paraId="1B967D63"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De Campos L M, Fernández-Luna J M, Huete J F, et al. Combining content-based and collaborative recommendations: A hybrid approach based on Bayesian networks[J]. International Journal of Approximate Reasoning, 2010, 51(7): 785-799.</w:t>
            </w:r>
          </w:p>
          <w:p w14:paraId="7755010C" w14:textId="77777777" w:rsidR="00876DD8" w:rsidRPr="00966E29" w:rsidRDefault="00876DD8" w:rsidP="00876DD8">
            <w:pPr>
              <w:numPr>
                <w:ilvl w:val="0"/>
                <w:numId w:val="32"/>
              </w:numPr>
              <w:rPr>
                <w:rFonts w:ascii="宋体" w:hAnsi="宋体"/>
                <w:sz w:val="20"/>
                <w:szCs w:val="20"/>
              </w:rPr>
            </w:pPr>
            <w:r w:rsidRPr="00966E29">
              <w:rPr>
                <w:rFonts w:ascii="宋体" w:hAnsi="宋体"/>
                <w:sz w:val="20"/>
                <w:szCs w:val="20"/>
              </w:rPr>
              <w:t>Ma Z, Yang Y, Wang F, et al. The SOM Based Improved K-Means Clustering Collaborative Filtering Algorithm in TV Recommendation System[C]//Advanced Cloud and Big Data (CBD), 2014 Second International Conference on. IEEE, 2014: 288-295.</w:t>
            </w:r>
          </w:p>
          <w:p w14:paraId="13163182" w14:textId="77777777" w:rsidR="00876DD8" w:rsidRPr="00966E29" w:rsidRDefault="00876DD8" w:rsidP="00876DD8">
            <w:pPr>
              <w:numPr>
                <w:ilvl w:val="0"/>
                <w:numId w:val="32"/>
              </w:numPr>
              <w:rPr>
                <w:rFonts w:ascii="宋体" w:hAnsi="宋体"/>
                <w:sz w:val="20"/>
                <w:szCs w:val="20"/>
                <w:lang w:eastAsia="zh-CN"/>
              </w:rPr>
            </w:pPr>
            <w:r w:rsidRPr="00966E29">
              <w:rPr>
                <w:rFonts w:ascii="宋体" w:hAnsi="宋体" w:hint="eastAsia"/>
                <w:sz w:val="20"/>
                <w:szCs w:val="20"/>
                <w:lang w:eastAsia="zh-CN"/>
              </w:rPr>
              <w:t>李文栋. 基于Spark的大数据挖掘技术的研究与实现[D].山东大学,2015.</w:t>
            </w:r>
          </w:p>
          <w:p w14:paraId="5575FD5A" w14:textId="77777777" w:rsidR="00876DD8" w:rsidRPr="00966E29" w:rsidRDefault="00876DD8" w:rsidP="00876DD8">
            <w:pPr>
              <w:numPr>
                <w:ilvl w:val="0"/>
                <w:numId w:val="32"/>
              </w:numPr>
              <w:rPr>
                <w:rFonts w:ascii="宋体" w:hAnsi="宋体"/>
                <w:sz w:val="20"/>
                <w:szCs w:val="20"/>
                <w:lang w:eastAsia="zh-CN"/>
              </w:rPr>
            </w:pPr>
            <w:r w:rsidRPr="00966E29">
              <w:rPr>
                <w:rFonts w:ascii="宋体" w:hAnsi="宋体" w:hint="eastAsia"/>
                <w:sz w:val="20"/>
                <w:szCs w:val="20"/>
                <w:lang w:eastAsia="zh-CN"/>
              </w:rPr>
              <w:t>查九. 基于协同过滤技术的个性化推荐算法研究[D].上海大学,2015.</w:t>
            </w:r>
          </w:p>
          <w:p w14:paraId="2A853738" w14:textId="77777777" w:rsidR="00876DD8" w:rsidRPr="00966E29" w:rsidRDefault="00876DD8" w:rsidP="00876DD8">
            <w:pPr>
              <w:numPr>
                <w:ilvl w:val="0"/>
                <w:numId w:val="32"/>
              </w:numPr>
              <w:rPr>
                <w:rFonts w:ascii="宋体" w:hAnsi="宋体"/>
                <w:sz w:val="20"/>
                <w:szCs w:val="20"/>
                <w:lang w:eastAsia="zh-CN"/>
              </w:rPr>
            </w:pPr>
            <w:r w:rsidRPr="00966E29">
              <w:rPr>
                <w:rFonts w:ascii="宋体" w:hAnsi="宋体" w:hint="eastAsia"/>
                <w:sz w:val="20"/>
                <w:szCs w:val="20"/>
                <w:lang w:eastAsia="zh-CN"/>
              </w:rPr>
              <w:t>戴春娥. 基于GPU和分布式CPU的协同过滤推荐算法加速技术研究[D].华侨大学,2015.</w:t>
            </w:r>
          </w:p>
          <w:p w14:paraId="203EBAC5" w14:textId="4623DE9E" w:rsidR="003808F2" w:rsidRPr="00C35CCB" w:rsidRDefault="00876DD8" w:rsidP="00C35CCB">
            <w:pPr>
              <w:numPr>
                <w:ilvl w:val="0"/>
                <w:numId w:val="32"/>
              </w:numPr>
              <w:rPr>
                <w:rFonts w:ascii="宋体" w:hAnsi="宋体"/>
                <w:sz w:val="20"/>
                <w:szCs w:val="20"/>
                <w:lang w:eastAsia="zh-CN"/>
              </w:rPr>
            </w:pPr>
            <w:r w:rsidRPr="00966E29">
              <w:rPr>
                <w:rFonts w:ascii="宋体" w:hAnsi="宋体" w:hint="eastAsia"/>
                <w:sz w:val="20"/>
                <w:szCs w:val="20"/>
                <w:lang w:eastAsia="zh-CN"/>
              </w:rPr>
              <w:t>杨志伟. 基于Spark平台推荐系统研究[D].中国科学技术大学,2015.</w:t>
            </w:r>
          </w:p>
        </w:tc>
      </w:tr>
    </w:tbl>
    <w:p w14:paraId="653D09CC" w14:textId="77777777" w:rsidR="00672A49" w:rsidRPr="00672A49" w:rsidRDefault="00672A49" w:rsidP="00672A49">
      <w:pPr>
        <w:widowControl w:val="0"/>
        <w:jc w:val="both"/>
        <w:outlineLvl w:val="0"/>
        <w:rPr>
          <w:b/>
          <w:szCs w:val="28"/>
          <w:lang w:eastAsia="zh-CN"/>
        </w:rPr>
      </w:pPr>
      <w:r w:rsidRPr="00672A49">
        <w:rPr>
          <w:rFonts w:ascii="宋体" w:hAnsi="宋体"/>
          <w:b/>
          <w:bCs/>
          <w:szCs w:val="28"/>
          <w:lang w:eastAsia="zh-CN"/>
        </w:rPr>
        <w:lastRenderedPageBreak/>
        <w:t>三、</w:t>
      </w:r>
      <w:r w:rsidRPr="00672A49">
        <w:rPr>
          <w:rFonts w:ascii="宋体" w:hAnsi="宋体" w:hint="eastAsia"/>
          <w:b/>
          <w:bCs/>
          <w:szCs w:val="28"/>
          <w:lang w:eastAsia="zh-CN"/>
        </w:rPr>
        <w:t>课题</w:t>
      </w:r>
      <w:r w:rsidRPr="00672A49">
        <w:rPr>
          <w:rFonts w:ascii="宋体" w:hAnsi="宋体"/>
          <w:b/>
          <w:bCs/>
          <w:szCs w:val="28"/>
          <w:lang w:eastAsia="zh-CN"/>
        </w:rPr>
        <w:t>主要</w:t>
      </w:r>
      <w:r w:rsidRPr="00672A49">
        <w:rPr>
          <w:rFonts w:ascii="宋体" w:hAnsi="宋体" w:hint="eastAsia"/>
          <w:b/>
          <w:bCs/>
          <w:szCs w:val="28"/>
          <w:lang w:eastAsia="zh-CN"/>
        </w:rPr>
        <w:t>内容</w:t>
      </w:r>
      <w:r w:rsidRPr="00672A49">
        <w:rPr>
          <w:rFonts w:ascii="宋体" w:hAnsi="宋体"/>
          <w:b/>
          <w:bCs/>
          <w:szCs w:val="28"/>
          <w:lang w:eastAsia="zh-CN"/>
        </w:rPr>
        <w:t>及具体方案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72"/>
      </w:tblGrid>
      <w:tr w:rsidR="003808F2" w14:paraId="27D04A6E" w14:textId="77777777" w:rsidTr="0066753F">
        <w:trPr>
          <w:trHeight w:val="12183"/>
          <w:jc w:val="center"/>
        </w:trPr>
        <w:tc>
          <w:tcPr>
            <w:tcW w:w="8572" w:type="dxa"/>
          </w:tcPr>
          <w:p w14:paraId="71ADCD58" w14:textId="2F028C70" w:rsidR="003808F2" w:rsidRDefault="003808F2">
            <w:pPr>
              <w:spacing w:beforeLines="50" w:before="156"/>
              <w:rPr>
                <w:rFonts w:ascii="宋体" w:hAnsi="宋体"/>
                <w:b/>
                <w:bCs/>
                <w:lang w:eastAsia="zh-CN"/>
              </w:rPr>
            </w:pPr>
            <w:r>
              <w:rPr>
                <w:rFonts w:ascii="宋体" w:hAnsi="宋体" w:hint="eastAsia"/>
                <w:b/>
                <w:bCs/>
                <w:lang w:eastAsia="zh-CN"/>
              </w:rPr>
              <w:lastRenderedPageBreak/>
              <w:t>1. 课题内容</w:t>
            </w:r>
          </w:p>
          <w:p w14:paraId="33AB9AF0" w14:textId="77777777" w:rsidR="00A836F9" w:rsidRPr="00966E29" w:rsidRDefault="00A836F9" w:rsidP="00F27F5A">
            <w:pPr>
              <w:spacing w:beforeLines="50" w:before="156"/>
              <w:ind w:firstLine="435"/>
              <w:rPr>
                <w:rFonts w:ascii="宋体" w:hAnsi="宋体"/>
                <w:bCs/>
                <w:sz w:val="20"/>
                <w:szCs w:val="20"/>
                <w:lang w:eastAsia="zh-CN"/>
              </w:rPr>
            </w:pPr>
            <w:r w:rsidRPr="00966E29">
              <w:rPr>
                <w:rFonts w:ascii="宋体" w:hAnsi="宋体" w:hint="eastAsia"/>
                <w:sz w:val="20"/>
                <w:szCs w:val="20"/>
                <w:lang w:eastAsia="zh-CN"/>
              </w:rPr>
              <w:t>本课题研究</w:t>
            </w:r>
            <w:r w:rsidRPr="00966E29">
              <w:rPr>
                <w:rFonts w:ascii="宋体" w:hAnsi="宋体"/>
                <w:sz w:val="20"/>
                <w:szCs w:val="20"/>
                <w:lang w:eastAsia="zh-CN"/>
              </w:rPr>
              <w:t>的基于大数据处理技术的协同过滤</w:t>
            </w:r>
            <w:r w:rsidRPr="00966E29">
              <w:rPr>
                <w:rFonts w:ascii="宋体" w:hAnsi="宋体" w:hint="eastAsia"/>
                <w:sz w:val="20"/>
                <w:szCs w:val="20"/>
                <w:lang w:eastAsia="zh-CN"/>
              </w:rPr>
              <w:t>推荐</w:t>
            </w:r>
            <w:r w:rsidRPr="00966E29">
              <w:rPr>
                <w:rFonts w:ascii="宋体" w:hAnsi="宋体"/>
                <w:sz w:val="20"/>
                <w:szCs w:val="20"/>
                <w:lang w:eastAsia="zh-CN"/>
              </w:rPr>
              <w:t>系统，</w:t>
            </w:r>
            <w:r w:rsidRPr="00966E29">
              <w:rPr>
                <w:rFonts w:ascii="宋体" w:hAnsi="宋体" w:hint="eastAsia"/>
                <w:sz w:val="20"/>
                <w:szCs w:val="20"/>
                <w:lang w:eastAsia="zh-CN"/>
              </w:rPr>
              <w:t>一方面</w:t>
            </w:r>
            <w:r w:rsidRPr="00966E29">
              <w:rPr>
                <w:rFonts w:ascii="宋体" w:hAnsi="宋体"/>
                <w:sz w:val="20"/>
                <w:szCs w:val="20"/>
                <w:lang w:eastAsia="zh-CN"/>
              </w:rPr>
              <w:t>针对数据稀疏性的问题改进现有的协同过滤算法，增强矩阵语义</w:t>
            </w:r>
            <w:r w:rsidR="003B6808">
              <w:rPr>
                <w:rFonts w:ascii="宋体" w:hAnsi="宋体" w:hint="eastAsia"/>
                <w:sz w:val="20"/>
                <w:szCs w:val="20"/>
                <w:lang w:eastAsia="zh-CN"/>
              </w:rPr>
              <w:t>。</w:t>
            </w:r>
            <w:r w:rsidRPr="00966E29">
              <w:rPr>
                <w:rFonts w:ascii="宋体" w:hAnsi="宋体"/>
                <w:sz w:val="20"/>
                <w:szCs w:val="20"/>
                <w:lang w:eastAsia="zh-CN"/>
              </w:rPr>
              <w:t>另一方面利用</w:t>
            </w:r>
            <w:r w:rsidRPr="00966E29">
              <w:rPr>
                <w:rFonts w:ascii="宋体" w:hAnsi="宋体" w:hint="eastAsia"/>
                <w:sz w:val="20"/>
                <w:szCs w:val="20"/>
                <w:lang w:eastAsia="zh-CN"/>
              </w:rPr>
              <w:t>SPARK大数据</w:t>
            </w:r>
            <w:r w:rsidRPr="00966E29">
              <w:rPr>
                <w:rFonts w:ascii="宋体" w:hAnsi="宋体"/>
                <w:sz w:val="20"/>
                <w:szCs w:val="20"/>
                <w:lang w:eastAsia="zh-CN"/>
              </w:rPr>
              <w:t>技术，实时处理用户数据，能够做到实时推荐</w:t>
            </w:r>
            <w:r w:rsidRPr="00966E29">
              <w:rPr>
                <w:rFonts w:ascii="宋体" w:hAnsi="宋体" w:hint="eastAsia"/>
                <w:bCs/>
                <w:sz w:val="20"/>
                <w:szCs w:val="20"/>
                <w:lang w:eastAsia="zh-CN"/>
              </w:rPr>
              <w:t>。主要</w:t>
            </w:r>
            <w:r w:rsidRPr="00966E29">
              <w:rPr>
                <w:rFonts w:ascii="宋体" w:hAnsi="宋体"/>
                <w:bCs/>
                <w:sz w:val="20"/>
                <w:szCs w:val="20"/>
                <w:lang w:eastAsia="zh-CN"/>
              </w:rPr>
              <w:t>研究内容包括：</w:t>
            </w:r>
          </w:p>
          <w:p w14:paraId="5F162510" w14:textId="72ADC387" w:rsidR="00A836F9" w:rsidRPr="00966E29" w:rsidRDefault="00A836F9" w:rsidP="008E52AA">
            <w:pPr>
              <w:spacing w:beforeLines="50" w:before="156"/>
              <w:ind w:firstLine="435"/>
              <w:rPr>
                <w:rFonts w:ascii="宋体" w:hAnsi="宋体"/>
                <w:sz w:val="20"/>
                <w:szCs w:val="20"/>
                <w:lang w:eastAsia="zh-CN"/>
              </w:rPr>
            </w:pPr>
            <w:r w:rsidRPr="00966E29">
              <w:rPr>
                <w:rFonts w:ascii="宋体" w:hAnsi="宋体" w:hint="eastAsia"/>
                <w:sz w:val="20"/>
                <w:szCs w:val="20"/>
                <w:lang w:eastAsia="zh-CN"/>
              </w:rPr>
              <w:t>（1）针对现有协同过滤算</w:t>
            </w:r>
            <w:r w:rsidR="003B6808">
              <w:rPr>
                <w:rFonts w:ascii="宋体" w:hAnsi="宋体" w:hint="eastAsia"/>
                <w:sz w:val="20"/>
                <w:szCs w:val="20"/>
                <w:lang w:eastAsia="zh-CN"/>
              </w:rPr>
              <w:t>法存在的问题，提出改进的项目相似度计算算法，用以更好的进行推荐。</w:t>
            </w:r>
          </w:p>
          <w:p w14:paraId="6F98CCD2" w14:textId="77777777" w:rsidR="00A836F9" w:rsidRPr="00966E29" w:rsidRDefault="00A836F9" w:rsidP="00F27F5A">
            <w:pPr>
              <w:spacing w:beforeLines="50" w:before="156"/>
              <w:ind w:firstLine="435"/>
              <w:rPr>
                <w:rFonts w:ascii="宋体" w:hAnsi="宋体"/>
                <w:sz w:val="20"/>
                <w:szCs w:val="20"/>
                <w:lang w:eastAsia="zh-CN"/>
              </w:rPr>
            </w:pPr>
            <w:r w:rsidRPr="00966E29">
              <w:rPr>
                <w:rFonts w:ascii="宋体" w:hAnsi="宋体" w:hint="eastAsia"/>
                <w:sz w:val="20"/>
                <w:szCs w:val="20"/>
                <w:lang w:eastAsia="zh-CN"/>
              </w:rPr>
              <w:t>（3）结合时间因素，提出混合的协同过滤推荐算法。</w:t>
            </w:r>
          </w:p>
          <w:p w14:paraId="53F697B6" w14:textId="19B104F3" w:rsidR="00A836F9" w:rsidRPr="00966E29" w:rsidRDefault="00A836F9" w:rsidP="00F27F5A">
            <w:pPr>
              <w:spacing w:beforeLines="50" w:before="156"/>
              <w:ind w:firstLine="435"/>
              <w:rPr>
                <w:rFonts w:ascii="宋体" w:hAnsi="宋体"/>
                <w:sz w:val="20"/>
                <w:szCs w:val="20"/>
                <w:lang w:eastAsia="zh-CN"/>
              </w:rPr>
            </w:pPr>
            <w:r w:rsidRPr="00966E29">
              <w:rPr>
                <w:rFonts w:ascii="宋体" w:hAnsi="宋体" w:hint="eastAsia"/>
                <w:sz w:val="20"/>
                <w:szCs w:val="20"/>
                <w:lang w:eastAsia="zh-CN"/>
              </w:rPr>
              <w:t>（4）引入</w:t>
            </w:r>
            <w:r w:rsidR="004D42C5">
              <w:rPr>
                <w:rFonts w:ascii="宋体" w:hAnsi="宋体" w:hint="eastAsia"/>
                <w:sz w:val="20"/>
                <w:szCs w:val="20"/>
                <w:lang w:eastAsia="zh-CN"/>
              </w:rPr>
              <w:t>SPARK</w:t>
            </w:r>
            <w:r w:rsidRPr="00966E29">
              <w:rPr>
                <w:rFonts w:ascii="宋体" w:hAnsi="宋体" w:hint="eastAsia"/>
                <w:sz w:val="20"/>
                <w:szCs w:val="20"/>
                <w:lang w:eastAsia="zh-CN"/>
              </w:rPr>
              <w:t>大数据计算框架，设计推荐系统相关模块，在大数据时做到实时推荐。</w:t>
            </w:r>
          </w:p>
          <w:p w14:paraId="36271209" w14:textId="77777777" w:rsidR="003808F2" w:rsidRPr="00966E29" w:rsidRDefault="00A836F9" w:rsidP="00F27F5A">
            <w:pPr>
              <w:spacing w:beforeLines="50" w:before="156"/>
              <w:ind w:firstLine="435"/>
              <w:rPr>
                <w:rFonts w:ascii="宋体" w:hAnsi="宋体"/>
                <w:sz w:val="20"/>
                <w:szCs w:val="20"/>
                <w:lang w:eastAsia="zh-CN"/>
              </w:rPr>
            </w:pPr>
            <w:r w:rsidRPr="00966E29">
              <w:rPr>
                <w:rFonts w:ascii="宋体" w:hAnsi="宋体" w:hint="eastAsia"/>
                <w:sz w:val="20"/>
                <w:szCs w:val="20"/>
                <w:lang w:eastAsia="zh-CN"/>
              </w:rPr>
              <w:t>（5）通过实验验证算法的有效性。</w:t>
            </w:r>
          </w:p>
          <w:p w14:paraId="13EBB2D9" w14:textId="77777777" w:rsidR="003808F2" w:rsidRDefault="001438B8">
            <w:pPr>
              <w:spacing w:beforeLines="50" w:before="156"/>
              <w:rPr>
                <w:rFonts w:ascii="宋体" w:hAnsi="宋体"/>
                <w:b/>
                <w:bCs/>
                <w:lang w:eastAsia="zh-CN"/>
              </w:rPr>
            </w:pPr>
            <w:r>
              <w:rPr>
                <w:rFonts w:ascii="宋体" w:hAnsi="宋体" w:hint="eastAsia"/>
                <w:b/>
                <w:bCs/>
                <w:lang w:eastAsia="zh-CN"/>
              </w:rPr>
              <w:t>2</w:t>
            </w:r>
            <w:r w:rsidR="003808F2">
              <w:rPr>
                <w:rFonts w:ascii="宋体" w:hAnsi="宋体" w:hint="eastAsia"/>
                <w:b/>
                <w:bCs/>
                <w:lang w:eastAsia="zh-CN"/>
              </w:rPr>
              <w:t>、</w:t>
            </w:r>
            <w:r w:rsidR="00942BD3">
              <w:rPr>
                <w:rFonts w:ascii="宋体" w:hAnsi="宋体" w:hint="eastAsia"/>
                <w:b/>
                <w:bCs/>
                <w:lang w:eastAsia="zh-CN"/>
              </w:rPr>
              <w:t>系统</w:t>
            </w:r>
            <w:r w:rsidR="00ED5378">
              <w:rPr>
                <w:rFonts w:ascii="宋体" w:hAnsi="宋体" w:hint="eastAsia"/>
                <w:b/>
                <w:bCs/>
                <w:lang w:eastAsia="zh-CN"/>
              </w:rPr>
              <w:t>需求</w:t>
            </w:r>
            <w:r w:rsidR="003808F2">
              <w:rPr>
                <w:rFonts w:ascii="宋体" w:hAnsi="宋体" w:hint="eastAsia"/>
                <w:b/>
                <w:bCs/>
                <w:lang w:eastAsia="zh-CN"/>
              </w:rPr>
              <w:t>分析</w:t>
            </w:r>
            <w:r w:rsidR="00942BD3">
              <w:rPr>
                <w:rFonts w:ascii="宋体" w:hAnsi="宋体"/>
                <w:b/>
                <w:bCs/>
                <w:lang w:eastAsia="zh-CN"/>
              </w:rPr>
              <w:t>(应用软件工程专业描述工具描述</w:t>
            </w:r>
            <w:r w:rsidR="00942BD3">
              <w:rPr>
                <w:rFonts w:ascii="宋体" w:hAnsi="宋体" w:hint="eastAsia"/>
                <w:b/>
                <w:bCs/>
                <w:lang w:eastAsia="zh-CN"/>
              </w:rPr>
              <w:t>)</w:t>
            </w:r>
          </w:p>
          <w:p w14:paraId="5438DE8F" w14:textId="77777777" w:rsidR="003808F2" w:rsidRPr="0014564A" w:rsidRDefault="003808F2" w:rsidP="00402543">
            <w:pPr>
              <w:spacing w:beforeLines="50" w:before="156"/>
              <w:rPr>
                <w:rFonts w:ascii="宋体" w:hAnsi="宋体"/>
                <w:b/>
                <w:szCs w:val="21"/>
                <w:lang w:eastAsia="zh-CN"/>
              </w:rPr>
            </w:pPr>
            <w:r w:rsidRPr="0014564A">
              <w:rPr>
                <w:rFonts w:ascii="宋体" w:hAnsi="宋体" w:hint="eastAsia"/>
                <w:b/>
                <w:szCs w:val="21"/>
                <w:lang w:eastAsia="zh-CN"/>
              </w:rPr>
              <w:t>2.1 概述</w:t>
            </w:r>
          </w:p>
          <w:p w14:paraId="24BF08D7" w14:textId="77777777" w:rsidR="003808F2" w:rsidRPr="00966E29" w:rsidRDefault="00D50416" w:rsidP="00D50416">
            <w:pPr>
              <w:spacing w:beforeLines="50" w:before="156"/>
              <w:ind w:firstLineChars="200" w:firstLine="400"/>
              <w:rPr>
                <w:rFonts w:ascii="宋体" w:hAnsi="宋体"/>
                <w:sz w:val="20"/>
                <w:szCs w:val="20"/>
                <w:lang w:eastAsia="zh-CN"/>
              </w:rPr>
            </w:pPr>
            <w:r w:rsidRPr="00966E29">
              <w:rPr>
                <w:rFonts w:ascii="宋体" w:hAnsi="宋体" w:hint="eastAsia"/>
                <w:sz w:val="20"/>
                <w:szCs w:val="20"/>
                <w:lang w:eastAsia="zh-CN"/>
              </w:rPr>
              <w:t>近几年来，个性化推荐技术已经被成功的应用于电子商务、视频音乐网站、社交、个性化阅读等多个领域，成为人们日常生活中不可或缺的一部分，国内具有代表性的有京东商城、豆瓣、百度、腾讯视频等。广泛的市场应用需求推动了推荐技术的快速发展，如今的推荐技术主要包括基于内容的推荐、基于关联规则的推荐和协同过滤推荐。其中协同过滤推荐是研究最广泛，应用最成功</w:t>
            </w:r>
            <w:r w:rsidR="004A34B7" w:rsidRPr="00966E29">
              <w:rPr>
                <w:rFonts w:ascii="宋体" w:hAnsi="宋体" w:hint="eastAsia"/>
                <w:sz w:val="20"/>
                <w:szCs w:val="20"/>
                <w:lang w:eastAsia="zh-CN"/>
              </w:rPr>
              <w:t>的一种推荐技术，但是仍然存在预测准确度不理想、冷启动的问题。</w:t>
            </w:r>
            <w:r w:rsidRPr="00966E29">
              <w:rPr>
                <w:rFonts w:ascii="宋体" w:hAnsi="宋体" w:hint="eastAsia"/>
                <w:sz w:val="20"/>
                <w:szCs w:val="20"/>
                <w:lang w:eastAsia="zh-CN"/>
              </w:rPr>
              <w:t>本课题研究</w:t>
            </w:r>
            <w:r w:rsidRPr="00966E29">
              <w:rPr>
                <w:rFonts w:ascii="宋体" w:hAnsi="宋体"/>
                <w:sz w:val="20"/>
                <w:szCs w:val="20"/>
                <w:lang w:eastAsia="zh-CN"/>
              </w:rPr>
              <w:t>的基于大数据处理技术的协同过滤</w:t>
            </w:r>
            <w:r w:rsidRPr="00966E29">
              <w:rPr>
                <w:rFonts w:ascii="宋体" w:hAnsi="宋体" w:hint="eastAsia"/>
                <w:sz w:val="20"/>
                <w:szCs w:val="20"/>
                <w:lang w:eastAsia="zh-CN"/>
              </w:rPr>
              <w:t>推荐</w:t>
            </w:r>
            <w:r w:rsidRPr="00966E29">
              <w:rPr>
                <w:rFonts w:ascii="宋体" w:hAnsi="宋体"/>
                <w:sz w:val="20"/>
                <w:szCs w:val="20"/>
                <w:lang w:eastAsia="zh-CN"/>
              </w:rPr>
              <w:t>系统，</w:t>
            </w:r>
            <w:r w:rsidRPr="00966E29">
              <w:rPr>
                <w:rFonts w:ascii="宋体" w:hAnsi="宋体" w:hint="eastAsia"/>
                <w:sz w:val="20"/>
                <w:szCs w:val="20"/>
                <w:lang w:eastAsia="zh-CN"/>
              </w:rPr>
              <w:t>一方面</w:t>
            </w:r>
            <w:r w:rsidRPr="00966E29">
              <w:rPr>
                <w:rFonts w:ascii="宋体" w:hAnsi="宋体"/>
                <w:sz w:val="20"/>
                <w:szCs w:val="20"/>
                <w:lang w:eastAsia="zh-CN"/>
              </w:rPr>
              <w:t>针对数据稀疏性的问题改进现有的协同过滤算法，增强矩阵语义</w:t>
            </w:r>
            <w:r w:rsidRPr="00966E29">
              <w:rPr>
                <w:rFonts w:ascii="宋体" w:hAnsi="宋体" w:hint="eastAsia"/>
                <w:sz w:val="20"/>
                <w:szCs w:val="20"/>
                <w:lang w:eastAsia="zh-CN"/>
              </w:rPr>
              <w:t>；</w:t>
            </w:r>
            <w:r w:rsidRPr="00966E29">
              <w:rPr>
                <w:rFonts w:ascii="宋体" w:hAnsi="宋体"/>
                <w:sz w:val="20"/>
                <w:szCs w:val="20"/>
                <w:lang w:eastAsia="zh-CN"/>
              </w:rPr>
              <w:t>另一方面利用</w:t>
            </w:r>
            <w:r w:rsidRPr="00966E29">
              <w:rPr>
                <w:rFonts w:ascii="宋体" w:hAnsi="宋体" w:hint="eastAsia"/>
                <w:sz w:val="20"/>
                <w:szCs w:val="20"/>
                <w:lang w:eastAsia="zh-CN"/>
              </w:rPr>
              <w:t>SPARK大数据</w:t>
            </w:r>
            <w:r w:rsidRPr="00966E29">
              <w:rPr>
                <w:rFonts w:ascii="宋体" w:hAnsi="宋体"/>
                <w:sz w:val="20"/>
                <w:szCs w:val="20"/>
                <w:lang w:eastAsia="zh-CN"/>
              </w:rPr>
              <w:t>技术，实时处理用户数据，能够做到实时推荐</w:t>
            </w:r>
            <w:r w:rsidRPr="00966E29">
              <w:rPr>
                <w:rFonts w:ascii="宋体" w:hAnsi="宋体" w:hint="eastAsia"/>
                <w:bCs/>
                <w:sz w:val="20"/>
                <w:szCs w:val="20"/>
                <w:lang w:eastAsia="zh-CN"/>
              </w:rPr>
              <w:t>。</w:t>
            </w:r>
          </w:p>
          <w:p w14:paraId="4FC2E15E" w14:textId="77777777" w:rsidR="003808F2" w:rsidRPr="0014564A" w:rsidRDefault="003808F2" w:rsidP="00402543">
            <w:pPr>
              <w:spacing w:beforeLines="50" w:before="156"/>
              <w:rPr>
                <w:rFonts w:ascii="宋体" w:hAnsi="宋体"/>
                <w:b/>
                <w:lang w:eastAsia="zh-CN"/>
              </w:rPr>
            </w:pPr>
            <w:r w:rsidRPr="0014564A">
              <w:rPr>
                <w:rFonts w:ascii="宋体" w:hAnsi="宋体" w:hint="eastAsia"/>
                <w:b/>
                <w:lang w:eastAsia="zh-CN"/>
              </w:rPr>
              <w:t>2.2</w:t>
            </w:r>
            <w:r w:rsidR="00942BD3" w:rsidRPr="0014564A">
              <w:rPr>
                <w:rFonts w:ascii="宋体" w:hAnsi="宋体"/>
                <w:b/>
                <w:lang w:eastAsia="zh-CN"/>
              </w:rPr>
              <w:t>功能</w:t>
            </w:r>
            <w:r w:rsidR="00942BD3" w:rsidRPr="0014564A">
              <w:rPr>
                <w:rFonts w:ascii="宋体" w:hAnsi="宋体" w:hint="eastAsia"/>
                <w:b/>
                <w:lang w:eastAsia="zh-CN"/>
              </w:rPr>
              <w:t>需求</w:t>
            </w:r>
          </w:p>
          <w:p w14:paraId="024CB502" w14:textId="77777777" w:rsidR="00A23237" w:rsidRPr="0014564A" w:rsidRDefault="00A23237" w:rsidP="00A23237">
            <w:pPr>
              <w:spacing w:beforeLines="50" w:before="156"/>
              <w:rPr>
                <w:rFonts w:ascii="宋体" w:hAnsi="宋体"/>
                <w:b/>
                <w:bCs/>
                <w:sz w:val="20"/>
                <w:szCs w:val="20"/>
                <w:lang w:eastAsia="zh-CN"/>
              </w:rPr>
            </w:pPr>
            <w:r w:rsidRPr="0014564A">
              <w:rPr>
                <w:rFonts w:ascii="宋体" w:hAnsi="宋体"/>
                <w:b/>
                <w:bCs/>
                <w:sz w:val="20"/>
                <w:szCs w:val="20"/>
                <w:lang w:eastAsia="zh-CN"/>
              </w:rPr>
              <w:t xml:space="preserve"> 2.2.1 </w:t>
            </w:r>
            <w:r w:rsidRPr="0014564A">
              <w:rPr>
                <w:rFonts w:ascii="宋体" w:hAnsi="宋体" w:hint="eastAsia"/>
                <w:b/>
                <w:bCs/>
                <w:sz w:val="20"/>
                <w:szCs w:val="20"/>
                <w:lang w:eastAsia="zh-CN"/>
              </w:rPr>
              <w:t>高性能</w:t>
            </w:r>
            <w:r w:rsidRPr="0014564A">
              <w:rPr>
                <w:rFonts w:ascii="宋体" w:hAnsi="宋体"/>
                <w:b/>
                <w:bCs/>
                <w:sz w:val="20"/>
                <w:szCs w:val="20"/>
                <w:lang w:eastAsia="zh-CN"/>
              </w:rPr>
              <w:t>数据仓库</w:t>
            </w:r>
          </w:p>
          <w:p w14:paraId="53C8C9BE" w14:textId="24812BD8" w:rsidR="00A23237" w:rsidRDefault="004B534B"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w:t>
            </w:r>
            <w:r w:rsidR="00910B68">
              <w:rPr>
                <w:rFonts w:ascii="宋体" w:hAnsi="宋体"/>
                <w:bCs/>
                <w:sz w:val="20"/>
                <w:szCs w:val="20"/>
                <w:lang w:eastAsia="zh-CN"/>
              </w:rPr>
              <w:t xml:space="preserve">  </w:t>
            </w:r>
            <w:r w:rsidR="00910B68">
              <w:rPr>
                <w:rFonts w:ascii="宋体" w:hAnsi="宋体" w:hint="eastAsia"/>
                <w:bCs/>
                <w:sz w:val="20"/>
                <w:szCs w:val="20"/>
                <w:lang w:eastAsia="zh-CN"/>
              </w:rPr>
              <w:t>数据</w:t>
            </w:r>
            <w:r w:rsidR="00910B68">
              <w:rPr>
                <w:rFonts w:ascii="宋体" w:hAnsi="宋体"/>
                <w:bCs/>
                <w:sz w:val="20"/>
                <w:szCs w:val="20"/>
                <w:lang w:eastAsia="zh-CN"/>
              </w:rPr>
              <w:t>仓库是</w:t>
            </w:r>
            <w:r w:rsidR="00910B68">
              <w:rPr>
                <w:rFonts w:ascii="宋体" w:hAnsi="宋体" w:hint="eastAsia"/>
                <w:bCs/>
                <w:sz w:val="20"/>
                <w:szCs w:val="20"/>
                <w:lang w:eastAsia="zh-CN"/>
              </w:rPr>
              <w:t>面向</w:t>
            </w:r>
            <w:r w:rsidR="00910B68">
              <w:rPr>
                <w:rFonts w:ascii="宋体" w:hAnsi="宋体"/>
                <w:bCs/>
                <w:sz w:val="20"/>
                <w:szCs w:val="20"/>
                <w:lang w:eastAsia="zh-CN"/>
              </w:rPr>
              <w:t>主题的数据集合，通常供数据分析使用。</w:t>
            </w:r>
            <w:r w:rsidR="00910B68">
              <w:rPr>
                <w:rFonts w:ascii="宋体" w:hAnsi="宋体" w:hint="eastAsia"/>
                <w:bCs/>
                <w:sz w:val="20"/>
                <w:szCs w:val="20"/>
                <w:lang w:eastAsia="zh-CN"/>
              </w:rPr>
              <w:t>本文</w:t>
            </w:r>
            <w:r w:rsidR="00910B68">
              <w:rPr>
                <w:rFonts w:ascii="宋体" w:hAnsi="宋体"/>
                <w:bCs/>
                <w:sz w:val="20"/>
                <w:szCs w:val="20"/>
                <w:lang w:eastAsia="zh-CN"/>
              </w:rPr>
              <w:t>的数据仓库搭建在HDFS</w:t>
            </w:r>
            <w:r w:rsidR="00910B68">
              <w:rPr>
                <w:rFonts w:ascii="宋体" w:hAnsi="宋体" w:hint="eastAsia"/>
                <w:bCs/>
                <w:sz w:val="20"/>
                <w:szCs w:val="20"/>
                <w:lang w:eastAsia="zh-CN"/>
              </w:rPr>
              <w:t>之上</w:t>
            </w:r>
            <w:r w:rsidR="00910B68">
              <w:rPr>
                <w:rFonts w:ascii="宋体" w:hAnsi="宋体"/>
                <w:bCs/>
                <w:sz w:val="20"/>
                <w:szCs w:val="20"/>
                <w:lang w:eastAsia="zh-CN"/>
              </w:rPr>
              <w:t>，</w:t>
            </w:r>
            <w:r w:rsidR="00910B68">
              <w:rPr>
                <w:rFonts w:ascii="宋体" w:hAnsi="宋体" w:hint="eastAsia"/>
                <w:bCs/>
                <w:sz w:val="20"/>
                <w:szCs w:val="20"/>
                <w:lang w:eastAsia="zh-CN"/>
              </w:rPr>
              <w:t>底层</w:t>
            </w:r>
            <w:r w:rsidR="00910B68">
              <w:rPr>
                <w:rFonts w:ascii="宋体" w:hAnsi="宋体"/>
                <w:bCs/>
                <w:sz w:val="20"/>
                <w:szCs w:val="20"/>
                <w:lang w:eastAsia="zh-CN"/>
              </w:rPr>
              <w:t>使用Parquet</w:t>
            </w:r>
            <w:r w:rsidR="00910B68">
              <w:rPr>
                <w:rFonts w:ascii="宋体" w:hAnsi="宋体" w:hint="eastAsia"/>
                <w:bCs/>
                <w:sz w:val="20"/>
                <w:szCs w:val="20"/>
                <w:lang w:eastAsia="zh-CN"/>
              </w:rPr>
              <w:t>文件类型</w:t>
            </w:r>
            <w:r w:rsidR="00910B68">
              <w:rPr>
                <w:rFonts w:ascii="宋体" w:hAnsi="宋体"/>
                <w:bCs/>
                <w:sz w:val="20"/>
                <w:szCs w:val="20"/>
                <w:lang w:eastAsia="zh-CN"/>
              </w:rPr>
              <w:t>，</w:t>
            </w:r>
            <w:r w:rsidR="00910B68">
              <w:rPr>
                <w:rFonts w:ascii="宋体" w:hAnsi="宋体" w:hint="eastAsia"/>
                <w:bCs/>
                <w:sz w:val="20"/>
                <w:szCs w:val="20"/>
                <w:lang w:eastAsia="zh-CN"/>
              </w:rPr>
              <w:t>并</w:t>
            </w:r>
            <w:r w:rsidR="00910B68">
              <w:rPr>
                <w:rFonts w:ascii="宋体" w:hAnsi="宋体"/>
                <w:bCs/>
                <w:sz w:val="20"/>
                <w:szCs w:val="20"/>
                <w:lang w:eastAsia="zh-CN"/>
              </w:rPr>
              <w:t>采用Snappy压缩，</w:t>
            </w:r>
            <w:r w:rsidR="00910B68">
              <w:rPr>
                <w:rFonts w:ascii="宋体" w:hAnsi="宋体" w:hint="eastAsia"/>
                <w:bCs/>
                <w:sz w:val="20"/>
                <w:szCs w:val="20"/>
                <w:lang w:eastAsia="zh-CN"/>
              </w:rPr>
              <w:t>上层</w:t>
            </w:r>
            <w:r w:rsidR="00910B68">
              <w:rPr>
                <w:rFonts w:ascii="宋体" w:hAnsi="宋体"/>
                <w:bCs/>
                <w:sz w:val="20"/>
                <w:szCs w:val="20"/>
                <w:lang w:eastAsia="zh-CN"/>
              </w:rPr>
              <w:t>由Spark</w:t>
            </w:r>
            <w:r w:rsidR="000D6717">
              <w:rPr>
                <w:rFonts w:ascii="宋体" w:hAnsi="宋体" w:hint="eastAsia"/>
                <w:bCs/>
                <w:sz w:val="20"/>
                <w:szCs w:val="20"/>
                <w:lang w:eastAsia="zh-CN"/>
              </w:rPr>
              <w:t xml:space="preserve"> </w:t>
            </w:r>
            <w:r w:rsidR="00910B68">
              <w:rPr>
                <w:rFonts w:ascii="宋体" w:hAnsi="宋体"/>
                <w:bCs/>
                <w:sz w:val="20"/>
                <w:szCs w:val="20"/>
                <w:lang w:eastAsia="zh-CN"/>
              </w:rPr>
              <w:t>SQL查询，</w:t>
            </w:r>
            <w:r w:rsidR="00910B68">
              <w:rPr>
                <w:rFonts w:ascii="宋体" w:hAnsi="宋体" w:hint="eastAsia"/>
                <w:bCs/>
                <w:sz w:val="20"/>
                <w:szCs w:val="20"/>
                <w:lang w:eastAsia="zh-CN"/>
              </w:rPr>
              <w:t>本系统</w:t>
            </w:r>
            <w:r w:rsidR="00910B68">
              <w:rPr>
                <w:rFonts w:ascii="宋体" w:hAnsi="宋体"/>
                <w:bCs/>
                <w:sz w:val="20"/>
                <w:szCs w:val="20"/>
                <w:lang w:eastAsia="zh-CN"/>
              </w:rPr>
              <w:t>从仓库的主题来说主要有两部分</w:t>
            </w:r>
            <w:r w:rsidR="00910B68">
              <w:rPr>
                <w:rFonts w:ascii="宋体" w:hAnsi="宋体" w:hint="eastAsia"/>
                <w:bCs/>
                <w:sz w:val="20"/>
                <w:szCs w:val="20"/>
                <w:lang w:eastAsia="zh-CN"/>
              </w:rPr>
              <w:t>构成</w:t>
            </w:r>
            <w:r w:rsidR="00910B68">
              <w:rPr>
                <w:rFonts w:ascii="宋体" w:hAnsi="宋体"/>
                <w:bCs/>
                <w:sz w:val="20"/>
                <w:szCs w:val="20"/>
                <w:lang w:eastAsia="zh-CN"/>
              </w:rPr>
              <w:t>：</w:t>
            </w:r>
            <w:r w:rsidR="00910B68">
              <w:rPr>
                <w:rFonts w:ascii="宋体" w:hAnsi="宋体" w:hint="eastAsia"/>
                <w:bCs/>
                <w:sz w:val="20"/>
                <w:szCs w:val="20"/>
                <w:lang w:eastAsia="zh-CN"/>
              </w:rPr>
              <w:t>一是</w:t>
            </w:r>
            <w:r w:rsidR="00910B68">
              <w:rPr>
                <w:rFonts w:ascii="宋体" w:hAnsi="宋体"/>
                <w:bCs/>
                <w:sz w:val="20"/>
                <w:szCs w:val="20"/>
                <w:lang w:eastAsia="zh-CN"/>
              </w:rPr>
              <w:t>经由原始日志计算得来的初始数据仓库，</w:t>
            </w:r>
            <w:r w:rsidR="00910B68">
              <w:rPr>
                <w:rFonts w:ascii="宋体" w:hAnsi="宋体" w:hint="eastAsia"/>
                <w:bCs/>
                <w:sz w:val="20"/>
                <w:szCs w:val="20"/>
                <w:lang w:eastAsia="zh-CN"/>
              </w:rPr>
              <w:t>数据</w:t>
            </w:r>
            <w:r w:rsidR="00910B68">
              <w:rPr>
                <w:rFonts w:ascii="宋体" w:hAnsi="宋体"/>
                <w:bCs/>
                <w:sz w:val="20"/>
                <w:szCs w:val="20"/>
                <w:lang w:eastAsia="zh-CN"/>
              </w:rPr>
              <w:t>层次上属于原始数据层。</w:t>
            </w:r>
            <w:r w:rsidR="00910B68">
              <w:rPr>
                <w:rFonts w:ascii="宋体" w:hAnsi="宋体" w:hint="eastAsia"/>
                <w:bCs/>
                <w:sz w:val="20"/>
                <w:szCs w:val="20"/>
                <w:lang w:eastAsia="zh-CN"/>
              </w:rPr>
              <w:t>而是</w:t>
            </w:r>
            <w:r w:rsidR="00910B68">
              <w:rPr>
                <w:rFonts w:ascii="宋体" w:hAnsi="宋体"/>
                <w:bCs/>
                <w:sz w:val="20"/>
                <w:szCs w:val="20"/>
                <w:lang w:eastAsia="zh-CN"/>
              </w:rPr>
              <w:t>将各推荐引擎离线部分计算的结果存入数据仓库，</w:t>
            </w:r>
            <w:r w:rsidR="00910B68">
              <w:rPr>
                <w:rFonts w:ascii="宋体" w:hAnsi="宋体" w:hint="eastAsia"/>
                <w:bCs/>
                <w:sz w:val="20"/>
                <w:szCs w:val="20"/>
                <w:lang w:eastAsia="zh-CN"/>
              </w:rPr>
              <w:t>供</w:t>
            </w:r>
            <w:r w:rsidR="00910B68">
              <w:rPr>
                <w:rFonts w:ascii="宋体" w:hAnsi="宋体"/>
                <w:bCs/>
                <w:sz w:val="20"/>
                <w:szCs w:val="20"/>
                <w:lang w:eastAsia="zh-CN"/>
              </w:rPr>
              <w:t>在线计算部分实时推荐使用。</w:t>
            </w:r>
            <w:r w:rsidR="00910B68">
              <w:rPr>
                <w:rFonts w:ascii="宋体" w:hAnsi="宋体" w:hint="eastAsia"/>
                <w:bCs/>
                <w:sz w:val="20"/>
                <w:szCs w:val="20"/>
                <w:lang w:eastAsia="zh-CN"/>
              </w:rPr>
              <w:t>数据</w:t>
            </w:r>
            <w:r w:rsidR="00910B68">
              <w:rPr>
                <w:rFonts w:ascii="宋体" w:hAnsi="宋体"/>
                <w:bCs/>
                <w:sz w:val="20"/>
                <w:szCs w:val="20"/>
                <w:lang w:eastAsia="zh-CN"/>
              </w:rPr>
              <w:t>层次上属于离线中间</w:t>
            </w:r>
            <w:r w:rsidR="00910B68">
              <w:rPr>
                <w:rFonts w:ascii="宋体" w:hAnsi="宋体" w:hint="eastAsia"/>
                <w:bCs/>
                <w:sz w:val="20"/>
                <w:szCs w:val="20"/>
                <w:lang w:eastAsia="zh-CN"/>
              </w:rPr>
              <w:t>层</w:t>
            </w:r>
            <w:r w:rsidR="00910B68">
              <w:rPr>
                <w:rFonts w:ascii="宋体" w:hAnsi="宋体"/>
                <w:bCs/>
                <w:sz w:val="20"/>
                <w:szCs w:val="20"/>
                <w:lang w:eastAsia="zh-CN"/>
              </w:rPr>
              <w:t>。</w:t>
            </w:r>
          </w:p>
          <w:p w14:paraId="58F06AD2" w14:textId="6C8AD102" w:rsidR="00910B68" w:rsidRDefault="00910B68" w:rsidP="0014564A">
            <w:pPr>
              <w:spacing w:beforeLines="50" w:before="156"/>
              <w:ind w:firstLine="200"/>
              <w:rPr>
                <w:rFonts w:ascii="宋体" w:hAnsi="宋体"/>
                <w:bCs/>
                <w:sz w:val="20"/>
                <w:szCs w:val="20"/>
                <w:lang w:eastAsia="zh-CN"/>
              </w:rPr>
            </w:pPr>
            <w:r>
              <w:rPr>
                <w:rFonts w:ascii="宋体" w:hAnsi="宋体"/>
                <w:bCs/>
                <w:sz w:val="20"/>
                <w:szCs w:val="20"/>
                <w:lang w:eastAsia="zh-CN"/>
              </w:rPr>
              <w:t>Spark</w:t>
            </w:r>
            <w:r w:rsidR="000D6717">
              <w:rPr>
                <w:rFonts w:ascii="宋体" w:hAnsi="宋体" w:hint="eastAsia"/>
                <w:bCs/>
                <w:sz w:val="20"/>
                <w:szCs w:val="20"/>
                <w:lang w:eastAsia="zh-CN"/>
              </w:rPr>
              <w:t xml:space="preserve"> </w:t>
            </w:r>
            <w:r>
              <w:rPr>
                <w:rFonts w:ascii="宋体" w:hAnsi="宋体"/>
                <w:bCs/>
                <w:sz w:val="20"/>
                <w:szCs w:val="20"/>
                <w:lang w:eastAsia="zh-CN"/>
              </w:rPr>
              <w:t xml:space="preserve">SQL </w:t>
            </w:r>
            <w:r>
              <w:rPr>
                <w:rFonts w:ascii="宋体" w:hAnsi="宋体" w:hint="eastAsia"/>
                <w:bCs/>
                <w:sz w:val="20"/>
                <w:szCs w:val="20"/>
                <w:lang w:eastAsia="zh-CN"/>
              </w:rPr>
              <w:t>和</w:t>
            </w:r>
            <w:r>
              <w:rPr>
                <w:rFonts w:ascii="宋体" w:hAnsi="宋体"/>
                <w:bCs/>
                <w:sz w:val="20"/>
                <w:szCs w:val="20"/>
                <w:lang w:eastAsia="zh-CN"/>
              </w:rPr>
              <w:t>Parquet</w:t>
            </w:r>
            <w:r>
              <w:rPr>
                <w:rFonts w:ascii="宋体" w:hAnsi="宋体" w:hint="eastAsia"/>
                <w:bCs/>
                <w:sz w:val="20"/>
                <w:szCs w:val="20"/>
                <w:lang w:eastAsia="zh-CN"/>
              </w:rPr>
              <w:t>列式</w:t>
            </w:r>
            <w:r>
              <w:rPr>
                <w:rFonts w:ascii="宋体" w:hAnsi="宋体"/>
                <w:bCs/>
                <w:sz w:val="20"/>
                <w:szCs w:val="20"/>
                <w:lang w:eastAsia="zh-CN"/>
              </w:rPr>
              <w:t>文件</w:t>
            </w:r>
            <w:r>
              <w:rPr>
                <w:rFonts w:ascii="宋体" w:hAnsi="宋体" w:hint="eastAsia"/>
                <w:bCs/>
                <w:sz w:val="20"/>
                <w:szCs w:val="20"/>
                <w:lang w:eastAsia="zh-CN"/>
              </w:rPr>
              <w:t>类型</w:t>
            </w:r>
            <w:r>
              <w:rPr>
                <w:rFonts w:ascii="宋体" w:hAnsi="宋体"/>
                <w:bCs/>
                <w:sz w:val="20"/>
                <w:szCs w:val="20"/>
                <w:lang w:eastAsia="zh-CN"/>
              </w:rPr>
              <w:t>具有很高</w:t>
            </w:r>
            <w:r>
              <w:rPr>
                <w:rFonts w:ascii="宋体" w:hAnsi="宋体" w:hint="eastAsia"/>
                <w:bCs/>
                <w:sz w:val="20"/>
                <w:szCs w:val="20"/>
                <w:lang w:eastAsia="zh-CN"/>
              </w:rPr>
              <w:t>的</w:t>
            </w:r>
            <w:r>
              <w:rPr>
                <w:rFonts w:ascii="宋体" w:hAnsi="宋体"/>
                <w:bCs/>
                <w:sz w:val="20"/>
                <w:szCs w:val="20"/>
                <w:lang w:eastAsia="zh-CN"/>
              </w:rPr>
              <w:t>性能，</w:t>
            </w:r>
            <w:r>
              <w:rPr>
                <w:rFonts w:ascii="宋体" w:hAnsi="宋体" w:hint="eastAsia"/>
                <w:bCs/>
                <w:sz w:val="20"/>
                <w:szCs w:val="20"/>
                <w:lang w:eastAsia="zh-CN"/>
              </w:rPr>
              <w:t>因此</w:t>
            </w:r>
            <w:r>
              <w:rPr>
                <w:rFonts w:ascii="宋体" w:hAnsi="宋体"/>
                <w:bCs/>
                <w:sz w:val="20"/>
                <w:szCs w:val="20"/>
                <w:lang w:eastAsia="zh-CN"/>
              </w:rPr>
              <w:t>本文实现的数据仓库效率很高，</w:t>
            </w:r>
            <w:r>
              <w:rPr>
                <w:rFonts w:ascii="宋体" w:hAnsi="宋体" w:hint="eastAsia"/>
                <w:bCs/>
                <w:sz w:val="20"/>
                <w:szCs w:val="20"/>
                <w:lang w:eastAsia="zh-CN"/>
              </w:rPr>
              <w:t>远远</w:t>
            </w:r>
            <w:r>
              <w:rPr>
                <w:rFonts w:ascii="宋体" w:hAnsi="宋体"/>
                <w:bCs/>
                <w:sz w:val="20"/>
                <w:szCs w:val="20"/>
                <w:lang w:eastAsia="zh-CN"/>
              </w:rPr>
              <w:t>超过当前广泛使用的HIVE.</w:t>
            </w:r>
            <w:r>
              <w:rPr>
                <w:rFonts w:ascii="宋体" w:hAnsi="宋体" w:hint="eastAsia"/>
                <w:bCs/>
                <w:sz w:val="20"/>
                <w:szCs w:val="20"/>
                <w:lang w:eastAsia="zh-CN"/>
              </w:rPr>
              <w:t>更为</w:t>
            </w:r>
            <w:r>
              <w:rPr>
                <w:rFonts w:ascii="宋体" w:hAnsi="宋体"/>
                <w:bCs/>
                <w:sz w:val="20"/>
                <w:szCs w:val="20"/>
                <w:lang w:eastAsia="zh-CN"/>
              </w:rPr>
              <w:t>重要的是它能够与Spark编程模式兼容，</w:t>
            </w:r>
            <w:r>
              <w:rPr>
                <w:rFonts w:ascii="宋体" w:hAnsi="宋体" w:hint="eastAsia"/>
                <w:bCs/>
                <w:sz w:val="20"/>
                <w:szCs w:val="20"/>
                <w:lang w:eastAsia="zh-CN"/>
              </w:rPr>
              <w:t>能够</w:t>
            </w:r>
            <w:r>
              <w:rPr>
                <w:rFonts w:ascii="宋体" w:hAnsi="宋体"/>
                <w:bCs/>
                <w:sz w:val="20"/>
                <w:szCs w:val="20"/>
                <w:lang w:eastAsia="zh-CN"/>
              </w:rPr>
              <w:t>很好的和推荐引擎在线计算模块</w:t>
            </w:r>
            <w:r>
              <w:rPr>
                <w:rFonts w:ascii="宋体" w:hAnsi="宋体" w:hint="eastAsia"/>
                <w:bCs/>
                <w:sz w:val="20"/>
                <w:szCs w:val="20"/>
                <w:lang w:eastAsia="zh-CN"/>
              </w:rPr>
              <w:t>相</w:t>
            </w:r>
            <w:r>
              <w:rPr>
                <w:rFonts w:ascii="宋体" w:hAnsi="宋体"/>
                <w:bCs/>
                <w:sz w:val="20"/>
                <w:szCs w:val="20"/>
                <w:lang w:eastAsia="zh-CN"/>
              </w:rPr>
              <w:t>配合。</w:t>
            </w:r>
          </w:p>
          <w:p w14:paraId="2FCB8F6F" w14:textId="77777777" w:rsidR="0014564A" w:rsidRDefault="0014564A" w:rsidP="0014564A">
            <w:pPr>
              <w:spacing w:beforeLines="50" w:before="156"/>
              <w:ind w:firstLine="200"/>
              <w:rPr>
                <w:rFonts w:ascii="宋体" w:hAnsi="宋体"/>
                <w:bCs/>
                <w:sz w:val="20"/>
                <w:szCs w:val="20"/>
                <w:lang w:eastAsia="zh-CN"/>
              </w:rPr>
            </w:pPr>
          </w:p>
          <w:p w14:paraId="5161806D" w14:textId="77777777" w:rsidR="0014564A" w:rsidRPr="0014564A" w:rsidRDefault="0014564A" w:rsidP="0014564A">
            <w:pPr>
              <w:spacing w:beforeLines="50" w:before="156"/>
              <w:ind w:firstLine="200"/>
              <w:rPr>
                <w:rFonts w:ascii="宋体" w:hAnsi="宋体"/>
                <w:bCs/>
                <w:sz w:val="20"/>
                <w:szCs w:val="20"/>
                <w:lang w:eastAsia="zh-CN"/>
              </w:rPr>
            </w:pPr>
          </w:p>
          <w:p w14:paraId="1A3EE13E" w14:textId="77777777" w:rsidR="004B534B" w:rsidRPr="0014564A" w:rsidRDefault="004B534B" w:rsidP="00A23237">
            <w:pPr>
              <w:spacing w:beforeLines="50" w:before="156"/>
              <w:rPr>
                <w:rFonts w:ascii="宋体" w:hAnsi="宋体"/>
                <w:b/>
                <w:bCs/>
                <w:sz w:val="20"/>
                <w:szCs w:val="20"/>
                <w:lang w:eastAsia="zh-CN"/>
              </w:rPr>
            </w:pPr>
            <w:r w:rsidRPr="0014564A">
              <w:rPr>
                <w:rFonts w:ascii="宋体" w:hAnsi="宋体" w:hint="eastAsia"/>
                <w:b/>
                <w:bCs/>
                <w:sz w:val="20"/>
                <w:szCs w:val="20"/>
                <w:lang w:eastAsia="zh-CN"/>
              </w:rPr>
              <w:t xml:space="preserve"> 2.2.2 推荐</w:t>
            </w:r>
            <w:r w:rsidRPr="0014564A">
              <w:rPr>
                <w:rFonts w:ascii="宋体" w:hAnsi="宋体"/>
                <w:b/>
                <w:bCs/>
                <w:sz w:val="20"/>
                <w:szCs w:val="20"/>
                <w:lang w:eastAsia="zh-CN"/>
              </w:rPr>
              <w:t>引擎组</w:t>
            </w:r>
          </w:p>
          <w:p w14:paraId="7953D106" w14:textId="77777777" w:rsidR="00910B68" w:rsidRDefault="00910B68" w:rsidP="00A23237">
            <w:pPr>
              <w:spacing w:beforeLines="50" w:before="156"/>
              <w:rPr>
                <w:rFonts w:ascii="宋体" w:hAnsi="宋体"/>
                <w:bCs/>
                <w:sz w:val="20"/>
                <w:szCs w:val="20"/>
                <w:lang w:eastAsia="zh-CN"/>
              </w:rPr>
            </w:pPr>
            <w:r>
              <w:rPr>
                <w:rFonts w:ascii="宋体" w:hAnsi="宋体" w:hint="eastAsia"/>
                <w:bCs/>
                <w:sz w:val="20"/>
                <w:szCs w:val="20"/>
                <w:lang w:eastAsia="zh-CN"/>
              </w:rPr>
              <w:lastRenderedPageBreak/>
              <w:t xml:space="preserve">   </w:t>
            </w:r>
            <w:r w:rsidR="006F2A94">
              <w:rPr>
                <w:rFonts w:ascii="宋体" w:hAnsi="宋体"/>
                <w:bCs/>
                <w:sz w:val="20"/>
                <w:szCs w:val="20"/>
                <w:lang w:eastAsia="zh-CN"/>
              </w:rPr>
              <w:t>本</w:t>
            </w:r>
            <w:r w:rsidR="006F2A94">
              <w:rPr>
                <w:rFonts w:ascii="宋体" w:hAnsi="宋体" w:hint="eastAsia"/>
                <w:bCs/>
                <w:sz w:val="20"/>
                <w:szCs w:val="20"/>
                <w:lang w:eastAsia="zh-CN"/>
              </w:rPr>
              <w:t>系统</w:t>
            </w:r>
            <w:r w:rsidR="006F2A94">
              <w:rPr>
                <w:rFonts w:ascii="宋体" w:hAnsi="宋体"/>
                <w:bCs/>
                <w:sz w:val="20"/>
                <w:szCs w:val="20"/>
                <w:lang w:eastAsia="zh-CN"/>
              </w:rPr>
              <w:t>实现</w:t>
            </w:r>
            <w:r w:rsidR="006F2A94">
              <w:rPr>
                <w:rFonts w:ascii="宋体" w:hAnsi="宋体" w:hint="eastAsia"/>
                <w:bCs/>
                <w:sz w:val="20"/>
                <w:szCs w:val="20"/>
                <w:lang w:eastAsia="zh-CN"/>
              </w:rPr>
              <w:t>了</w:t>
            </w:r>
            <w:r w:rsidR="006F2A94">
              <w:rPr>
                <w:rFonts w:ascii="宋体" w:hAnsi="宋体"/>
                <w:bCs/>
                <w:sz w:val="20"/>
                <w:szCs w:val="20"/>
                <w:lang w:eastAsia="zh-CN"/>
              </w:rPr>
              <w:t>三种推荐引擎，每种推荐引擎都有其</w:t>
            </w:r>
            <w:r w:rsidR="006F2A94">
              <w:rPr>
                <w:rFonts w:ascii="宋体" w:hAnsi="宋体" w:hint="eastAsia"/>
                <w:bCs/>
                <w:sz w:val="20"/>
                <w:szCs w:val="20"/>
                <w:lang w:eastAsia="zh-CN"/>
              </w:rPr>
              <w:t>适用</w:t>
            </w:r>
            <w:r w:rsidR="006F2A94">
              <w:rPr>
                <w:rFonts w:ascii="宋体" w:hAnsi="宋体"/>
                <w:bCs/>
                <w:sz w:val="20"/>
                <w:szCs w:val="20"/>
                <w:lang w:eastAsia="zh-CN"/>
              </w:rPr>
              <w:t>场景，</w:t>
            </w:r>
            <w:r w:rsidR="006F2A94">
              <w:rPr>
                <w:rFonts w:ascii="宋体" w:hAnsi="宋体" w:hint="eastAsia"/>
                <w:bCs/>
                <w:sz w:val="20"/>
                <w:szCs w:val="20"/>
                <w:lang w:eastAsia="zh-CN"/>
              </w:rPr>
              <w:t>系统</w:t>
            </w:r>
            <w:r w:rsidR="006F2A94">
              <w:rPr>
                <w:rFonts w:ascii="宋体" w:hAnsi="宋体"/>
                <w:bCs/>
                <w:sz w:val="20"/>
                <w:szCs w:val="20"/>
                <w:lang w:eastAsia="zh-CN"/>
              </w:rPr>
              <w:t>会根据不能的</w:t>
            </w:r>
            <w:r w:rsidR="006F2A94">
              <w:rPr>
                <w:rFonts w:ascii="宋体" w:hAnsi="宋体" w:hint="eastAsia"/>
                <w:bCs/>
                <w:sz w:val="20"/>
                <w:szCs w:val="20"/>
                <w:lang w:eastAsia="zh-CN"/>
              </w:rPr>
              <w:t>场景</w:t>
            </w:r>
            <w:r w:rsidR="006F2A94">
              <w:rPr>
                <w:rFonts w:ascii="宋体" w:hAnsi="宋体"/>
                <w:bCs/>
                <w:sz w:val="20"/>
                <w:szCs w:val="20"/>
                <w:lang w:eastAsia="zh-CN"/>
              </w:rPr>
              <w:t>选择具体的推荐引擎进行推荐。</w:t>
            </w:r>
          </w:p>
          <w:p w14:paraId="1F86DAA7" w14:textId="77777777" w:rsidR="006F2A94" w:rsidRDefault="006F2A94"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w:t>
            </w:r>
            <w:r w:rsidR="00E7338D">
              <w:rPr>
                <w:rFonts w:ascii="宋体" w:hAnsi="宋体"/>
                <w:bCs/>
                <w:sz w:val="20"/>
                <w:szCs w:val="20"/>
                <w:lang w:eastAsia="zh-CN"/>
              </w:rPr>
              <w:t>1、</w:t>
            </w:r>
            <w:r w:rsidR="00E7338D">
              <w:rPr>
                <w:rFonts w:ascii="宋体" w:hAnsi="宋体" w:hint="eastAsia"/>
                <w:bCs/>
                <w:sz w:val="20"/>
                <w:szCs w:val="20"/>
                <w:lang w:eastAsia="zh-CN"/>
              </w:rPr>
              <w:t>基于</w:t>
            </w:r>
            <w:r w:rsidR="00BF7014">
              <w:rPr>
                <w:rFonts w:ascii="宋体" w:hAnsi="宋体"/>
                <w:bCs/>
                <w:sz w:val="20"/>
                <w:szCs w:val="20"/>
                <w:lang w:eastAsia="zh-CN"/>
              </w:rPr>
              <w:t>SVD的推荐</w:t>
            </w:r>
          </w:p>
          <w:p w14:paraId="137EFBBB" w14:textId="77777777" w:rsidR="00BF7014" w:rsidRDefault="00BF7014"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w:t>
            </w:r>
            <w:r w:rsidR="00F6266B">
              <w:rPr>
                <w:rFonts w:ascii="宋体" w:hAnsi="宋体"/>
                <w:bCs/>
                <w:sz w:val="20"/>
                <w:szCs w:val="20"/>
                <w:lang w:eastAsia="zh-CN"/>
              </w:rPr>
              <w:t>在评分系统中，</w:t>
            </w:r>
            <w:r w:rsidR="00F6266B">
              <w:rPr>
                <w:rFonts w:ascii="宋体" w:hAnsi="宋体" w:hint="eastAsia"/>
                <w:bCs/>
                <w:sz w:val="20"/>
                <w:szCs w:val="20"/>
                <w:lang w:eastAsia="zh-CN"/>
              </w:rPr>
              <w:t>如果</w:t>
            </w:r>
            <w:r w:rsidR="00F6266B">
              <w:rPr>
                <w:rFonts w:ascii="宋体" w:hAnsi="宋体"/>
                <w:bCs/>
                <w:sz w:val="20"/>
                <w:szCs w:val="20"/>
                <w:lang w:eastAsia="zh-CN"/>
              </w:rPr>
              <w:t>建立一个二维评分矩阵，则这将是一个</w:t>
            </w:r>
            <w:r w:rsidR="00F6266B">
              <w:rPr>
                <w:rFonts w:ascii="宋体" w:hAnsi="宋体" w:hint="eastAsia"/>
                <w:bCs/>
                <w:sz w:val="20"/>
                <w:szCs w:val="20"/>
                <w:lang w:eastAsia="zh-CN"/>
              </w:rPr>
              <w:t>巨大</w:t>
            </w:r>
            <w:r w:rsidR="00F6266B">
              <w:rPr>
                <w:rFonts w:ascii="宋体" w:hAnsi="宋体"/>
                <w:bCs/>
                <w:sz w:val="20"/>
                <w:szCs w:val="20"/>
                <w:lang w:eastAsia="zh-CN"/>
              </w:rPr>
              <w:t>的矩阵，</w:t>
            </w:r>
            <w:r w:rsidR="00F6266B">
              <w:rPr>
                <w:rFonts w:ascii="宋体" w:hAnsi="宋体" w:hint="eastAsia"/>
                <w:bCs/>
                <w:sz w:val="20"/>
                <w:szCs w:val="20"/>
                <w:lang w:eastAsia="zh-CN"/>
              </w:rPr>
              <w:t>假设</w:t>
            </w:r>
            <w:r w:rsidR="00F6266B">
              <w:rPr>
                <w:rFonts w:ascii="宋体" w:hAnsi="宋体"/>
                <w:bCs/>
                <w:sz w:val="20"/>
                <w:szCs w:val="20"/>
                <w:lang w:eastAsia="zh-CN"/>
              </w:rPr>
              <w:t>用户有10000</w:t>
            </w:r>
            <w:r w:rsidR="00F6266B">
              <w:rPr>
                <w:rFonts w:ascii="宋体" w:hAnsi="宋体" w:hint="eastAsia"/>
                <w:bCs/>
                <w:sz w:val="20"/>
                <w:szCs w:val="20"/>
                <w:lang w:eastAsia="zh-CN"/>
              </w:rPr>
              <w:t>个</w:t>
            </w:r>
            <w:r w:rsidR="00F6266B">
              <w:rPr>
                <w:rFonts w:ascii="宋体" w:hAnsi="宋体"/>
                <w:bCs/>
                <w:sz w:val="20"/>
                <w:szCs w:val="20"/>
                <w:lang w:eastAsia="zh-CN"/>
              </w:rPr>
              <w:t>，</w:t>
            </w:r>
            <w:r w:rsidR="00F6266B">
              <w:rPr>
                <w:rFonts w:ascii="宋体" w:hAnsi="宋体" w:hint="eastAsia"/>
                <w:bCs/>
                <w:sz w:val="20"/>
                <w:szCs w:val="20"/>
                <w:lang w:eastAsia="zh-CN"/>
              </w:rPr>
              <w:t>而</w:t>
            </w:r>
            <w:r w:rsidR="00F6266B">
              <w:rPr>
                <w:rFonts w:ascii="宋体" w:hAnsi="宋体"/>
                <w:bCs/>
                <w:sz w:val="20"/>
                <w:szCs w:val="20"/>
                <w:lang w:eastAsia="zh-CN"/>
              </w:rPr>
              <w:t>物品</w:t>
            </w:r>
            <w:r w:rsidR="00F6266B">
              <w:rPr>
                <w:rFonts w:ascii="宋体" w:hAnsi="宋体" w:hint="eastAsia"/>
                <w:bCs/>
                <w:sz w:val="20"/>
                <w:szCs w:val="20"/>
                <w:lang w:eastAsia="zh-CN"/>
              </w:rPr>
              <w:t>也有</w:t>
            </w:r>
            <w:r w:rsidR="00F6266B">
              <w:rPr>
                <w:rFonts w:ascii="宋体" w:hAnsi="宋体"/>
                <w:bCs/>
                <w:sz w:val="20"/>
                <w:szCs w:val="20"/>
                <w:lang w:eastAsia="zh-CN"/>
              </w:rPr>
              <w:t>10000个，</w:t>
            </w:r>
            <w:r w:rsidR="00F6266B">
              <w:rPr>
                <w:rFonts w:ascii="宋体" w:hAnsi="宋体" w:hint="eastAsia"/>
                <w:bCs/>
                <w:sz w:val="20"/>
                <w:szCs w:val="20"/>
                <w:lang w:eastAsia="zh-CN"/>
              </w:rPr>
              <w:t>那么</w:t>
            </w:r>
            <w:r w:rsidR="00F6266B">
              <w:rPr>
                <w:rFonts w:ascii="宋体" w:hAnsi="宋体"/>
                <w:bCs/>
                <w:sz w:val="20"/>
                <w:szCs w:val="20"/>
                <w:lang w:eastAsia="zh-CN"/>
              </w:rPr>
              <w:t>这个矩阵的规模就是10000*10000=1亿。</w:t>
            </w:r>
            <w:r w:rsidR="00F6266B">
              <w:rPr>
                <w:rFonts w:ascii="宋体" w:hAnsi="宋体" w:hint="eastAsia"/>
                <w:bCs/>
                <w:sz w:val="20"/>
                <w:szCs w:val="20"/>
                <w:lang w:eastAsia="zh-CN"/>
              </w:rPr>
              <w:t>对于</w:t>
            </w:r>
            <w:r w:rsidR="00F6266B">
              <w:rPr>
                <w:rFonts w:ascii="宋体" w:hAnsi="宋体"/>
                <w:bCs/>
                <w:sz w:val="20"/>
                <w:szCs w:val="20"/>
                <w:lang w:eastAsia="zh-CN"/>
              </w:rPr>
              <w:t>大型电商动辄</w:t>
            </w:r>
            <w:r w:rsidR="00F6266B">
              <w:rPr>
                <w:rFonts w:ascii="宋体" w:hAnsi="宋体" w:hint="eastAsia"/>
                <w:bCs/>
                <w:sz w:val="20"/>
                <w:szCs w:val="20"/>
                <w:lang w:eastAsia="zh-CN"/>
              </w:rPr>
              <w:t>数</w:t>
            </w:r>
            <w:r w:rsidR="00F6266B">
              <w:rPr>
                <w:rFonts w:ascii="宋体" w:hAnsi="宋体"/>
                <w:bCs/>
                <w:sz w:val="20"/>
                <w:szCs w:val="20"/>
                <w:lang w:eastAsia="zh-CN"/>
              </w:rPr>
              <w:t>以亿计</w:t>
            </w:r>
            <w:r w:rsidR="00F6266B">
              <w:rPr>
                <w:rFonts w:ascii="宋体" w:hAnsi="宋体" w:hint="eastAsia"/>
                <w:bCs/>
                <w:sz w:val="20"/>
                <w:szCs w:val="20"/>
                <w:lang w:eastAsia="zh-CN"/>
              </w:rPr>
              <w:t>的</w:t>
            </w:r>
            <w:r w:rsidR="00F6266B">
              <w:rPr>
                <w:rFonts w:ascii="宋体" w:hAnsi="宋体"/>
                <w:bCs/>
                <w:sz w:val="20"/>
                <w:szCs w:val="20"/>
                <w:lang w:eastAsia="zh-CN"/>
              </w:rPr>
              <w:t>用户及物品而言，</w:t>
            </w:r>
            <w:r w:rsidR="00F6266B">
              <w:rPr>
                <w:rFonts w:ascii="宋体" w:hAnsi="宋体" w:hint="eastAsia"/>
                <w:bCs/>
                <w:sz w:val="20"/>
                <w:szCs w:val="20"/>
                <w:lang w:eastAsia="zh-CN"/>
              </w:rPr>
              <w:t>这个</w:t>
            </w:r>
            <w:r w:rsidR="00F6266B">
              <w:rPr>
                <w:rFonts w:ascii="宋体" w:hAnsi="宋体"/>
                <w:bCs/>
                <w:sz w:val="20"/>
                <w:szCs w:val="20"/>
                <w:lang w:eastAsia="zh-CN"/>
              </w:rPr>
              <w:t>矩阵的规模更是无法衡量，</w:t>
            </w:r>
            <w:r w:rsidR="00F6266B">
              <w:rPr>
                <w:rFonts w:ascii="宋体" w:hAnsi="宋体" w:hint="eastAsia"/>
                <w:bCs/>
                <w:sz w:val="20"/>
                <w:szCs w:val="20"/>
                <w:lang w:eastAsia="zh-CN"/>
              </w:rPr>
              <w:t>更</w:t>
            </w:r>
            <w:r w:rsidR="00F6266B">
              <w:rPr>
                <w:rFonts w:ascii="宋体" w:hAnsi="宋体"/>
                <w:bCs/>
                <w:sz w:val="20"/>
                <w:szCs w:val="20"/>
                <w:lang w:eastAsia="zh-CN"/>
              </w:rPr>
              <w:t>重要的是，</w:t>
            </w:r>
            <w:r w:rsidR="00F6266B">
              <w:rPr>
                <w:rFonts w:ascii="宋体" w:hAnsi="宋体" w:hint="eastAsia"/>
                <w:bCs/>
                <w:sz w:val="20"/>
                <w:szCs w:val="20"/>
                <w:lang w:eastAsia="zh-CN"/>
              </w:rPr>
              <w:t>该</w:t>
            </w:r>
            <w:r w:rsidR="00F6266B">
              <w:rPr>
                <w:rFonts w:ascii="宋体" w:hAnsi="宋体"/>
                <w:bCs/>
                <w:sz w:val="20"/>
                <w:szCs w:val="20"/>
                <w:lang w:eastAsia="zh-CN"/>
              </w:rPr>
              <w:t>矩阵很可能非常</w:t>
            </w:r>
            <w:r w:rsidR="00F6266B">
              <w:rPr>
                <w:rFonts w:ascii="宋体" w:hAnsi="宋体" w:hint="eastAsia"/>
                <w:bCs/>
                <w:sz w:val="20"/>
                <w:szCs w:val="20"/>
                <w:lang w:eastAsia="zh-CN"/>
              </w:rPr>
              <w:t>稀疏</w:t>
            </w:r>
            <w:r w:rsidR="00F6266B">
              <w:rPr>
                <w:rFonts w:ascii="宋体" w:hAnsi="宋体"/>
                <w:bCs/>
                <w:sz w:val="20"/>
                <w:szCs w:val="20"/>
                <w:lang w:eastAsia="zh-CN"/>
              </w:rPr>
              <w:t>。例如</w:t>
            </w:r>
            <w:r w:rsidR="00F6266B">
              <w:rPr>
                <w:rFonts w:ascii="宋体" w:hAnsi="宋体" w:hint="eastAsia"/>
                <w:bCs/>
                <w:sz w:val="20"/>
                <w:szCs w:val="20"/>
                <w:lang w:eastAsia="zh-CN"/>
              </w:rPr>
              <w:t>Ne</w:t>
            </w:r>
            <w:r w:rsidR="00F6266B">
              <w:rPr>
                <w:rFonts w:ascii="宋体" w:hAnsi="宋体"/>
                <w:bCs/>
                <w:sz w:val="20"/>
                <w:szCs w:val="20"/>
                <w:lang w:eastAsia="zh-CN"/>
              </w:rPr>
              <w:t>tflix</w:t>
            </w:r>
            <w:r w:rsidR="00F6266B">
              <w:rPr>
                <w:rFonts w:ascii="宋体" w:hAnsi="宋体" w:hint="eastAsia"/>
                <w:bCs/>
                <w:sz w:val="20"/>
                <w:szCs w:val="20"/>
                <w:lang w:eastAsia="zh-CN"/>
              </w:rPr>
              <w:t>数据集</w:t>
            </w:r>
            <w:r w:rsidR="00F6266B">
              <w:rPr>
                <w:rFonts w:ascii="宋体" w:hAnsi="宋体"/>
                <w:bCs/>
                <w:sz w:val="20"/>
                <w:szCs w:val="20"/>
                <w:lang w:eastAsia="zh-CN"/>
              </w:rPr>
              <w:t>中非零元素个数只占所有元素个数的1%</w:t>
            </w:r>
            <w:r w:rsidR="00F6266B">
              <w:rPr>
                <w:rFonts w:ascii="宋体" w:hAnsi="宋体" w:hint="eastAsia"/>
                <w:bCs/>
                <w:sz w:val="20"/>
                <w:szCs w:val="20"/>
                <w:lang w:eastAsia="zh-CN"/>
              </w:rPr>
              <w:t>左右</w:t>
            </w:r>
            <w:r w:rsidR="00F6266B">
              <w:rPr>
                <w:rFonts w:ascii="宋体" w:hAnsi="宋体"/>
                <w:bCs/>
                <w:sz w:val="20"/>
                <w:szCs w:val="20"/>
                <w:lang w:eastAsia="zh-CN"/>
              </w:rPr>
              <w:t>，</w:t>
            </w:r>
            <w:r w:rsidR="00F6266B">
              <w:rPr>
                <w:rFonts w:ascii="宋体" w:hAnsi="宋体" w:hint="eastAsia"/>
                <w:bCs/>
                <w:sz w:val="20"/>
                <w:szCs w:val="20"/>
                <w:lang w:eastAsia="zh-CN"/>
              </w:rPr>
              <w:t>这种</w:t>
            </w:r>
            <w:r w:rsidR="00F6266B">
              <w:rPr>
                <w:rFonts w:ascii="宋体" w:hAnsi="宋体"/>
                <w:bCs/>
                <w:sz w:val="20"/>
                <w:szCs w:val="20"/>
                <w:lang w:eastAsia="zh-CN"/>
              </w:rPr>
              <w:t>稀疏性给存储和计算带来了巨大的挑战。</w:t>
            </w:r>
          </w:p>
          <w:p w14:paraId="098BFE38" w14:textId="7F3289A8" w:rsidR="00F6266B" w:rsidRDefault="00F6266B"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奇异值</w:t>
            </w:r>
            <w:r>
              <w:rPr>
                <w:rFonts w:ascii="宋体" w:hAnsi="宋体"/>
                <w:bCs/>
                <w:sz w:val="20"/>
                <w:szCs w:val="20"/>
                <w:lang w:eastAsia="zh-CN"/>
              </w:rPr>
              <w:t>分解(</w:t>
            </w:r>
            <w:r>
              <w:rPr>
                <w:rFonts w:ascii="宋体" w:hAnsi="宋体" w:hint="eastAsia"/>
                <w:bCs/>
                <w:sz w:val="20"/>
                <w:szCs w:val="20"/>
                <w:lang w:eastAsia="zh-CN"/>
              </w:rPr>
              <w:t>SVD</w:t>
            </w:r>
            <w:r>
              <w:rPr>
                <w:rFonts w:ascii="宋体" w:hAnsi="宋体"/>
                <w:bCs/>
                <w:sz w:val="20"/>
                <w:szCs w:val="20"/>
                <w:lang w:eastAsia="zh-CN"/>
              </w:rPr>
              <w:t>)是一种分解技术。</w:t>
            </w:r>
            <w:r>
              <w:rPr>
                <w:rFonts w:ascii="宋体" w:hAnsi="宋体" w:hint="eastAsia"/>
                <w:bCs/>
                <w:sz w:val="20"/>
                <w:szCs w:val="20"/>
                <w:lang w:eastAsia="zh-CN"/>
              </w:rPr>
              <w:t>假设A是</w:t>
            </w:r>
            <w:r>
              <w:rPr>
                <w:rFonts w:ascii="宋体" w:hAnsi="宋体"/>
                <w:bCs/>
                <w:sz w:val="20"/>
                <w:szCs w:val="20"/>
                <w:lang w:eastAsia="zh-CN"/>
              </w:rPr>
              <w:t>一个m</w:t>
            </w:r>
            <w:r>
              <w:rPr>
                <w:rFonts w:ascii="宋体" w:hAnsi="宋体" w:hint="eastAsia"/>
                <w:bCs/>
                <w:sz w:val="20"/>
                <w:szCs w:val="20"/>
                <w:lang w:eastAsia="zh-CN"/>
              </w:rPr>
              <w:t>行</w:t>
            </w:r>
            <w:r>
              <w:rPr>
                <w:rFonts w:ascii="宋体" w:hAnsi="宋体"/>
                <w:bCs/>
                <w:sz w:val="20"/>
                <w:szCs w:val="20"/>
                <w:lang w:eastAsia="zh-CN"/>
              </w:rPr>
              <w:t>n</w:t>
            </w:r>
            <w:r>
              <w:rPr>
                <w:rFonts w:ascii="宋体" w:hAnsi="宋体" w:hint="eastAsia"/>
                <w:bCs/>
                <w:sz w:val="20"/>
                <w:szCs w:val="20"/>
                <w:lang w:eastAsia="zh-CN"/>
              </w:rPr>
              <w:t>列</w:t>
            </w:r>
            <w:r w:rsidR="00687C65">
              <w:rPr>
                <w:rFonts w:ascii="宋体" w:hAnsi="宋体"/>
                <w:bCs/>
                <w:sz w:val="20"/>
                <w:szCs w:val="20"/>
                <w:lang w:eastAsia="zh-CN"/>
              </w:rPr>
              <w:t>(</w:t>
            </w:r>
            <m:oMath>
              <m:r>
                <m:rPr>
                  <m:sty m:val="p"/>
                </m:rPr>
                <w:rPr>
                  <w:rFonts w:ascii="Cambria Math" w:hAnsi="Cambria Math"/>
                  <w:sz w:val="20"/>
                  <w:szCs w:val="20"/>
                  <w:lang w:eastAsia="zh-CN"/>
                </w:rPr>
                <m:t>m×n</m:t>
              </m:r>
            </m:oMath>
            <w:r w:rsidR="00687C65">
              <w:rPr>
                <w:rFonts w:ascii="宋体" w:hAnsi="宋体"/>
                <w:bCs/>
                <w:sz w:val="20"/>
                <w:szCs w:val="20"/>
                <w:lang w:eastAsia="zh-CN"/>
              </w:rPr>
              <w:t>)</w:t>
            </w:r>
            <w:r w:rsidR="00687C65">
              <w:rPr>
                <w:rFonts w:ascii="宋体" w:hAnsi="宋体" w:hint="eastAsia"/>
                <w:bCs/>
                <w:sz w:val="20"/>
                <w:szCs w:val="20"/>
                <w:lang w:eastAsia="zh-CN"/>
              </w:rPr>
              <w:t>的</w:t>
            </w:r>
            <w:r w:rsidR="00687C65">
              <w:rPr>
                <w:rFonts w:ascii="宋体" w:hAnsi="宋体"/>
                <w:bCs/>
                <w:sz w:val="20"/>
                <w:szCs w:val="20"/>
                <w:lang w:eastAsia="zh-CN"/>
              </w:rPr>
              <w:t>矩阵，</w:t>
            </w:r>
            <w:r w:rsidR="00687C65">
              <w:rPr>
                <w:rFonts w:ascii="宋体" w:hAnsi="宋体" w:hint="eastAsia"/>
                <w:bCs/>
                <w:sz w:val="20"/>
                <w:szCs w:val="20"/>
                <w:lang w:eastAsia="zh-CN"/>
              </w:rPr>
              <w:t>则</w:t>
            </w:r>
            <w:r w:rsidR="00687C65">
              <w:rPr>
                <w:rFonts w:ascii="宋体" w:hAnsi="宋体"/>
                <w:bCs/>
                <w:sz w:val="20"/>
                <w:szCs w:val="20"/>
                <w:lang w:eastAsia="zh-CN"/>
              </w:rPr>
              <w:t>对A</w:t>
            </w:r>
            <w:r w:rsidR="00687C65">
              <w:rPr>
                <w:rFonts w:ascii="宋体" w:hAnsi="宋体" w:hint="eastAsia"/>
                <w:bCs/>
                <w:sz w:val="20"/>
                <w:szCs w:val="20"/>
                <w:lang w:eastAsia="zh-CN"/>
              </w:rPr>
              <w:t>进行</w:t>
            </w:r>
            <w:r w:rsidR="00687C65">
              <w:rPr>
                <w:rFonts w:ascii="宋体" w:hAnsi="宋体"/>
                <w:bCs/>
                <w:sz w:val="20"/>
                <w:szCs w:val="20"/>
                <w:lang w:eastAsia="zh-CN"/>
              </w:rPr>
              <w:t>奇异分解如下：</w:t>
            </w:r>
          </w:p>
          <w:p w14:paraId="5AA4502E" w14:textId="35237055" w:rsidR="00687C65" w:rsidRPr="00687C65" w:rsidRDefault="00687C65" w:rsidP="00A23237">
            <w:pPr>
              <w:spacing w:beforeLines="50" w:before="156"/>
              <w:rPr>
                <w:rFonts w:ascii="宋体" w:hAnsi="宋体"/>
                <w:bCs/>
                <w:sz w:val="20"/>
                <w:szCs w:val="20"/>
                <w:vertAlign w:val="subscript"/>
                <w:lang w:eastAsia="zh-CN"/>
              </w:rPr>
            </w:pPr>
            <w:r>
              <w:rPr>
                <w:rFonts w:ascii="宋体" w:hAnsi="宋体" w:hint="eastAsia"/>
                <w:bCs/>
                <w:sz w:val="20"/>
                <w:szCs w:val="20"/>
                <w:lang w:eastAsia="zh-CN"/>
              </w:rPr>
              <w:t xml:space="preserve"> </w:t>
            </w:r>
            <w:r w:rsidR="00F137DD">
              <w:rPr>
                <w:rFonts w:ascii="宋体" w:hAnsi="宋体" w:hint="eastAsia"/>
                <w:bCs/>
                <w:sz w:val="20"/>
                <w:szCs w:val="20"/>
                <w:lang w:eastAsia="zh-CN"/>
              </w:rPr>
              <w:t xml:space="preserve">                     </w:t>
            </w:r>
            <w:r>
              <w:rPr>
                <w:rFonts w:ascii="宋体" w:hAnsi="宋体" w:hint="eastAsia"/>
                <w:bCs/>
                <w:sz w:val="20"/>
                <w:szCs w:val="20"/>
                <w:lang w:eastAsia="zh-CN"/>
              </w:rPr>
              <w:t xml:space="preserve">  </w:t>
            </w:r>
            <m:oMath>
              <m:sSub>
                <m:sSubPr>
                  <m:ctrlPr>
                    <w:rPr>
                      <w:rFonts w:ascii="Cambria Math" w:hAnsi="Cambria Math"/>
                      <w:bCs/>
                      <w:sz w:val="20"/>
                      <w:szCs w:val="20"/>
                      <w:lang w:eastAsia="zh-CN"/>
                    </w:rPr>
                  </m:ctrlPr>
                </m:sSubPr>
                <m:e>
                  <m:r>
                    <m:rPr>
                      <m:sty m:val="p"/>
                    </m:rPr>
                    <w:rPr>
                      <w:rFonts w:ascii="Cambria Math" w:hAnsi="Cambria Math"/>
                      <w:sz w:val="20"/>
                      <w:szCs w:val="20"/>
                      <w:lang w:eastAsia="zh-CN"/>
                    </w:rPr>
                    <m:t>A</m:t>
                  </m:r>
                </m:e>
                <m:sub>
                  <m:r>
                    <w:rPr>
                      <w:rFonts w:ascii="Cambria Math" w:hAnsi="Cambria Math"/>
                      <w:sz w:val="20"/>
                      <w:szCs w:val="20"/>
                      <w:lang w:eastAsia="zh-CN"/>
                    </w:rPr>
                    <m:t>m×n</m:t>
                  </m:r>
                </m:sub>
              </m:sSub>
              <m:r>
                <w:rPr>
                  <w:rFonts w:ascii="Cambria Math" w:hAnsi="Cambria Math"/>
                  <w:sz w:val="20"/>
                  <w:szCs w:val="20"/>
                  <w:lang w:eastAsia="zh-CN"/>
                </w:rPr>
                <m:t>=</m:t>
              </m:r>
              <m:sSub>
                <m:sSubPr>
                  <m:ctrlPr>
                    <w:rPr>
                      <w:rFonts w:ascii="Cambria Math" w:hAnsi="Cambria Math"/>
                      <w:bCs/>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m×m</m:t>
                  </m:r>
                </m:sub>
              </m:sSub>
              <m:sSub>
                <m:sSubPr>
                  <m:ctrlPr>
                    <w:rPr>
                      <w:rFonts w:ascii="Cambria Math" w:hAnsi="Cambria Math"/>
                      <w:bCs/>
                      <w:sz w:val="20"/>
                      <w:szCs w:val="20"/>
                      <w:lang w:eastAsia="zh-CN"/>
                    </w:rPr>
                  </m:ctrlPr>
                </m:sSubPr>
                <m:e>
                  <m:r>
                    <m:rPr>
                      <m:sty m:val="p"/>
                    </m:rPr>
                    <w:rPr>
                      <w:rFonts w:ascii="Cambria Math" w:hAnsi="Cambria Math"/>
                      <w:sz w:val="20"/>
                      <w:szCs w:val="20"/>
                      <w:lang w:eastAsia="zh-CN"/>
                    </w:rPr>
                    <m:t>Σ</m:t>
                  </m:r>
                </m:e>
                <m:sub>
                  <m:r>
                    <w:rPr>
                      <w:rFonts w:ascii="Cambria Math" w:hAnsi="Cambria Math"/>
                      <w:sz w:val="20"/>
                      <w:szCs w:val="20"/>
                      <w:lang w:eastAsia="zh-CN"/>
                    </w:rPr>
                    <m:t>m×</m:t>
                  </m:r>
                  <m:r>
                    <m:rPr>
                      <m:sty m:val="p"/>
                    </m:rPr>
                    <w:rPr>
                      <w:rFonts w:ascii="Cambria Math" w:hAnsi="Cambria Math"/>
                      <w:sz w:val="20"/>
                      <w:szCs w:val="20"/>
                      <w:lang w:eastAsia="zh-CN"/>
                    </w:rPr>
                    <m:t>n</m:t>
                  </m:r>
                </m:sub>
              </m:sSub>
              <m:sSubSup>
                <m:sSubSupPr>
                  <m:ctrlPr>
                    <w:rPr>
                      <w:rFonts w:ascii="Cambria Math" w:hAnsi="Cambria Math"/>
                      <w:bCs/>
                      <w:i/>
                      <w:sz w:val="20"/>
                      <w:szCs w:val="20"/>
                      <w:lang w:eastAsia="zh-CN"/>
                    </w:rPr>
                  </m:ctrlPr>
                </m:sSubSupPr>
                <m:e>
                  <m:r>
                    <w:rPr>
                      <w:rFonts w:ascii="Cambria Math" w:hAnsi="Cambria Math"/>
                      <w:sz w:val="20"/>
                      <w:szCs w:val="20"/>
                      <w:lang w:eastAsia="zh-CN"/>
                    </w:rPr>
                    <m:t>V</m:t>
                  </m:r>
                </m:e>
                <m:sub>
                  <m:r>
                    <w:rPr>
                      <w:rFonts w:ascii="Cambria Math" w:hAnsi="Cambria Math"/>
                      <w:sz w:val="20"/>
                      <w:szCs w:val="20"/>
                      <w:lang w:eastAsia="zh-CN"/>
                    </w:rPr>
                    <m:t>n×n</m:t>
                  </m:r>
                </m:sub>
                <m:sup>
                  <m:r>
                    <w:rPr>
                      <w:rFonts w:ascii="Cambria Math" w:hAnsi="Cambria Math"/>
                      <w:sz w:val="20"/>
                      <w:szCs w:val="20"/>
                      <w:lang w:eastAsia="zh-CN"/>
                    </w:rPr>
                    <m:t>T</m:t>
                  </m:r>
                </m:sup>
              </m:sSubSup>
            </m:oMath>
            <w:r w:rsidR="00F137DD">
              <w:rPr>
                <w:rFonts w:ascii="宋体" w:hAnsi="宋体" w:hint="eastAsia"/>
                <w:bCs/>
                <w:sz w:val="20"/>
                <w:szCs w:val="20"/>
                <w:lang w:eastAsia="zh-CN"/>
              </w:rPr>
              <w:t xml:space="preserve">   </w:t>
            </w:r>
            <w:r w:rsidR="00B15BF9">
              <w:rPr>
                <w:rFonts w:ascii="宋体" w:hAnsi="宋体" w:hint="eastAsia"/>
                <w:bCs/>
                <w:sz w:val="20"/>
                <w:szCs w:val="20"/>
                <w:lang w:eastAsia="zh-CN"/>
              </w:rPr>
              <w:t xml:space="preserve">                          </w:t>
            </w:r>
            <w:r w:rsidR="00F137DD" w:rsidRPr="00F137DD">
              <w:rPr>
                <w:rFonts w:ascii="宋体" w:hAnsi="宋体" w:hint="eastAsia"/>
                <w:bCs/>
                <w:sz w:val="18"/>
                <w:szCs w:val="20"/>
                <w:lang w:eastAsia="zh-CN"/>
              </w:rPr>
              <w:t>(公式2.1)</w:t>
            </w:r>
          </w:p>
          <w:p w14:paraId="34794E30" w14:textId="49EEDB2B" w:rsidR="00B15BF9" w:rsidRDefault="00EB5E58" w:rsidP="00A23237">
            <w:pPr>
              <w:spacing w:beforeLines="50" w:before="156"/>
              <w:rPr>
                <w:rFonts w:ascii="宋体" w:hAnsi="宋体"/>
                <w:bCs/>
                <w:sz w:val="20"/>
                <w:szCs w:val="20"/>
                <w:lang w:eastAsia="zh-CN"/>
              </w:rPr>
            </w:pPr>
            <w:r>
              <w:rPr>
                <w:rFonts w:ascii="宋体" w:hAnsi="宋体"/>
                <w:bCs/>
                <w:sz w:val="20"/>
                <w:szCs w:val="20"/>
                <w:lang w:eastAsia="zh-CN"/>
              </w:rPr>
              <w:t>其中∑是一个m*n</w:t>
            </w:r>
            <w:r>
              <w:rPr>
                <w:rFonts w:ascii="宋体" w:hAnsi="宋体" w:hint="eastAsia"/>
                <w:bCs/>
                <w:sz w:val="20"/>
                <w:szCs w:val="20"/>
                <w:lang w:eastAsia="zh-CN"/>
              </w:rPr>
              <w:t>的</w:t>
            </w:r>
            <w:r>
              <w:rPr>
                <w:rFonts w:ascii="宋体" w:hAnsi="宋体"/>
                <w:bCs/>
                <w:sz w:val="20"/>
                <w:szCs w:val="20"/>
                <w:lang w:eastAsia="zh-CN"/>
              </w:rPr>
              <w:t>矩阵，</w:t>
            </w:r>
            <w:r>
              <w:rPr>
                <w:rFonts w:ascii="宋体" w:hAnsi="宋体" w:hint="eastAsia"/>
                <w:bCs/>
                <w:sz w:val="20"/>
                <w:szCs w:val="20"/>
                <w:lang w:eastAsia="zh-CN"/>
              </w:rPr>
              <w:t>除了</w:t>
            </w:r>
            <w:r>
              <w:rPr>
                <w:rFonts w:ascii="宋体" w:hAnsi="宋体"/>
                <w:bCs/>
                <w:sz w:val="20"/>
                <w:szCs w:val="20"/>
                <w:lang w:eastAsia="zh-CN"/>
              </w:rPr>
              <w:t>对角线的元素外，</w:t>
            </w:r>
            <w:r>
              <w:rPr>
                <w:rFonts w:ascii="宋体" w:hAnsi="宋体" w:hint="eastAsia"/>
                <w:bCs/>
                <w:sz w:val="20"/>
                <w:szCs w:val="20"/>
                <w:lang w:eastAsia="zh-CN"/>
              </w:rPr>
              <w:t>其他</w:t>
            </w:r>
            <w:r>
              <w:rPr>
                <w:rFonts w:ascii="宋体" w:hAnsi="宋体"/>
                <w:bCs/>
                <w:sz w:val="20"/>
                <w:szCs w:val="20"/>
                <w:lang w:eastAsia="zh-CN"/>
              </w:rPr>
              <w:t>的值都是0，</w:t>
            </w:r>
            <w:r>
              <w:rPr>
                <w:rFonts w:ascii="宋体" w:hAnsi="宋体" w:hint="eastAsia"/>
                <w:bCs/>
                <w:sz w:val="20"/>
                <w:szCs w:val="20"/>
                <w:lang w:eastAsia="zh-CN"/>
              </w:rPr>
              <w:t>而</w:t>
            </w:r>
            <w:r>
              <w:rPr>
                <w:rFonts w:ascii="宋体" w:hAnsi="宋体"/>
                <w:bCs/>
                <w:sz w:val="20"/>
                <w:szCs w:val="20"/>
                <w:lang w:eastAsia="zh-CN"/>
              </w:rPr>
              <w:t>对角线</w:t>
            </w:r>
            <w:r w:rsidR="00F45030">
              <w:rPr>
                <w:rFonts w:ascii="宋体" w:hAnsi="宋体"/>
                <w:bCs/>
                <w:sz w:val="20"/>
                <w:szCs w:val="20"/>
                <w:lang w:eastAsia="zh-CN"/>
              </w:rPr>
              <w:t>上的非零元素成为奇异值。</w:t>
            </w:r>
            <w:r w:rsidR="00F45030">
              <w:rPr>
                <w:rFonts w:ascii="宋体" w:hAnsi="宋体" w:hint="eastAsia"/>
                <w:bCs/>
                <w:sz w:val="20"/>
                <w:szCs w:val="20"/>
                <w:lang w:eastAsia="zh-CN"/>
              </w:rPr>
              <w:t>令</w:t>
            </w:r>
            <w:r w:rsidR="00F45030">
              <w:rPr>
                <w:rFonts w:ascii="宋体" w:hAnsi="宋体"/>
                <w:bCs/>
                <w:sz w:val="20"/>
                <w:szCs w:val="20"/>
                <w:lang w:eastAsia="zh-CN"/>
              </w:rPr>
              <w:t>s=(</w:t>
            </w:r>
            <m:oMath>
              <m:sSub>
                <m:sSubPr>
                  <m:ctrlPr>
                    <w:rPr>
                      <w:rFonts w:ascii="Cambria Math" w:hAnsi="Cambria Math"/>
                      <w:bCs/>
                      <w:sz w:val="20"/>
                      <w:szCs w:val="20"/>
                      <w:lang w:eastAsia="zh-CN"/>
                    </w:rPr>
                  </m:ctrlPr>
                </m:sSubPr>
                <m:e>
                  <m:r>
                    <w:rPr>
                      <w:rFonts w:ascii="Cambria Math" w:hAnsi="Cambria Math"/>
                      <w:sz w:val="20"/>
                      <w:szCs w:val="20"/>
                      <w:lang w:eastAsia="zh-CN"/>
                    </w:rPr>
                    <m:t>σ</m:t>
                  </m:r>
                </m:e>
                <m:sub>
                  <m:r>
                    <w:rPr>
                      <w:rFonts w:ascii="Cambria Math" w:hAnsi="Cambria Math"/>
                      <w:sz w:val="20"/>
                      <w:szCs w:val="20"/>
                      <w:lang w:eastAsia="zh-CN"/>
                    </w:rPr>
                    <m:t>1</m:t>
                  </m:r>
                </m:sub>
              </m:sSub>
              <m:r>
                <w:rPr>
                  <w:rFonts w:ascii="Cambria Math" w:hAnsi="Cambria Math"/>
                  <w:sz w:val="20"/>
                  <w:szCs w:val="20"/>
                  <w:lang w:eastAsia="zh-CN"/>
                </w:rPr>
                <m:t>,</m:t>
              </m:r>
              <m:sSub>
                <m:sSubPr>
                  <m:ctrlPr>
                    <w:rPr>
                      <w:rFonts w:ascii="Cambria Math" w:hAnsi="Cambria Math"/>
                      <w:bCs/>
                      <w:sz w:val="20"/>
                      <w:szCs w:val="20"/>
                      <w:lang w:eastAsia="zh-CN"/>
                    </w:rPr>
                  </m:ctrlPr>
                </m:sSubPr>
                <m:e>
                  <m:r>
                    <w:rPr>
                      <w:rFonts w:ascii="Cambria Math" w:hAnsi="Cambria Math"/>
                      <w:sz w:val="20"/>
                      <w:szCs w:val="20"/>
                      <w:lang w:eastAsia="zh-CN"/>
                    </w:rPr>
                    <m:t>σ</m:t>
                  </m:r>
                </m:e>
                <m:sub>
                  <m:r>
                    <w:rPr>
                      <w:rFonts w:ascii="Cambria Math" w:hAnsi="Cambria Math"/>
                      <w:sz w:val="20"/>
                      <w:szCs w:val="20"/>
                      <w:lang w:eastAsia="zh-CN"/>
                    </w:rPr>
                    <m:t>2</m:t>
                  </m:r>
                </m:sub>
              </m:sSub>
              <m:r>
                <w:rPr>
                  <w:rFonts w:ascii="Cambria Math" w:hAnsi="Cambria Math"/>
                  <w:sz w:val="20"/>
                  <w:szCs w:val="20"/>
                  <w:lang w:eastAsia="zh-CN"/>
                </w:rPr>
                <m:t>,</m:t>
              </m:r>
              <m:r>
                <m:rPr>
                  <m:sty m:val="p"/>
                </m:rPr>
                <w:rPr>
                  <w:rFonts w:ascii="Cambria Math" w:hAnsi="Cambria Math"/>
                  <w:sz w:val="20"/>
                  <w:szCs w:val="20"/>
                  <w:lang w:eastAsia="zh-CN"/>
                </w:rPr>
                <m:t>…,</m:t>
              </m:r>
              <m:sSub>
                <m:sSubPr>
                  <m:ctrlPr>
                    <w:rPr>
                      <w:rFonts w:ascii="Cambria Math" w:hAnsi="Cambria Math"/>
                      <w:bCs/>
                      <w:sz w:val="20"/>
                      <w:szCs w:val="20"/>
                      <w:lang w:eastAsia="zh-CN"/>
                    </w:rPr>
                  </m:ctrlPr>
                </m:sSubPr>
                <m:e>
                  <m:r>
                    <w:rPr>
                      <w:rFonts w:ascii="Cambria Math" w:hAnsi="Cambria Math"/>
                      <w:sz w:val="20"/>
                      <w:szCs w:val="20"/>
                      <w:lang w:eastAsia="zh-CN"/>
                    </w:rPr>
                    <m:t>σ</m:t>
                  </m:r>
                </m:e>
                <m:sub>
                  <m:r>
                    <w:rPr>
                      <w:rFonts w:ascii="Cambria Math" w:hAnsi="Cambria Math"/>
                      <w:sz w:val="20"/>
                      <w:szCs w:val="20"/>
                      <w:lang w:eastAsia="zh-CN"/>
                    </w:rPr>
                    <m:t>n</m:t>
                  </m:r>
                </m:sub>
              </m:sSub>
            </m:oMath>
            <w:r w:rsidR="00F45030">
              <w:rPr>
                <w:rFonts w:ascii="宋体" w:hAnsi="宋体"/>
                <w:bCs/>
                <w:sz w:val="20"/>
                <w:szCs w:val="20"/>
                <w:lang w:eastAsia="zh-CN"/>
              </w:rPr>
              <w:t>)</w:t>
            </w:r>
            <w:r w:rsidR="000D6717">
              <w:rPr>
                <w:rFonts w:ascii="宋体" w:hAnsi="宋体" w:hint="eastAsia"/>
                <w:bCs/>
                <w:sz w:val="20"/>
                <w:szCs w:val="20"/>
                <w:lang w:eastAsia="zh-CN"/>
              </w:rPr>
              <w:t xml:space="preserve">, </w:t>
            </w:r>
            <w:r w:rsidR="00DD6C3C">
              <w:rPr>
                <w:rFonts w:ascii="宋体" w:hAnsi="宋体" w:hint="eastAsia"/>
                <w:bCs/>
                <w:sz w:val="20"/>
                <w:szCs w:val="20"/>
                <w:lang w:eastAsia="zh-CN"/>
              </w:rPr>
              <w:t>s中的每一个元素为一个奇异值，且按</w:t>
            </w:r>
            <w:r w:rsidR="00291305">
              <w:rPr>
                <w:rFonts w:ascii="宋体" w:hAnsi="宋体" w:hint="eastAsia"/>
                <w:bCs/>
                <w:sz w:val="20"/>
                <w:szCs w:val="20"/>
                <w:lang w:eastAsia="zh-CN"/>
              </w:rPr>
              <w:t>由大到小排列，则一般s中元素会减小的很快，当我们去前r个奇异值进行降维时，即得到：</w:t>
            </w:r>
          </w:p>
          <w:p w14:paraId="3FEA4457" w14:textId="6EDD26B9" w:rsidR="00291305" w:rsidRDefault="00B15BF9" w:rsidP="00B15BF9">
            <w:pPr>
              <w:spacing w:beforeLines="50" w:before="156"/>
              <w:rPr>
                <w:rFonts w:ascii="宋体" w:hAnsi="宋体"/>
                <w:bCs/>
                <w:sz w:val="20"/>
                <w:szCs w:val="20"/>
                <w:lang w:eastAsia="zh-CN"/>
              </w:rPr>
            </w:pPr>
            <w:r>
              <w:rPr>
                <w:rFonts w:ascii="宋体" w:hAnsi="宋体" w:hint="eastAsia"/>
                <w:bCs/>
                <w:sz w:val="20"/>
                <w:szCs w:val="20"/>
                <w:lang w:eastAsia="zh-CN"/>
              </w:rPr>
              <w:t xml:space="preserve">                        </w:t>
            </w:r>
            <m:oMath>
              <m:sSub>
                <m:sSubPr>
                  <m:ctrlPr>
                    <w:rPr>
                      <w:rFonts w:ascii="Cambria Math" w:hAnsi="Cambria Math"/>
                      <w:bCs/>
                      <w:sz w:val="20"/>
                      <w:szCs w:val="20"/>
                      <w:lang w:eastAsia="zh-CN"/>
                    </w:rPr>
                  </m:ctrlPr>
                </m:sSubPr>
                <m:e>
                  <m:r>
                    <w:rPr>
                      <w:rFonts w:ascii="Cambria Math" w:hAnsi="Cambria Math"/>
                      <w:sz w:val="20"/>
                      <w:szCs w:val="20"/>
                      <w:lang w:eastAsia="zh-CN"/>
                    </w:rPr>
                    <m:t>A</m:t>
                  </m:r>
                </m:e>
                <m:sub>
                  <m:r>
                    <w:rPr>
                      <w:rFonts w:ascii="Cambria Math" w:hAnsi="Cambria Math"/>
                      <w:sz w:val="20"/>
                      <w:szCs w:val="20"/>
                      <w:lang w:eastAsia="zh-CN"/>
                    </w:rPr>
                    <m:t>m×n</m:t>
                  </m:r>
                </m:sub>
              </m:sSub>
              <m:r>
                <w:rPr>
                  <w:rFonts w:ascii="Cambria Math" w:hAnsi="Cambria Math"/>
                  <w:sz w:val="20"/>
                  <w:szCs w:val="20"/>
                  <w:lang w:eastAsia="zh-CN"/>
                </w:rPr>
                <m:t>=</m:t>
              </m:r>
              <m:sSub>
                <m:sSubPr>
                  <m:ctrlPr>
                    <w:rPr>
                      <w:rFonts w:ascii="Cambria Math" w:hAnsi="Cambria Math"/>
                      <w:bCs/>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m×r</m:t>
                  </m:r>
                </m:sub>
              </m:sSub>
              <m:sSub>
                <m:sSubPr>
                  <m:ctrlPr>
                    <w:rPr>
                      <w:rFonts w:ascii="Cambria Math" w:hAnsi="Cambria Math"/>
                      <w:bCs/>
                      <w:i/>
                      <w:sz w:val="20"/>
                      <w:szCs w:val="20"/>
                      <w:lang w:eastAsia="zh-CN"/>
                    </w:rPr>
                  </m:ctrlPr>
                </m:sSubPr>
                <m:e>
                  <m:r>
                    <w:rPr>
                      <w:rFonts w:ascii="Cambria Math" w:hAnsi="Cambria Math"/>
                      <w:sz w:val="20"/>
                      <w:szCs w:val="20"/>
                      <w:lang w:eastAsia="zh-CN"/>
                    </w:rPr>
                    <m:t>∑</m:t>
                  </m:r>
                </m:e>
                <m:sub>
                  <m:r>
                    <w:rPr>
                      <w:rFonts w:ascii="Cambria Math" w:hAnsi="Cambria Math"/>
                      <w:sz w:val="20"/>
                      <w:szCs w:val="20"/>
                      <w:lang w:eastAsia="zh-CN"/>
                    </w:rPr>
                    <m:t>r×r</m:t>
                  </m:r>
                </m:sub>
              </m:sSub>
              <m:sSup>
                <m:sSupPr>
                  <m:ctrlPr>
                    <w:rPr>
                      <w:rFonts w:ascii="Cambria Math" w:hAnsi="Cambria Math"/>
                      <w:bCs/>
                      <w:i/>
                      <w:sz w:val="20"/>
                      <w:szCs w:val="20"/>
                      <w:lang w:eastAsia="zh-CN"/>
                    </w:rPr>
                  </m:ctrlPr>
                </m:sSupPr>
                <m:e>
                  <m:r>
                    <w:rPr>
                      <w:rFonts w:ascii="Cambria Math" w:hAnsi="Cambria Math"/>
                      <w:sz w:val="20"/>
                      <w:szCs w:val="20"/>
                      <w:lang w:eastAsia="zh-CN"/>
                    </w:rPr>
                    <m:t>V</m:t>
                  </m:r>
                </m:e>
                <m:sup>
                  <m:sSub>
                    <m:sSubPr>
                      <m:ctrlPr>
                        <w:rPr>
                          <w:rFonts w:ascii="Cambria Math" w:hAnsi="Cambria Math"/>
                          <w:bCs/>
                          <w:i/>
                          <w:sz w:val="20"/>
                          <w:szCs w:val="20"/>
                          <w:lang w:eastAsia="zh-CN"/>
                        </w:rPr>
                      </m:ctrlPr>
                    </m:sSubPr>
                    <m:e>
                      <m:r>
                        <w:rPr>
                          <w:rFonts w:ascii="Cambria Math" w:hAnsi="Cambria Math"/>
                          <w:sz w:val="20"/>
                          <w:szCs w:val="20"/>
                          <w:lang w:eastAsia="zh-CN"/>
                        </w:rPr>
                        <m:t>T</m:t>
                      </m:r>
                    </m:e>
                    <m:sub>
                      <m:r>
                        <w:rPr>
                          <w:rFonts w:ascii="Cambria Math" w:hAnsi="Cambria Math"/>
                          <w:sz w:val="20"/>
                          <w:szCs w:val="20"/>
                          <w:lang w:eastAsia="zh-CN"/>
                        </w:rPr>
                        <m:t>r×n</m:t>
                      </m:r>
                    </m:sub>
                  </m:sSub>
                </m:sup>
              </m:sSup>
            </m:oMath>
            <w:r w:rsidR="00291305">
              <w:rPr>
                <w:rFonts w:ascii="宋体" w:hAnsi="宋体" w:hint="eastAsia"/>
                <w:bCs/>
                <w:sz w:val="20"/>
                <w:szCs w:val="20"/>
                <w:lang w:eastAsia="zh-CN"/>
              </w:rPr>
              <w:t xml:space="preserve">   </w:t>
            </w:r>
            <w:r>
              <w:rPr>
                <w:rFonts w:ascii="宋体" w:hAnsi="宋体" w:hint="eastAsia"/>
                <w:bCs/>
                <w:sz w:val="20"/>
                <w:szCs w:val="20"/>
                <w:lang w:eastAsia="zh-CN"/>
              </w:rPr>
              <w:t xml:space="preserve">                          </w:t>
            </w:r>
            <w:r w:rsidR="00291305" w:rsidRPr="00291305">
              <w:rPr>
                <w:rFonts w:ascii="宋体" w:hAnsi="宋体" w:hint="eastAsia"/>
                <w:bCs/>
                <w:sz w:val="20"/>
                <w:szCs w:val="20"/>
                <w:lang w:eastAsia="zh-CN"/>
              </w:rPr>
              <w:t>(公式</w:t>
            </w:r>
            <w:r w:rsidR="00291305">
              <w:rPr>
                <w:rFonts w:ascii="宋体" w:hAnsi="宋体" w:hint="eastAsia"/>
                <w:bCs/>
                <w:sz w:val="20"/>
                <w:szCs w:val="20"/>
                <w:lang w:eastAsia="zh-CN"/>
              </w:rPr>
              <w:t>2.2</w:t>
            </w:r>
            <w:r w:rsidR="00291305" w:rsidRPr="00291305">
              <w:rPr>
                <w:rFonts w:ascii="宋体" w:hAnsi="宋体" w:hint="eastAsia"/>
                <w:bCs/>
                <w:sz w:val="20"/>
                <w:szCs w:val="20"/>
                <w:lang w:eastAsia="zh-CN"/>
              </w:rPr>
              <w:t>)</w:t>
            </w:r>
          </w:p>
          <w:p w14:paraId="78575A9B" w14:textId="38DB0712" w:rsidR="00291305" w:rsidRDefault="00291305" w:rsidP="00291305">
            <w:pPr>
              <w:spacing w:beforeLines="50" w:before="156"/>
              <w:rPr>
                <w:rFonts w:ascii="宋体" w:hAnsi="宋体"/>
                <w:bCs/>
                <w:sz w:val="20"/>
                <w:szCs w:val="20"/>
                <w:lang w:eastAsia="zh-CN"/>
              </w:rPr>
            </w:pPr>
            <w:r>
              <w:rPr>
                <w:rFonts w:ascii="宋体" w:hAnsi="宋体" w:hint="eastAsia"/>
                <w:bCs/>
                <w:sz w:val="20"/>
                <w:szCs w:val="20"/>
                <w:lang w:eastAsia="zh-CN"/>
              </w:rPr>
              <w:t>其中r远远小于m和n，这样</w:t>
            </w:r>
            <m:oMath>
              <m:r>
                <m:rPr>
                  <m:sty m:val="p"/>
                </m:rPr>
                <w:rPr>
                  <w:rFonts w:ascii="Cambria Math" w:hAnsi="Cambria Math"/>
                  <w:sz w:val="20"/>
                  <w:szCs w:val="20"/>
                  <w:lang w:eastAsia="zh-CN"/>
                </w:rPr>
                <m:t>基于</m:t>
              </m:r>
              <m:sSub>
                <m:sSubPr>
                  <m:ctrlPr>
                    <w:rPr>
                      <w:rFonts w:ascii="Cambria Math" w:hAnsi="Cambria Math"/>
                      <w:bCs/>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m</m:t>
                  </m:r>
                  <m:r>
                    <m:rPr>
                      <m:sty m:val="p"/>
                    </m:rPr>
                    <w:rPr>
                      <w:rFonts w:ascii="Cambria Math" w:hAnsi="Cambria Math"/>
                      <w:sz w:val="20"/>
                      <w:szCs w:val="20"/>
                      <w:lang w:eastAsia="zh-CN"/>
                    </w:rPr>
                    <m:t>×r</m:t>
                  </m:r>
                </m:sub>
              </m:sSub>
            </m:oMath>
            <w:r>
              <w:rPr>
                <w:rFonts w:ascii="宋体" w:hAnsi="宋体" w:hint="eastAsia"/>
                <w:bCs/>
                <w:sz w:val="20"/>
                <w:szCs w:val="20"/>
                <w:lang w:eastAsia="zh-CN"/>
              </w:rPr>
              <w:t xml:space="preserve"> ,</w:t>
            </w:r>
            <m:oMath>
              <m:r>
                <m:rPr>
                  <m:sty m:val="p"/>
                </m:rPr>
                <w:rPr>
                  <w:rFonts w:ascii="Cambria Math" w:hAnsi="Cambria Math"/>
                  <w:sz w:val="20"/>
                  <w:szCs w:val="20"/>
                  <w:lang w:eastAsia="zh-CN"/>
                </w:rPr>
                <m:t xml:space="preserve"> </m:t>
              </m:r>
              <m:sSub>
                <m:sSubPr>
                  <m:ctrlPr>
                    <w:rPr>
                      <w:rFonts w:ascii="Cambria Math" w:hAnsi="Cambria Math"/>
                      <w:bCs/>
                      <w:sz w:val="20"/>
                      <w:szCs w:val="20"/>
                      <w:lang w:eastAsia="zh-CN"/>
                    </w:rPr>
                  </m:ctrlPr>
                </m:sSubPr>
                <m:e>
                  <m:r>
                    <w:rPr>
                      <w:rFonts w:ascii="Cambria Math" w:hAnsi="Cambria Math"/>
                      <w:sz w:val="20"/>
                      <w:szCs w:val="20"/>
                      <w:lang w:eastAsia="zh-CN"/>
                    </w:rPr>
                    <m:t>∑</m:t>
                  </m:r>
                </m:e>
                <m:sub>
                  <m:r>
                    <w:rPr>
                      <w:rFonts w:ascii="Cambria Math" w:hAnsi="Cambria Math"/>
                      <w:sz w:val="20"/>
                      <w:szCs w:val="20"/>
                      <w:lang w:eastAsia="zh-CN"/>
                    </w:rPr>
                    <m:t>r</m:t>
                  </m:r>
                  <m:r>
                    <m:rPr>
                      <m:sty m:val="p"/>
                    </m:rPr>
                    <w:rPr>
                      <w:rFonts w:ascii="Cambria Math" w:hAnsi="Cambria Math"/>
                      <w:sz w:val="20"/>
                      <w:szCs w:val="20"/>
                      <w:lang w:eastAsia="zh-CN"/>
                    </w:rPr>
                    <m:t>×r</m:t>
                  </m:r>
                </m:sub>
              </m:sSub>
            </m:oMath>
            <w:r>
              <w:rPr>
                <w:rFonts w:ascii="宋体" w:hAnsi="宋体" w:hint="eastAsia"/>
                <w:bCs/>
                <w:sz w:val="20"/>
                <w:szCs w:val="20"/>
                <w:lang w:eastAsia="zh-CN"/>
              </w:rPr>
              <w:t xml:space="preserve"> ,</w:t>
            </w:r>
            <m:oMath>
              <m:r>
                <w:rPr>
                  <w:rFonts w:ascii="Cambria Math" w:hAnsi="Cambria Math"/>
                  <w:sz w:val="20"/>
                  <w:szCs w:val="20"/>
                  <w:lang w:eastAsia="zh-CN"/>
                </w:rPr>
                <m:t xml:space="preserve"> </m:t>
              </m:r>
              <m:sSubSup>
                <m:sSubSupPr>
                  <m:ctrlPr>
                    <w:rPr>
                      <w:rFonts w:ascii="Cambria Math" w:hAnsi="Cambria Math"/>
                      <w:bCs/>
                      <w:i/>
                      <w:sz w:val="20"/>
                      <w:szCs w:val="20"/>
                      <w:lang w:eastAsia="zh-CN"/>
                    </w:rPr>
                  </m:ctrlPr>
                </m:sSubSupPr>
                <m:e>
                  <m:r>
                    <w:rPr>
                      <w:rFonts w:ascii="Cambria Math" w:hAnsi="Cambria Math"/>
                      <w:sz w:val="20"/>
                      <w:szCs w:val="20"/>
                      <w:lang w:eastAsia="zh-CN"/>
                    </w:rPr>
                    <m:t>V</m:t>
                  </m:r>
                </m:e>
                <m:sub>
                  <m:r>
                    <w:rPr>
                      <w:rFonts w:ascii="Cambria Math" w:hAnsi="Cambria Math"/>
                      <w:sz w:val="20"/>
                      <w:szCs w:val="20"/>
                      <w:lang w:eastAsia="zh-CN"/>
                    </w:rPr>
                    <m:t>r×n</m:t>
                  </m:r>
                </m:sub>
                <m:sup>
                  <m:r>
                    <w:rPr>
                      <w:rFonts w:ascii="Cambria Math" w:hAnsi="Cambria Math"/>
                      <w:sz w:val="20"/>
                      <w:szCs w:val="20"/>
                      <w:lang w:eastAsia="zh-CN"/>
                    </w:rPr>
                    <m:t>T</m:t>
                  </m:r>
                </m:sup>
              </m:sSubSup>
            </m:oMath>
            <w:r>
              <w:rPr>
                <w:rFonts w:ascii="宋体" w:hAnsi="宋体" w:hint="eastAsia"/>
                <w:bCs/>
                <w:sz w:val="20"/>
                <w:szCs w:val="20"/>
                <w:lang w:eastAsia="zh-CN"/>
              </w:rPr>
              <w:t xml:space="preserve"> 三个矩阵的计算会比基于A的运算快很多。</w:t>
            </w:r>
          </w:p>
          <w:p w14:paraId="7641206B" w14:textId="7E394400" w:rsidR="00291305" w:rsidRDefault="00291305" w:rsidP="00291305">
            <w:pPr>
              <w:spacing w:beforeLines="50" w:before="156"/>
              <w:rPr>
                <w:rFonts w:ascii="宋体" w:hAnsi="宋体"/>
                <w:bCs/>
                <w:sz w:val="20"/>
                <w:szCs w:val="20"/>
                <w:lang w:eastAsia="zh-CN"/>
              </w:rPr>
            </w:pPr>
            <w:r>
              <w:rPr>
                <w:rFonts w:ascii="宋体" w:hAnsi="宋体" w:hint="eastAsia"/>
                <w:bCs/>
                <w:sz w:val="20"/>
                <w:szCs w:val="20"/>
                <w:lang w:eastAsia="zh-CN"/>
              </w:rPr>
              <w:t xml:space="preserve">   基于SVD的推荐就是先将评分矩阵进行SVD分解，选取适当的奇异值个数r进行低阶近似，得到</w:t>
            </w:r>
            <m:oMath>
              <m:sSub>
                <m:sSubPr>
                  <m:ctrlPr>
                    <w:rPr>
                      <w:rFonts w:ascii="Cambria Math" w:hAnsi="Cambria Math"/>
                      <w:bCs/>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m</m:t>
                  </m:r>
                  <m:r>
                    <m:rPr>
                      <m:sty m:val="p"/>
                    </m:rPr>
                    <w:rPr>
                      <w:rFonts w:ascii="Cambria Math" w:hAnsi="Cambria Math"/>
                      <w:sz w:val="20"/>
                      <w:szCs w:val="20"/>
                      <w:lang w:eastAsia="zh-CN"/>
                    </w:rPr>
                    <m:t>×r</m:t>
                  </m:r>
                </m:sub>
              </m:sSub>
            </m:oMath>
            <w:r w:rsidR="00F73AF8">
              <w:rPr>
                <w:rFonts w:ascii="宋体" w:hAnsi="宋体" w:hint="eastAsia"/>
                <w:bCs/>
                <w:sz w:val="20"/>
                <w:szCs w:val="20"/>
                <w:lang w:eastAsia="zh-CN"/>
              </w:rPr>
              <w:t>，</w:t>
            </w:r>
            <m:oMath>
              <m:sSub>
                <m:sSubPr>
                  <m:ctrlPr>
                    <w:rPr>
                      <w:rFonts w:ascii="Cambria Math" w:hAnsi="Cambria Math"/>
                      <w:bCs/>
                      <w:sz w:val="20"/>
                      <w:szCs w:val="20"/>
                      <w:lang w:eastAsia="zh-CN"/>
                    </w:rPr>
                  </m:ctrlPr>
                </m:sSubPr>
                <m:e>
                  <m:r>
                    <w:rPr>
                      <w:rFonts w:ascii="Cambria Math" w:hAnsi="Cambria Math"/>
                      <w:sz w:val="20"/>
                      <w:szCs w:val="20"/>
                      <w:lang w:eastAsia="zh-CN"/>
                    </w:rPr>
                    <m:t>∑</m:t>
                  </m:r>
                </m:e>
                <m:sub>
                  <m:r>
                    <w:rPr>
                      <w:rFonts w:ascii="Cambria Math" w:hAnsi="Cambria Math"/>
                      <w:sz w:val="20"/>
                      <w:szCs w:val="20"/>
                      <w:lang w:eastAsia="zh-CN"/>
                    </w:rPr>
                    <m:t>r</m:t>
                  </m:r>
                  <m:r>
                    <m:rPr>
                      <m:sty m:val="p"/>
                    </m:rPr>
                    <w:rPr>
                      <w:rFonts w:ascii="Cambria Math" w:hAnsi="Cambria Math"/>
                      <w:sz w:val="20"/>
                      <w:szCs w:val="20"/>
                      <w:lang w:eastAsia="zh-CN"/>
                    </w:rPr>
                    <m:t>×r</m:t>
                  </m:r>
                </m:sub>
              </m:sSub>
            </m:oMath>
            <w:r w:rsidR="00F73AF8">
              <w:rPr>
                <w:rFonts w:ascii="宋体" w:hAnsi="宋体" w:hint="eastAsia"/>
                <w:bCs/>
                <w:sz w:val="20"/>
                <w:szCs w:val="20"/>
                <w:lang w:eastAsia="zh-CN"/>
              </w:rPr>
              <w:t>,</w:t>
            </w:r>
            <m:oMath>
              <m:r>
                <w:rPr>
                  <w:rFonts w:ascii="Cambria Math" w:hAnsi="Cambria Math"/>
                  <w:sz w:val="20"/>
                  <w:szCs w:val="20"/>
                  <w:lang w:eastAsia="zh-CN"/>
                </w:rPr>
                <m:t xml:space="preserve"> </m:t>
              </m:r>
              <m:sSubSup>
                <m:sSubSupPr>
                  <m:ctrlPr>
                    <w:rPr>
                      <w:rFonts w:ascii="Cambria Math" w:hAnsi="Cambria Math"/>
                      <w:bCs/>
                      <w:i/>
                      <w:sz w:val="20"/>
                      <w:szCs w:val="20"/>
                      <w:lang w:eastAsia="zh-CN"/>
                    </w:rPr>
                  </m:ctrlPr>
                </m:sSubSupPr>
                <m:e>
                  <m:r>
                    <w:rPr>
                      <w:rFonts w:ascii="Cambria Math" w:hAnsi="Cambria Math"/>
                      <w:sz w:val="20"/>
                      <w:szCs w:val="20"/>
                      <w:lang w:eastAsia="zh-CN"/>
                    </w:rPr>
                    <m:t>V</m:t>
                  </m:r>
                </m:e>
                <m:sub>
                  <m:r>
                    <w:rPr>
                      <w:rFonts w:ascii="Cambria Math" w:hAnsi="Cambria Math"/>
                      <w:sz w:val="20"/>
                      <w:szCs w:val="20"/>
                      <w:lang w:eastAsia="zh-CN"/>
                    </w:rPr>
                    <m:t>r×n</m:t>
                  </m:r>
                </m:sub>
                <m:sup>
                  <m:r>
                    <w:rPr>
                      <w:rFonts w:ascii="Cambria Math" w:hAnsi="Cambria Math"/>
                      <w:sz w:val="20"/>
                      <w:szCs w:val="20"/>
                      <w:lang w:eastAsia="zh-CN"/>
                    </w:rPr>
                    <m:t>T</m:t>
                  </m:r>
                </m:sup>
              </m:sSubSup>
            </m:oMath>
            <w:r w:rsidR="00F73AF8">
              <w:rPr>
                <w:rFonts w:ascii="宋体" w:hAnsi="宋体" w:hint="eastAsia"/>
                <w:bCs/>
                <w:sz w:val="20"/>
                <w:szCs w:val="20"/>
                <w:lang w:eastAsia="zh-CN"/>
              </w:rPr>
              <w:t>三个矩阵，然后基于这三个矩阵进行推荐</w:t>
            </w:r>
            <w:r w:rsidR="00BF0461">
              <w:rPr>
                <w:rFonts w:ascii="宋体" w:hAnsi="宋体" w:hint="eastAsia"/>
                <w:bCs/>
                <w:sz w:val="20"/>
                <w:szCs w:val="20"/>
                <w:lang w:eastAsia="zh-CN"/>
              </w:rPr>
              <w:t>。</w:t>
            </w:r>
          </w:p>
          <w:p w14:paraId="75F2BFE3" w14:textId="7BE8A63A" w:rsidR="00BF0461" w:rsidRDefault="00BF0461" w:rsidP="00291305">
            <w:pPr>
              <w:spacing w:beforeLines="50" w:before="156"/>
              <w:rPr>
                <w:rFonts w:ascii="宋体" w:hAnsi="宋体"/>
                <w:bCs/>
                <w:sz w:val="20"/>
                <w:szCs w:val="20"/>
                <w:lang w:eastAsia="zh-CN"/>
              </w:rPr>
            </w:pPr>
            <w:r>
              <w:rPr>
                <w:rFonts w:ascii="宋体" w:hAnsi="宋体" w:hint="eastAsia"/>
                <w:bCs/>
                <w:sz w:val="20"/>
                <w:szCs w:val="20"/>
                <w:lang w:eastAsia="zh-CN"/>
              </w:rPr>
              <w:t xml:space="preserve">   基于SVD的推荐本质上还是利用用户行为数据，只是在推荐前后先离线对评分矩阵进行分解，然后进行降维，从而大大减小存储的数据量和在线计算量。但它也有以下两个主要缺点：</w:t>
            </w:r>
          </w:p>
          <w:p w14:paraId="273E08A4" w14:textId="3DFA9698" w:rsidR="00BF0461" w:rsidRPr="00BF0461" w:rsidRDefault="00BF0461" w:rsidP="00291305">
            <w:pPr>
              <w:spacing w:beforeLines="50" w:before="156"/>
              <w:rPr>
                <w:rFonts w:ascii="宋体" w:hAnsi="宋体"/>
                <w:bCs/>
                <w:sz w:val="20"/>
                <w:szCs w:val="20"/>
                <w:lang w:eastAsia="zh-CN"/>
              </w:rPr>
            </w:pPr>
            <w:r>
              <w:rPr>
                <w:rFonts w:ascii="宋体" w:hAnsi="宋体" w:hint="eastAsia"/>
                <w:bCs/>
                <w:sz w:val="20"/>
                <w:szCs w:val="20"/>
                <w:lang w:eastAsia="zh-CN"/>
              </w:rPr>
              <w:t xml:space="preserve">   1) 降维时r维不好确定。</w:t>
            </w:r>
            <w:r>
              <w:rPr>
                <w:rFonts w:ascii="宋体" w:hAnsi="宋体"/>
                <w:bCs/>
                <w:sz w:val="20"/>
                <w:szCs w:val="20"/>
                <w:lang w:eastAsia="zh-CN"/>
              </w:rPr>
              <w:t>r</w:t>
            </w:r>
            <w:r>
              <w:rPr>
                <w:rFonts w:ascii="宋体" w:hAnsi="宋体" w:hint="eastAsia"/>
                <w:bCs/>
                <w:sz w:val="20"/>
                <w:szCs w:val="20"/>
                <w:lang w:eastAsia="zh-CN"/>
              </w:rPr>
              <w:t>太大，则降维效果不好，r太小又会损失太多信息。在实际使用过程中往往根据奇异值的衰减程度确定r值。</w:t>
            </w:r>
          </w:p>
          <w:p w14:paraId="13A9F699" w14:textId="30C8613F" w:rsidR="00291305" w:rsidRPr="00BF0461" w:rsidRDefault="00BF0461" w:rsidP="00291305">
            <w:pPr>
              <w:spacing w:beforeLines="50" w:before="156"/>
              <w:rPr>
                <w:rFonts w:ascii="宋体" w:hAnsi="宋体"/>
                <w:bCs/>
                <w:sz w:val="20"/>
                <w:szCs w:val="20"/>
                <w:lang w:eastAsia="zh-CN"/>
              </w:rPr>
            </w:pPr>
            <w:r>
              <w:rPr>
                <w:rFonts w:ascii="宋体" w:hAnsi="宋体" w:hint="eastAsia"/>
                <w:bCs/>
                <w:sz w:val="20"/>
                <w:szCs w:val="20"/>
                <w:lang w:eastAsia="zh-CN"/>
              </w:rPr>
              <w:t xml:space="preserve">   2）SVD本身计算量就非常大，当数据量比较大时，消耗的时间会难以忍受。不过现在Spark已经实现了SVD的并行化计算，当r值选取的较小时，Spark的计算速度还是比较快的。</w:t>
            </w:r>
          </w:p>
          <w:p w14:paraId="0DC4F8A9" w14:textId="5E0EF227" w:rsidR="00F6266B" w:rsidRDefault="00F6266B" w:rsidP="00BF0461">
            <w:pPr>
              <w:spacing w:beforeLines="50" w:before="156"/>
              <w:ind w:firstLine="300"/>
              <w:rPr>
                <w:rFonts w:ascii="宋体" w:hAnsi="宋体"/>
                <w:bCs/>
                <w:sz w:val="20"/>
                <w:szCs w:val="20"/>
                <w:lang w:eastAsia="zh-CN"/>
              </w:rPr>
            </w:pPr>
            <w:r>
              <w:rPr>
                <w:rFonts w:ascii="宋体" w:hAnsi="宋体" w:hint="eastAsia"/>
                <w:bCs/>
                <w:sz w:val="20"/>
                <w:szCs w:val="20"/>
                <w:lang w:eastAsia="zh-CN"/>
              </w:rPr>
              <w:t>2、基于</w:t>
            </w:r>
            <w:r>
              <w:rPr>
                <w:rFonts w:ascii="宋体" w:hAnsi="宋体"/>
                <w:bCs/>
                <w:sz w:val="20"/>
                <w:szCs w:val="20"/>
                <w:lang w:eastAsia="zh-CN"/>
              </w:rPr>
              <w:t>人口统计学的推荐</w:t>
            </w:r>
          </w:p>
          <w:p w14:paraId="12478D93" w14:textId="64120F27" w:rsidR="00BF0461" w:rsidRDefault="00BF0461" w:rsidP="00BF0461">
            <w:pPr>
              <w:spacing w:beforeLines="50" w:before="156"/>
              <w:ind w:firstLine="300"/>
              <w:rPr>
                <w:rFonts w:ascii="宋体" w:hAnsi="宋体"/>
                <w:bCs/>
                <w:sz w:val="20"/>
                <w:szCs w:val="20"/>
                <w:lang w:eastAsia="zh-CN"/>
              </w:rPr>
            </w:pPr>
            <w:r>
              <w:rPr>
                <w:rFonts w:ascii="宋体" w:hAnsi="宋体" w:hint="eastAsia"/>
                <w:bCs/>
                <w:sz w:val="20"/>
                <w:szCs w:val="20"/>
                <w:lang w:eastAsia="zh-CN"/>
              </w:rPr>
              <w:t>基于人口统计学的推荐是利用人的静态描述信息</w:t>
            </w:r>
            <w:r w:rsidR="00A16723">
              <w:rPr>
                <w:rFonts w:ascii="宋体" w:hAnsi="宋体" w:hint="eastAsia"/>
                <w:bCs/>
                <w:sz w:val="20"/>
                <w:szCs w:val="20"/>
                <w:lang w:eastAsia="zh-CN"/>
              </w:rPr>
              <w:t>进行推荐的方法。它简单的根据人口统计信息发现用户的相似度，然后给当前用户推荐与他相近的人喜欢的物品。</w:t>
            </w:r>
          </w:p>
          <w:p w14:paraId="23DC4754" w14:textId="07835151" w:rsidR="00A16723" w:rsidRDefault="00A16723" w:rsidP="00BF0461">
            <w:pPr>
              <w:spacing w:beforeLines="50" w:before="156"/>
              <w:ind w:firstLine="300"/>
              <w:rPr>
                <w:rFonts w:ascii="宋体" w:hAnsi="宋体"/>
                <w:bCs/>
                <w:sz w:val="20"/>
                <w:szCs w:val="20"/>
                <w:lang w:eastAsia="zh-CN"/>
              </w:rPr>
            </w:pPr>
            <w:r>
              <w:rPr>
                <w:rFonts w:ascii="宋体" w:hAnsi="宋体" w:hint="eastAsia"/>
                <w:bCs/>
                <w:sz w:val="20"/>
                <w:szCs w:val="20"/>
                <w:lang w:eastAsia="zh-CN"/>
              </w:rPr>
              <w:t>具体来说，该方法首先会利用用户的统计信息，如年龄，性别，住址等，然后采用特定的相异度计算策略，计算用户之间的距离。实际计算时用户属性类别往往是不同的，例如性别是二元属性，年龄是序列属性，职业是名称属性等。假设数据集含有p个混合属性，对于对象i和j，我们采用下面的公式计算它们的距离：</w:t>
            </w:r>
          </w:p>
          <w:p w14:paraId="2DB774A3" w14:textId="0A247A6D" w:rsidR="00B15BF9" w:rsidRDefault="00B15BF9" w:rsidP="00B15BF9">
            <w:pPr>
              <w:spacing w:beforeLines="50" w:before="156"/>
              <w:rPr>
                <w:rFonts w:ascii="宋体" w:hAnsi="宋体"/>
                <w:bCs/>
                <w:sz w:val="20"/>
                <w:szCs w:val="20"/>
                <w:lang w:eastAsia="zh-CN"/>
              </w:rPr>
            </w:pPr>
            <w:r>
              <w:rPr>
                <w:rFonts w:ascii="宋体" w:hAnsi="宋体" w:hint="eastAsia"/>
                <w:bCs/>
                <w:sz w:val="20"/>
                <w:szCs w:val="20"/>
                <w:lang w:eastAsia="zh-CN"/>
              </w:rPr>
              <w:lastRenderedPageBreak/>
              <w:t xml:space="preserve">                                 </w:t>
            </w:r>
            <m:oMath>
              <m:r>
                <m:rPr>
                  <m:sty m:val="p"/>
                </m:rPr>
                <w:rPr>
                  <w:rFonts w:ascii="Cambria Math" w:hAnsi="Cambria Math"/>
                  <w:sz w:val="20"/>
                  <w:szCs w:val="20"/>
                  <w:lang w:eastAsia="zh-CN"/>
                </w:rPr>
                <m:t>d</m:t>
              </m:r>
              <m:d>
                <m:dPr>
                  <m:ctrlPr>
                    <w:rPr>
                      <w:rFonts w:ascii="Cambria Math" w:hAnsi="Cambria Math"/>
                      <w:bCs/>
                      <w:sz w:val="20"/>
                      <w:szCs w:val="20"/>
                      <w:lang w:eastAsia="zh-CN"/>
                    </w:rPr>
                  </m:ctrlPr>
                </m:dPr>
                <m:e>
                  <m:r>
                    <m:rPr>
                      <m:sty m:val="p"/>
                    </m:rPr>
                    <w:rPr>
                      <w:rFonts w:ascii="Cambria Math" w:hAnsi="Cambria Math"/>
                      <w:sz w:val="20"/>
                      <w:szCs w:val="20"/>
                      <w:lang w:eastAsia="zh-CN"/>
                    </w:rPr>
                    <m:t>i,j</m:t>
                  </m:r>
                </m:e>
              </m:d>
              <m:r>
                <m:rPr>
                  <m:sty m:val="p"/>
                </m:rPr>
                <w:rPr>
                  <w:rFonts w:ascii="Cambria Math" w:hAnsi="Cambria Math"/>
                  <w:sz w:val="20"/>
                  <w:szCs w:val="20"/>
                  <w:lang w:eastAsia="zh-CN"/>
                </w:rPr>
                <m:t>=</m:t>
              </m:r>
              <m:f>
                <m:fPr>
                  <m:ctrlPr>
                    <w:rPr>
                      <w:rFonts w:ascii="Cambria Math" w:hAnsi="Cambria Math"/>
                      <w:bCs/>
                      <w:sz w:val="20"/>
                      <w:szCs w:val="20"/>
                      <w:lang w:eastAsia="zh-CN"/>
                    </w:rPr>
                  </m:ctrlPr>
                </m:fPr>
                <m:num>
                  <m:sSubSup>
                    <m:sSubSupPr>
                      <m:ctrlPr>
                        <w:rPr>
                          <w:rFonts w:ascii="Cambria Math" w:hAnsi="Cambria Math"/>
                          <w:bCs/>
                          <w:i/>
                          <w:sz w:val="20"/>
                          <w:szCs w:val="20"/>
                          <w:lang w:eastAsia="zh-CN"/>
                        </w:rPr>
                      </m:ctrlPr>
                    </m:sSubSupPr>
                    <m:e>
                      <m:r>
                        <w:rPr>
                          <w:rFonts w:ascii="Cambria Math" w:hAnsi="Cambria Math"/>
                          <w:sz w:val="20"/>
                          <w:szCs w:val="20"/>
                          <w:lang w:eastAsia="zh-CN"/>
                        </w:rPr>
                        <m:t>∑</m:t>
                      </m:r>
                    </m:e>
                    <m:sub>
                      <m:r>
                        <w:rPr>
                          <w:rFonts w:ascii="Cambria Math" w:hAnsi="Cambria Math"/>
                          <w:sz w:val="20"/>
                          <w:szCs w:val="20"/>
                          <w:lang w:eastAsia="zh-CN"/>
                        </w:rPr>
                        <m:t>f=1</m:t>
                      </m:r>
                    </m:sub>
                    <m:sup>
                      <m:r>
                        <w:rPr>
                          <w:rFonts w:ascii="Cambria Math" w:hAnsi="Cambria Math"/>
                          <w:sz w:val="20"/>
                          <w:szCs w:val="20"/>
                          <w:lang w:eastAsia="zh-CN"/>
                        </w:rPr>
                        <m:t>p</m:t>
                      </m:r>
                    </m:sup>
                  </m:sSubSup>
                  <m:sSubSup>
                    <m:sSubSupPr>
                      <m:ctrlPr>
                        <w:rPr>
                          <w:rFonts w:ascii="Cambria Math" w:hAnsi="Cambria Math"/>
                          <w:bCs/>
                          <w:i/>
                          <w:sz w:val="20"/>
                          <w:szCs w:val="20"/>
                          <w:lang w:eastAsia="zh-CN"/>
                        </w:rPr>
                      </m:ctrlPr>
                    </m:sSubSupPr>
                    <m:e>
                      <m:r>
                        <w:rPr>
                          <w:rFonts w:ascii="Cambria Math" w:hAnsi="Cambria Math"/>
                          <w:sz w:val="20"/>
                          <w:szCs w:val="20"/>
                          <w:lang w:eastAsia="zh-CN"/>
                        </w:rPr>
                        <m:t>δ</m:t>
                      </m:r>
                    </m:e>
                    <m:sub>
                      <m:r>
                        <w:rPr>
                          <w:rFonts w:ascii="Cambria Math" w:hAnsi="Cambria Math"/>
                          <w:sz w:val="20"/>
                          <w:szCs w:val="20"/>
                          <w:lang w:eastAsia="zh-CN"/>
                        </w:rPr>
                        <m:t>ij</m:t>
                      </m:r>
                    </m:sub>
                    <m:sup>
                      <m:r>
                        <w:rPr>
                          <w:rFonts w:ascii="Cambria Math" w:hAnsi="Cambria Math"/>
                          <w:sz w:val="20"/>
                          <w:szCs w:val="20"/>
                          <w:lang w:eastAsia="zh-CN"/>
                        </w:rPr>
                        <m:t>(</m:t>
                      </m:r>
                      <m:r>
                        <m:rPr>
                          <m:sty m:val="p"/>
                        </m:rPr>
                        <w:rPr>
                          <w:rFonts w:ascii="Cambria Math" w:hAnsi="Cambria Math"/>
                          <w:sz w:val="20"/>
                          <w:szCs w:val="20"/>
                          <w:lang w:eastAsia="zh-CN"/>
                        </w:rPr>
                        <m:t>f)</m:t>
                      </m:r>
                    </m:sup>
                  </m:sSubSup>
                  <m:sSubSup>
                    <m:sSubSupPr>
                      <m:ctrlPr>
                        <w:rPr>
                          <w:rFonts w:ascii="Cambria Math" w:hAnsi="Cambria Math"/>
                          <w:bCs/>
                          <w:i/>
                          <w:sz w:val="20"/>
                          <w:szCs w:val="20"/>
                          <w:lang w:eastAsia="zh-CN"/>
                        </w:rPr>
                      </m:ctrlPr>
                    </m:sSubSupPr>
                    <m:e>
                      <m:r>
                        <w:rPr>
                          <w:rFonts w:ascii="Cambria Math" w:hAnsi="Cambria Math"/>
                          <w:sz w:val="20"/>
                          <w:szCs w:val="20"/>
                          <w:lang w:eastAsia="zh-CN"/>
                        </w:rPr>
                        <m:t>d</m:t>
                      </m:r>
                    </m:e>
                    <m:sub>
                      <m:r>
                        <w:rPr>
                          <w:rFonts w:ascii="Cambria Math" w:hAnsi="Cambria Math"/>
                          <w:sz w:val="20"/>
                          <w:szCs w:val="20"/>
                          <w:lang w:eastAsia="zh-CN"/>
                        </w:rPr>
                        <m:t>ij</m:t>
                      </m:r>
                    </m:sub>
                    <m:sup>
                      <m:r>
                        <w:rPr>
                          <w:rFonts w:ascii="Cambria Math" w:hAnsi="Cambria Math"/>
                          <w:sz w:val="20"/>
                          <w:szCs w:val="20"/>
                          <w:lang w:eastAsia="zh-CN"/>
                        </w:rPr>
                        <m:t>(f</m:t>
                      </m:r>
                      <m:r>
                        <m:rPr>
                          <m:sty m:val="p"/>
                        </m:rPr>
                        <w:rPr>
                          <w:rFonts w:ascii="Cambria Math" w:hAnsi="Cambria Math"/>
                          <w:sz w:val="20"/>
                          <w:szCs w:val="20"/>
                          <w:lang w:eastAsia="zh-CN"/>
                        </w:rPr>
                        <m:t>)</m:t>
                      </m:r>
                    </m:sup>
                  </m:sSubSup>
                </m:num>
                <m:den>
                  <m:sSubSup>
                    <m:sSubSupPr>
                      <m:ctrlPr>
                        <w:rPr>
                          <w:rFonts w:ascii="Cambria Math" w:hAnsi="Cambria Math"/>
                          <w:bCs/>
                          <w:i/>
                          <w:sz w:val="20"/>
                          <w:szCs w:val="20"/>
                          <w:lang w:eastAsia="zh-CN"/>
                        </w:rPr>
                      </m:ctrlPr>
                    </m:sSubSupPr>
                    <m:e>
                      <m:r>
                        <w:rPr>
                          <w:rFonts w:ascii="Cambria Math" w:hAnsi="Cambria Math"/>
                          <w:sz w:val="20"/>
                          <w:szCs w:val="20"/>
                          <w:lang w:eastAsia="zh-CN"/>
                        </w:rPr>
                        <m:t>∑</m:t>
                      </m:r>
                    </m:e>
                    <m:sub>
                      <m:r>
                        <w:rPr>
                          <w:rFonts w:ascii="Cambria Math" w:hAnsi="Cambria Math"/>
                          <w:sz w:val="20"/>
                          <w:szCs w:val="20"/>
                          <w:lang w:eastAsia="zh-CN"/>
                        </w:rPr>
                        <m:t>f=1</m:t>
                      </m:r>
                    </m:sub>
                    <m:sup>
                      <m:r>
                        <w:rPr>
                          <w:rFonts w:ascii="Cambria Math" w:hAnsi="Cambria Math"/>
                          <w:sz w:val="20"/>
                          <w:szCs w:val="20"/>
                          <w:lang w:eastAsia="zh-CN"/>
                        </w:rPr>
                        <m:t>p</m:t>
                      </m:r>
                    </m:sup>
                  </m:sSubSup>
                  <m:sSubSup>
                    <m:sSubSupPr>
                      <m:ctrlPr>
                        <w:rPr>
                          <w:rFonts w:ascii="Cambria Math" w:hAnsi="Cambria Math"/>
                          <w:bCs/>
                          <w:i/>
                          <w:sz w:val="20"/>
                          <w:szCs w:val="20"/>
                          <w:lang w:eastAsia="zh-CN"/>
                        </w:rPr>
                      </m:ctrlPr>
                    </m:sSubSupPr>
                    <m:e>
                      <m:r>
                        <w:rPr>
                          <w:rFonts w:ascii="Cambria Math" w:hAnsi="Cambria Math"/>
                          <w:sz w:val="20"/>
                          <w:szCs w:val="20"/>
                          <w:lang w:eastAsia="zh-CN"/>
                        </w:rPr>
                        <m:t>δ</m:t>
                      </m:r>
                    </m:e>
                    <m:sub>
                      <m:r>
                        <w:rPr>
                          <w:rFonts w:ascii="Cambria Math" w:hAnsi="Cambria Math"/>
                          <w:sz w:val="20"/>
                          <w:szCs w:val="20"/>
                          <w:lang w:eastAsia="zh-CN"/>
                        </w:rPr>
                        <m:t>ij</m:t>
                      </m:r>
                    </m:sub>
                    <m:sup>
                      <m:r>
                        <w:rPr>
                          <w:rFonts w:ascii="Cambria Math" w:hAnsi="Cambria Math"/>
                          <w:sz w:val="20"/>
                          <w:szCs w:val="20"/>
                          <w:lang w:eastAsia="zh-CN"/>
                        </w:rPr>
                        <m:t>(f)</m:t>
                      </m:r>
                    </m:sup>
                  </m:sSubSup>
                </m:den>
              </m:f>
            </m:oMath>
            <w:r>
              <w:rPr>
                <w:rFonts w:ascii="宋体" w:hAnsi="宋体" w:hint="eastAsia"/>
                <w:bCs/>
                <w:sz w:val="20"/>
                <w:szCs w:val="20"/>
                <w:lang w:eastAsia="zh-CN"/>
              </w:rPr>
              <w:t xml:space="preserve">                      </w:t>
            </w:r>
            <w:r w:rsidRPr="00291305">
              <w:rPr>
                <w:rFonts w:ascii="宋体" w:hAnsi="宋体" w:hint="eastAsia"/>
                <w:bCs/>
                <w:sz w:val="20"/>
                <w:szCs w:val="20"/>
                <w:lang w:eastAsia="zh-CN"/>
              </w:rPr>
              <w:t>(公式</w:t>
            </w:r>
            <w:r>
              <w:rPr>
                <w:rFonts w:ascii="宋体" w:hAnsi="宋体" w:hint="eastAsia"/>
                <w:bCs/>
                <w:sz w:val="20"/>
                <w:szCs w:val="20"/>
                <w:lang w:eastAsia="zh-CN"/>
              </w:rPr>
              <w:t>2.3</w:t>
            </w:r>
            <w:r w:rsidRPr="00291305">
              <w:rPr>
                <w:rFonts w:ascii="宋体" w:hAnsi="宋体" w:hint="eastAsia"/>
                <w:bCs/>
                <w:sz w:val="20"/>
                <w:szCs w:val="20"/>
                <w:lang w:eastAsia="zh-CN"/>
              </w:rPr>
              <w:t>)</w:t>
            </w:r>
          </w:p>
          <w:p w14:paraId="439BABDD" w14:textId="5D6E966C" w:rsidR="00832746" w:rsidRPr="00832746" w:rsidRDefault="00B15BF9" w:rsidP="00832746">
            <w:pPr>
              <w:spacing w:beforeLines="50" w:before="156"/>
              <w:ind w:firstLine="300"/>
              <w:rPr>
                <w:rFonts w:ascii="宋体" w:hAnsi="宋体"/>
                <w:bCs/>
                <w:sz w:val="20"/>
                <w:szCs w:val="20"/>
                <w:lang w:eastAsia="zh-CN"/>
              </w:rPr>
            </w:pPr>
            <w:r>
              <w:rPr>
                <w:rFonts w:ascii="宋体" w:hAnsi="宋体" w:hint="eastAsia"/>
                <w:bCs/>
                <w:sz w:val="20"/>
                <w:szCs w:val="20"/>
                <w:lang w:eastAsia="zh-CN"/>
              </w:rPr>
              <w:t>公式中</w:t>
            </w:r>
            <m:oMath>
              <m:sSubSup>
                <m:sSubSupPr>
                  <m:ctrlPr>
                    <w:rPr>
                      <w:rFonts w:ascii="Cambria Math" w:hAnsi="Cambria Math"/>
                      <w:bCs/>
                      <w:i/>
                      <w:sz w:val="20"/>
                      <w:szCs w:val="20"/>
                      <w:lang w:eastAsia="zh-CN"/>
                    </w:rPr>
                  </m:ctrlPr>
                </m:sSubSupPr>
                <m:e>
                  <m:r>
                    <w:rPr>
                      <w:rFonts w:ascii="Cambria Math" w:hAnsi="Cambria Math"/>
                      <w:sz w:val="20"/>
                      <w:szCs w:val="20"/>
                      <w:lang w:eastAsia="zh-CN"/>
                    </w:rPr>
                    <m:t>δ</m:t>
                  </m:r>
                </m:e>
                <m:sub>
                  <m:r>
                    <w:rPr>
                      <w:rFonts w:ascii="Cambria Math" w:hAnsi="Cambria Math"/>
                      <w:sz w:val="20"/>
                      <w:szCs w:val="20"/>
                      <w:lang w:eastAsia="zh-CN"/>
                    </w:rPr>
                    <m:t>ij</m:t>
                  </m:r>
                </m:sub>
                <m:sup>
                  <m:r>
                    <w:rPr>
                      <w:rFonts w:ascii="Cambria Math" w:hAnsi="Cambria Math"/>
                      <w:sz w:val="20"/>
                      <w:szCs w:val="20"/>
                      <w:lang w:eastAsia="zh-CN"/>
                    </w:rPr>
                    <m:t>(</m:t>
                  </m:r>
                  <m:r>
                    <m:rPr>
                      <m:sty m:val="p"/>
                    </m:rPr>
                    <w:rPr>
                      <w:rFonts w:ascii="Cambria Math" w:hAnsi="Cambria Math"/>
                      <w:sz w:val="20"/>
                      <w:szCs w:val="20"/>
                      <w:lang w:eastAsia="zh-CN"/>
                    </w:rPr>
                    <m:t>f)</m:t>
                  </m:r>
                </m:sup>
              </m:sSubSup>
            </m:oMath>
            <w:r>
              <w:rPr>
                <w:rFonts w:ascii="宋体" w:hAnsi="宋体" w:hint="eastAsia"/>
                <w:bCs/>
                <w:sz w:val="20"/>
                <w:szCs w:val="20"/>
                <w:lang w:eastAsia="zh-CN"/>
              </w:rPr>
              <w:t>是属性f的指示符，</w:t>
            </w:r>
            <m:oMath>
              <m:sSubSup>
                <m:sSubSupPr>
                  <m:ctrlPr>
                    <w:rPr>
                      <w:rFonts w:ascii="Cambria Math" w:hAnsi="Cambria Math"/>
                      <w:bCs/>
                      <w:i/>
                      <w:sz w:val="20"/>
                      <w:szCs w:val="20"/>
                      <w:lang w:eastAsia="zh-CN"/>
                    </w:rPr>
                  </m:ctrlPr>
                </m:sSubSupPr>
                <m:e>
                  <m:r>
                    <w:rPr>
                      <w:rFonts w:ascii="Cambria Math" w:hAnsi="Cambria Math"/>
                      <w:sz w:val="20"/>
                      <w:szCs w:val="20"/>
                      <w:lang w:eastAsia="zh-CN"/>
                    </w:rPr>
                    <m:t>d</m:t>
                  </m:r>
                </m:e>
                <m:sub>
                  <m:r>
                    <w:rPr>
                      <w:rFonts w:ascii="Cambria Math" w:hAnsi="Cambria Math"/>
                      <w:sz w:val="20"/>
                      <w:szCs w:val="20"/>
                      <w:lang w:eastAsia="zh-CN"/>
                    </w:rPr>
                    <m:t>ij</m:t>
                  </m:r>
                </m:sub>
                <m:sup>
                  <m:r>
                    <w:rPr>
                      <w:rFonts w:ascii="Cambria Math" w:hAnsi="Cambria Math"/>
                      <w:sz w:val="20"/>
                      <w:szCs w:val="20"/>
                      <w:lang w:eastAsia="zh-CN"/>
                    </w:rPr>
                    <m:t>(f</m:t>
                  </m:r>
                  <m:r>
                    <m:rPr>
                      <m:sty m:val="p"/>
                    </m:rPr>
                    <w:rPr>
                      <w:rFonts w:ascii="Cambria Math" w:hAnsi="Cambria Math"/>
                      <w:sz w:val="20"/>
                      <w:szCs w:val="20"/>
                      <w:lang w:eastAsia="zh-CN"/>
                    </w:rPr>
                    <m:t>)</m:t>
                  </m:r>
                </m:sup>
              </m:sSubSup>
            </m:oMath>
            <w:r>
              <w:rPr>
                <w:rFonts w:ascii="宋体" w:hAnsi="宋体" w:hint="eastAsia"/>
                <w:bCs/>
                <w:sz w:val="20"/>
                <w:szCs w:val="20"/>
                <w:lang w:eastAsia="zh-CN"/>
              </w:rPr>
              <w:t>是含有属性f的记录i和j的相异度</w:t>
            </w:r>
            <w:r w:rsidR="00832746">
              <w:rPr>
                <w:rFonts w:ascii="宋体" w:hAnsi="宋体" w:hint="eastAsia"/>
                <w:bCs/>
                <w:sz w:val="20"/>
                <w:szCs w:val="20"/>
                <w:lang w:eastAsia="zh-CN"/>
              </w:rPr>
              <w:t>。</w:t>
            </w:r>
          </w:p>
          <w:p w14:paraId="58841BDF" w14:textId="78C3E6A7" w:rsidR="00F6266B" w:rsidRDefault="00832746"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如图2-1所示，左边是用户甲、乙、丙的信息，根据公式（2.3），用户的属性均是名称类或者二值类属性，计算后得到的用户丙和用户甲的距离为0，而和乙的距离为1，因此用户丙和用户甲更加相似，故我们</w:t>
            </w:r>
            <w:r w:rsidR="009D1B39">
              <w:rPr>
                <w:rFonts w:ascii="宋体" w:hAnsi="宋体" w:hint="eastAsia"/>
                <w:bCs/>
                <w:sz w:val="20"/>
                <w:szCs w:val="20"/>
                <w:lang w:eastAsia="zh-CN"/>
              </w:rPr>
              <w:t>就能将甲喜欢的东西向用户丙推荐。</w:t>
            </w:r>
            <w:r w:rsidR="005C21FB">
              <w:rPr>
                <w:rFonts w:ascii="宋体" w:hAnsi="宋体" w:hint="eastAsia"/>
                <w:bCs/>
                <w:sz w:val="20"/>
                <w:szCs w:val="20"/>
                <w:lang w:eastAsia="zh-CN"/>
              </w:rPr>
              <w:t>这里的邻居数只有一个，在实际应用中，可以通过调整邻居数目进行覆盖率更高的推荐。</w:t>
            </w:r>
          </w:p>
          <w:p w14:paraId="0E747AA6" w14:textId="3CB2F4FD" w:rsidR="005C21FB" w:rsidRDefault="00FD6E21" w:rsidP="00FD6E21">
            <w:pPr>
              <w:spacing w:beforeLines="50" w:before="156"/>
              <w:jc w:val="center"/>
              <w:rPr>
                <w:rFonts w:ascii="宋体" w:hAnsi="宋体"/>
                <w:bCs/>
                <w:sz w:val="20"/>
                <w:szCs w:val="20"/>
                <w:lang w:eastAsia="zh-CN"/>
              </w:rPr>
            </w:pPr>
            <w:r w:rsidRPr="00FD6E21">
              <w:rPr>
                <w:rFonts w:ascii="宋体" w:hAnsi="宋体"/>
                <w:bCs/>
                <w:noProof/>
                <w:sz w:val="20"/>
                <w:szCs w:val="20"/>
                <w:lang w:eastAsia="zh-CN"/>
              </w:rPr>
              <w:drawing>
                <wp:inline distT="0" distB="0" distL="0" distR="0" wp14:anchorId="386D5877" wp14:editId="6263E4E9">
                  <wp:extent cx="2574458" cy="182455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2959" cy="1830575"/>
                          </a:xfrm>
                          <a:prstGeom prst="rect">
                            <a:avLst/>
                          </a:prstGeom>
                        </pic:spPr>
                      </pic:pic>
                    </a:graphicData>
                  </a:graphic>
                </wp:inline>
              </w:drawing>
            </w:r>
          </w:p>
          <w:p w14:paraId="5F2E27DB" w14:textId="221168EB" w:rsidR="00F6266B" w:rsidRPr="00FD6E21" w:rsidRDefault="00FD6E21" w:rsidP="00FD6E21">
            <w:pPr>
              <w:spacing w:beforeLines="50" w:before="156"/>
              <w:jc w:val="center"/>
              <w:rPr>
                <w:rFonts w:ascii="宋体" w:hAnsi="宋体"/>
                <w:bCs/>
                <w:sz w:val="18"/>
                <w:szCs w:val="18"/>
                <w:lang w:eastAsia="zh-CN"/>
              </w:rPr>
            </w:pPr>
            <w:r w:rsidRPr="00FD6E21">
              <w:rPr>
                <w:rFonts w:ascii="宋体" w:hAnsi="宋体" w:hint="eastAsia"/>
                <w:bCs/>
                <w:sz w:val="18"/>
                <w:szCs w:val="18"/>
                <w:lang w:eastAsia="zh-CN"/>
              </w:rPr>
              <w:t>图2-1基于人口统计学的推荐</w:t>
            </w:r>
          </w:p>
          <w:p w14:paraId="08BBE157" w14:textId="77777777" w:rsidR="00F6266B" w:rsidRDefault="00F6266B" w:rsidP="00A23237">
            <w:pPr>
              <w:spacing w:beforeLines="50" w:before="156"/>
              <w:rPr>
                <w:rFonts w:ascii="宋体" w:hAnsi="宋体"/>
                <w:bCs/>
                <w:sz w:val="20"/>
                <w:szCs w:val="20"/>
                <w:lang w:eastAsia="zh-CN"/>
              </w:rPr>
            </w:pPr>
            <w:r>
              <w:rPr>
                <w:rFonts w:ascii="宋体" w:hAnsi="宋体" w:hint="eastAsia"/>
                <w:bCs/>
                <w:sz w:val="20"/>
                <w:szCs w:val="20"/>
                <w:lang w:eastAsia="zh-CN"/>
              </w:rPr>
              <w:t xml:space="preserve">   3、基于</w:t>
            </w:r>
            <w:r>
              <w:rPr>
                <w:rFonts w:ascii="宋体" w:hAnsi="宋体"/>
                <w:bCs/>
                <w:sz w:val="20"/>
                <w:szCs w:val="20"/>
                <w:lang w:eastAsia="zh-CN"/>
              </w:rPr>
              <w:t>内容的推荐</w:t>
            </w:r>
          </w:p>
          <w:p w14:paraId="2AC085D9" w14:textId="1F69F985" w:rsidR="00F6266B" w:rsidRDefault="00FD6E21" w:rsidP="00FD6E21">
            <w:pPr>
              <w:spacing w:beforeLines="50" w:before="156"/>
              <w:ind w:firstLine="500"/>
              <w:rPr>
                <w:rFonts w:ascii="宋体" w:hAnsi="宋体"/>
                <w:bCs/>
                <w:sz w:val="20"/>
                <w:szCs w:val="20"/>
                <w:lang w:eastAsia="zh-CN"/>
              </w:rPr>
            </w:pPr>
            <w:r>
              <w:rPr>
                <w:rFonts w:ascii="宋体" w:hAnsi="宋体" w:hint="eastAsia"/>
                <w:bCs/>
                <w:sz w:val="20"/>
                <w:szCs w:val="20"/>
                <w:lang w:eastAsia="zh-CN"/>
              </w:rPr>
              <w:t>基于内容的推荐是利用物品的内容信息，先算出物品的相似度，然后根据用户过去喜欢的物品，来向用户推荐与这些记录相似的物品。物品间相似度计算方法很多，这里采用Jaccard公式：</w:t>
            </w:r>
          </w:p>
          <w:p w14:paraId="198AB742" w14:textId="4C1B0550" w:rsidR="00FD6E21" w:rsidRDefault="00FD6E21" w:rsidP="00FD6E21">
            <w:pPr>
              <w:spacing w:beforeLines="50" w:before="156"/>
              <w:rPr>
                <w:rFonts w:ascii="宋体" w:hAnsi="宋体"/>
                <w:bCs/>
                <w:sz w:val="20"/>
                <w:szCs w:val="20"/>
                <w:lang w:eastAsia="zh-CN"/>
              </w:rPr>
            </w:pPr>
            <w:r>
              <w:rPr>
                <w:rFonts w:ascii="宋体" w:hAnsi="宋体" w:hint="eastAsia"/>
                <w:bCs/>
                <w:sz w:val="20"/>
                <w:szCs w:val="20"/>
                <w:lang w:eastAsia="zh-CN"/>
              </w:rPr>
              <w:t xml:space="preserve">                        </w:t>
            </w:r>
            <m:oMath>
              <m:sSub>
                <m:sSubPr>
                  <m:ctrlPr>
                    <w:rPr>
                      <w:rFonts w:ascii="Cambria Math" w:hAnsi="Cambria Math"/>
                      <w:bCs/>
                      <w:sz w:val="20"/>
                      <w:szCs w:val="20"/>
                      <w:lang w:eastAsia="zh-CN"/>
                    </w:rPr>
                  </m:ctrlPr>
                </m:sSubPr>
                <m:e>
                  <m:r>
                    <m:rPr>
                      <m:sty m:val="p"/>
                    </m:rPr>
                    <w:rPr>
                      <w:rFonts w:ascii="Cambria Math" w:hAnsi="Cambria Math"/>
                      <w:sz w:val="20"/>
                      <w:szCs w:val="20"/>
                      <w:lang w:eastAsia="zh-CN"/>
                    </w:rPr>
                    <m:t>W</m:t>
                  </m:r>
                </m:e>
                <m:sub>
                  <m:r>
                    <w:rPr>
                      <w:rFonts w:ascii="Cambria Math" w:hAnsi="Cambria Math"/>
                      <w:sz w:val="20"/>
                      <w:szCs w:val="20"/>
                      <w:lang w:eastAsia="zh-CN"/>
                    </w:rPr>
                    <m:t>uv</m:t>
                  </m:r>
                </m:sub>
              </m:sSub>
              <m:r>
                <w:rPr>
                  <w:rFonts w:ascii="Cambria Math" w:hAnsi="Cambria Math"/>
                  <w:sz w:val="20"/>
                  <w:szCs w:val="20"/>
                  <w:lang w:eastAsia="zh-CN"/>
                </w:rPr>
                <m:t>=</m:t>
              </m:r>
              <m:f>
                <m:fPr>
                  <m:ctrlPr>
                    <w:rPr>
                      <w:rFonts w:ascii="Cambria Math" w:hAnsi="Cambria Math"/>
                      <w:bCs/>
                      <w:i/>
                      <w:sz w:val="20"/>
                      <w:szCs w:val="20"/>
                      <w:lang w:eastAsia="zh-CN"/>
                    </w:rPr>
                  </m:ctrlPr>
                </m:fPr>
                <m:num>
                  <m:d>
                    <m:dPr>
                      <m:begChr m:val="|"/>
                      <m:endChr m:val="|"/>
                      <m:ctrlPr>
                        <w:rPr>
                          <w:rFonts w:ascii="Cambria Math" w:hAnsi="Cambria Math"/>
                          <w:bCs/>
                          <w:i/>
                          <w:sz w:val="20"/>
                          <w:szCs w:val="20"/>
                          <w:lang w:eastAsia="zh-CN"/>
                        </w:rPr>
                      </m:ctrlPr>
                    </m:dPr>
                    <m:e>
                      <m:r>
                        <w:rPr>
                          <w:rFonts w:ascii="Cambria Math" w:hAnsi="Cambria Math"/>
                          <w:sz w:val="20"/>
                          <w:szCs w:val="20"/>
                          <w:lang w:eastAsia="zh-CN"/>
                        </w:rPr>
                        <m:t>N(u)∩N(v)</m:t>
                      </m:r>
                    </m:e>
                  </m:d>
                </m:num>
                <m:den>
                  <m:d>
                    <m:dPr>
                      <m:begChr m:val="|"/>
                      <m:endChr m:val="|"/>
                      <m:ctrlPr>
                        <w:rPr>
                          <w:rFonts w:ascii="Cambria Math" w:hAnsi="Cambria Math"/>
                          <w:bCs/>
                          <w:i/>
                          <w:sz w:val="20"/>
                          <w:szCs w:val="20"/>
                          <w:lang w:eastAsia="zh-CN"/>
                        </w:rPr>
                      </m:ctrlPr>
                    </m:dPr>
                    <m:e>
                      <m:r>
                        <w:rPr>
                          <w:rFonts w:ascii="Cambria Math" w:hAnsi="Cambria Math"/>
                          <w:sz w:val="20"/>
                          <w:szCs w:val="20"/>
                          <w:lang w:eastAsia="zh-CN"/>
                        </w:rPr>
                        <m:t>N(u)∪N(v)</m:t>
                      </m:r>
                    </m:e>
                  </m:d>
                </m:den>
              </m:f>
            </m:oMath>
            <w:r>
              <w:rPr>
                <w:rFonts w:ascii="宋体" w:hAnsi="宋体" w:hint="eastAsia"/>
                <w:bCs/>
                <w:sz w:val="20"/>
                <w:szCs w:val="20"/>
                <w:lang w:eastAsia="zh-CN"/>
              </w:rPr>
              <w:t xml:space="preserve">                            </w:t>
            </w:r>
            <w:r w:rsidRPr="00291305">
              <w:rPr>
                <w:rFonts w:ascii="宋体" w:hAnsi="宋体" w:hint="eastAsia"/>
                <w:bCs/>
                <w:sz w:val="20"/>
                <w:szCs w:val="20"/>
                <w:lang w:eastAsia="zh-CN"/>
              </w:rPr>
              <w:t>(公式</w:t>
            </w:r>
            <w:r>
              <w:rPr>
                <w:rFonts w:ascii="宋体" w:hAnsi="宋体" w:hint="eastAsia"/>
                <w:bCs/>
                <w:sz w:val="20"/>
                <w:szCs w:val="20"/>
                <w:lang w:eastAsia="zh-CN"/>
              </w:rPr>
              <w:t>2.4</w:t>
            </w:r>
            <w:r w:rsidRPr="00291305">
              <w:rPr>
                <w:rFonts w:ascii="宋体" w:hAnsi="宋体" w:hint="eastAsia"/>
                <w:bCs/>
                <w:sz w:val="20"/>
                <w:szCs w:val="20"/>
                <w:lang w:eastAsia="zh-CN"/>
              </w:rPr>
              <w:t>)</w:t>
            </w:r>
          </w:p>
          <w:p w14:paraId="1FEF152F" w14:textId="0602EDCB" w:rsidR="00FD6E21" w:rsidRDefault="00FD6E21" w:rsidP="00FD6E21">
            <w:pPr>
              <w:spacing w:beforeLines="50" w:before="156"/>
              <w:ind w:firstLine="500"/>
              <w:rPr>
                <w:rFonts w:ascii="宋体" w:hAnsi="宋体"/>
                <w:bCs/>
                <w:sz w:val="20"/>
                <w:szCs w:val="20"/>
                <w:lang w:eastAsia="zh-CN"/>
              </w:rPr>
            </w:pPr>
            <w:r>
              <w:rPr>
                <w:rFonts w:ascii="宋体" w:hAnsi="宋体" w:hint="eastAsia"/>
                <w:bCs/>
                <w:sz w:val="20"/>
                <w:szCs w:val="20"/>
                <w:lang w:eastAsia="zh-CN"/>
              </w:rPr>
              <w:t>或者采用简化的余弦相似度公式：</w:t>
            </w:r>
          </w:p>
          <w:p w14:paraId="39693E38" w14:textId="4EA3ED81" w:rsidR="00FD6E21" w:rsidRPr="00FD6E21" w:rsidRDefault="00FD6E21" w:rsidP="00FD6E21">
            <w:pPr>
              <w:spacing w:beforeLines="50" w:before="156"/>
              <w:ind w:firstLine="500"/>
              <w:rPr>
                <w:rFonts w:ascii="宋体" w:hAnsi="宋体"/>
                <w:bCs/>
                <w:sz w:val="20"/>
                <w:szCs w:val="20"/>
                <w:lang w:eastAsia="zh-CN"/>
              </w:rPr>
            </w:pPr>
            <w:r>
              <w:rPr>
                <w:rFonts w:ascii="宋体" w:hAnsi="宋体" w:hint="eastAsia"/>
                <w:bCs/>
                <w:sz w:val="20"/>
                <w:szCs w:val="20"/>
                <w:lang w:eastAsia="zh-CN"/>
              </w:rPr>
              <w:t xml:space="preserve">                   </w:t>
            </w:r>
            <m:oMath>
              <m:sSub>
                <m:sSubPr>
                  <m:ctrlPr>
                    <w:rPr>
                      <w:rFonts w:ascii="Cambria Math" w:hAnsi="Cambria Math"/>
                      <w:bCs/>
                      <w:sz w:val="20"/>
                      <w:szCs w:val="20"/>
                      <w:lang w:eastAsia="zh-CN"/>
                    </w:rPr>
                  </m:ctrlPr>
                </m:sSubPr>
                <m:e>
                  <m:r>
                    <m:rPr>
                      <m:sty m:val="p"/>
                    </m:rPr>
                    <w:rPr>
                      <w:rFonts w:ascii="Cambria Math" w:hAnsi="Cambria Math"/>
                      <w:sz w:val="20"/>
                      <w:szCs w:val="20"/>
                      <w:lang w:eastAsia="zh-CN"/>
                    </w:rPr>
                    <m:t>W</m:t>
                  </m:r>
                </m:e>
                <m:sub>
                  <m:r>
                    <w:rPr>
                      <w:rFonts w:ascii="Cambria Math" w:hAnsi="Cambria Math"/>
                      <w:sz w:val="20"/>
                      <w:szCs w:val="20"/>
                      <w:lang w:eastAsia="zh-CN"/>
                    </w:rPr>
                    <m:t>uv</m:t>
                  </m:r>
                </m:sub>
              </m:sSub>
              <m:r>
                <w:rPr>
                  <w:rFonts w:ascii="Cambria Math" w:hAnsi="Cambria Math"/>
                  <w:sz w:val="20"/>
                  <w:szCs w:val="20"/>
                  <w:lang w:eastAsia="zh-CN"/>
                </w:rPr>
                <m:t>=</m:t>
              </m:r>
              <m:f>
                <m:fPr>
                  <m:ctrlPr>
                    <w:rPr>
                      <w:rFonts w:ascii="Cambria Math" w:hAnsi="Cambria Math"/>
                      <w:bCs/>
                      <w:i/>
                      <w:sz w:val="20"/>
                      <w:szCs w:val="20"/>
                      <w:lang w:eastAsia="zh-CN"/>
                    </w:rPr>
                  </m:ctrlPr>
                </m:fPr>
                <m:num>
                  <m:d>
                    <m:dPr>
                      <m:begChr m:val="|"/>
                      <m:endChr m:val="|"/>
                      <m:ctrlPr>
                        <w:rPr>
                          <w:rFonts w:ascii="Cambria Math" w:hAnsi="Cambria Math"/>
                          <w:bCs/>
                          <w:i/>
                          <w:sz w:val="20"/>
                          <w:szCs w:val="20"/>
                          <w:lang w:eastAsia="zh-CN"/>
                        </w:rPr>
                      </m:ctrlPr>
                    </m:dPr>
                    <m:e>
                      <m:r>
                        <w:rPr>
                          <w:rFonts w:ascii="Cambria Math" w:hAnsi="Cambria Math"/>
                          <w:sz w:val="20"/>
                          <w:szCs w:val="20"/>
                          <w:lang w:eastAsia="zh-CN"/>
                        </w:rPr>
                        <m:t>N(u)∩N(v)</m:t>
                      </m:r>
                    </m:e>
                  </m:d>
                </m:num>
                <m:den>
                  <m:rad>
                    <m:radPr>
                      <m:degHide m:val="1"/>
                      <m:ctrlPr>
                        <w:rPr>
                          <w:rFonts w:ascii="Cambria Math" w:hAnsi="Cambria Math"/>
                          <w:bCs/>
                          <w:i/>
                          <w:sz w:val="20"/>
                          <w:szCs w:val="20"/>
                          <w:lang w:eastAsia="zh-CN"/>
                        </w:rPr>
                      </m:ctrlPr>
                    </m:radPr>
                    <m:deg/>
                    <m:e>
                      <m:d>
                        <m:dPr>
                          <m:begChr m:val="|"/>
                          <m:endChr m:val="|"/>
                          <m:ctrlPr>
                            <w:rPr>
                              <w:rFonts w:ascii="Cambria Math" w:hAnsi="Cambria Math"/>
                              <w:bCs/>
                              <w:i/>
                              <w:sz w:val="20"/>
                              <w:szCs w:val="20"/>
                              <w:lang w:eastAsia="zh-CN"/>
                            </w:rPr>
                          </m:ctrlPr>
                        </m:dPr>
                        <m:e>
                          <m:r>
                            <w:rPr>
                              <w:rFonts w:ascii="Cambria Math" w:hAnsi="Cambria Math"/>
                              <w:sz w:val="20"/>
                              <w:szCs w:val="20"/>
                              <w:lang w:eastAsia="zh-CN"/>
                            </w:rPr>
                            <m:t>N(u)∥N(v)</m:t>
                          </m:r>
                        </m:e>
                      </m:d>
                    </m:e>
                  </m:rad>
                </m:den>
              </m:f>
            </m:oMath>
            <w:r>
              <w:rPr>
                <w:rFonts w:ascii="宋体" w:hAnsi="宋体" w:hint="eastAsia"/>
                <w:bCs/>
                <w:sz w:val="20"/>
                <w:szCs w:val="20"/>
                <w:lang w:eastAsia="zh-CN"/>
              </w:rPr>
              <w:t xml:space="preserve">                           </w:t>
            </w:r>
            <w:r w:rsidRPr="00291305">
              <w:rPr>
                <w:rFonts w:ascii="宋体" w:hAnsi="宋体" w:hint="eastAsia"/>
                <w:bCs/>
                <w:sz w:val="20"/>
                <w:szCs w:val="20"/>
                <w:lang w:eastAsia="zh-CN"/>
              </w:rPr>
              <w:t>(公式</w:t>
            </w:r>
            <w:r>
              <w:rPr>
                <w:rFonts w:ascii="宋体" w:hAnsi="宋体" w:hint="eastAsia"/>
                <w:bCs/>
                <w:sz w:val="20"/>
                <w:szCs w:val="20"/>
                <w:lang w:eastAsia="zh-CN"/>
              </w:rPr>
              <w:t>2.5</w:t>
            </w:r>
            <w:r w:rsidRPr="00291305">
              <w:rPr>
                <w:rFonts w:ascii="宋体" w:hAnsi="宋体" w:hint="eastAsia"/>
                <w:bCs/>
                <w:sz w:val="20"/>
                <w:szCs w:val="20"/>
                <w:lang w:eastAsia="zh-CN"/>
              </w:rPr>
              <w:t>)</w:t>
            </w:r>
          </w:p>
          <w:p w14:paraId="36DB94FF" w14:textId="14B92747" w:rsidR="00F6266B" w:rsidRDefault="00FD6E21" w:rsidP="00FD6E21">
            <w:pPr>
              <w:spacing w:beforeLines="50" w:before="156"/>
              <w:ind w:firstLine="500"/>
              <w:rPr>
                <w:rFonts w:ascii="宋体" w:hAnsi="宋体"/>
                <w:bCs/>
                <w:sz w:val="20"/>
                <w:szCs w:val="20"/>
                <w:lang w:eastAsia="zh-CN"/>
              </w:rPr>
            </w:pPr>
            <w:r>
              <w:rPr>
                <w:rFonts w:ascii="宋体" w:hAnsi="宋体" w:hint="eastAsia"/>
                <w:bCs/>
                <w:sz w:val="20"/>
                <w:szCs w:val="20"/>
                <w:lang w:eastAsia="zh-CN"/>
              </w:rPr>
              <w:t>公式（2.4）和公式（2.5）中的</w:t>
            </w:r>
            <m:oMath>
              <m:sSub>
                <m:sSubPr>
                  <m:ctrlPr>
                    <w:rPr>
                      <w:rFonts w:ascii="Cambria Math" w:hAnsi="Cambria Math"/>
                      <w:bCs/>
                      <w:sz w:val="20"/>
                      <w:szCs w:val="20"/>
                      <w:lang w:eastAsia="zh-CN"/>
                    </w:rPr>
                  </m:ctrlPr>
                </m:sSubPr>
                <m:e>
                  <m:r>
                    <m:rPr>
                      <m:sty m:val="p"/>
                    </m:rPr>
                    <w:rPr>
                      <w:rFonts w:ascii="Cambria Math" w:hAnsi="Cambria Math"/>
                      <w:sz w:val="20"/>
                      <w:szCs w:val="20"/>
                      <w:lang w:eastAsia="zh-CN"/>
                    </w:rPr>
                    <m:t>W</m:t>
                  </m:r>
                </m:e>
                <m:sub>
                  <m:r>
                    <w:rPr>
                      <w:rFonts w:ascii="Cambria Math" w:hAnsi="Cambria Math"/>
                      <w:sz w:val="20"/>
                      <w:szCs w:val="20"/>
                      <w:lang w:eastAsia="zh-CN"/>
                    </w:rPr>
                    <m:t>uv</m:t>
                  </m:r>
                </m:sub>
              </m:sSub>
            </m:oMath>
            <w:r>
              <w:rPr>
                <w:rFonts w:ascii="宋体" w:hAnsi="宋体" w:hint="eastAsia"/>
                <w:bCs/>
                <w:sz w:val="20"/>
                <w:szCs w:val="20"/>
                <w:lang w:eastAsia="zh-CN"/>
              </w:rPr>
              <w:t>表示电影u与电影v的相似度，</w:t>
            </w:r>
            <m:oMath>
              <m:r>
                <w:rPr>
                  <w:rFonts w:ascii="Cambria Math" w:hAnsi="Cambria Math"/>
                  <w:sz w:val="20"/>
                  <w:szCs w:val="20"/>
                  <w:lang w:eastAsia="zh-CN"/>
                </w:rPr>
                <m:t>N(u)</m:t>
              </m:r>
            </m:oMath>
            <w:r>
              <w:rPr>
                <w:rFonts w:ascii="宋体" w:hAnsi="宋体" w:hint="eastAsia"/>
                <w:bCs/>
                <w:sz w:val="20"/>
                <w:szCs w:val="20"/>
                <w:lang w:eastAsia="zh-CN"/>
              </w:rPr>
              <w:t>表示电影u的内容，</w:t>
            </w:r>
            <m:oMath>
              <m:r>
                <w:rPr>
                  <w:rFonts w:ascii="Cambria Math" w:hAnsi="Cambria Math"/>
                  <w:sz w:val="20"/>
                  <w:szCs w:val="20"/>
                  <w:lang w:eastAsia="zh-CN"/>
                </w:rPr>
                <m:t>N(v</m:t>
              </m:r>
              <m:r>
                <m:rPr>
                  <m:sty m:val="p"/>
                </m:rPr>
                <w:rPr>
                  <w:rFonts w:ascii="Cambria Math" w:hAnsi="Cambria Math"/>
                  <w:sz w:val="20"/>
                  <w:szCs w:val="20"/>
                  <w:lang w:eastAsia="zh-CN"/>
                </w:rPr>
                <m:t>)</m:t>
              </m:r>
            </m:oMath>
            <w:r>
              <w:rPr>
                <w:rFonts w:ascii="宋体" w:hAnsi="宋体" w:hint="eastAsia"/>
                <w:bCs/>
                <w:sz w:val="20"/>
                <w:szCs w:val="20"/>
                <w:lang w:eastAsia="zh-CN"/>
              </w:rPr>
              <w:t>表示电影v的内容。</w:t>
            </w:r>
          </w:p>
          <w:p w14:paraId="4805645E" w14:textId="705C5D42" w:rsidR="00FD6E21" w:rsidRPr="00FD6E21" w:rsidRDefault="00FD6E21" w:rsidP="00FD6E21">
            <w:pPr>
              <w:spacing w:beforeLines="50" w:before="156"/>
              <w:ind w:firstLine="500"/>
              <w:rPr>
                <w:rFonts w:ascii="宋体" w:hAnsi="宋体"/>
                <w:bCs/>
                <w:sz w:val="20"/>
                <w:szCs w:val="20"/>
                <w:lang w:eastAsia="zh-CN"/>
              </w:rPr>
            </w:pPr>
            <w:r>
              <w:rPr>
                <w:rFonts w:ascii="宋体" w:hAnsi="宋体" w:hint="eastAsia"/>
                <w:bCs/>
                <w:sz w:val="20"/>
                <w:szCs w:val="20"/>
                <w:lang w:eastAsia="zh-CN"/>
              </w:rPr>
              <w:t>如图2-2所示，电影A类型为</w:t>
            </w:r>
            <w:r>
              <w:rPr>
                <w:rFonts w:ascii="宋体" w:hAnsi="宋体"/>
                <w:bCs/>
                <w:sz w:val="20"/>
                <w:szCs w:val="20"/>
                <w:lang w:eastAsia="zh-CN"/>
              </w:rPr>
              <w:t>“</w:t>
            </w:r>
            <w:r>
              <w:rPr>
                <w:rFonts w:ascii="宋体" w:hAnsi="宋体" w:hint="eastAsia"/>
                <w:bCs/>
                <w:sz w:val="20"/>
                <w:szCs w:val="20"/>
                <w:lang w:eastAsia="zh-CN"/>
              </w:rPr>
              <w:t>爱情，浪漫</w:t>
            </w:r>
            <w:r>
              <w:rPr>
                <w:rFonts w:ascii="宋体" w:hAnsi="宋体"/>
                <w:bCs/>
                <w:sz w:val="20"/>
                <w:szCs w:val="20"/>
                <w:lang w:eastAsia="zh-CN"/>
              </w:rPr>
              <w:t>”</w:t>
            </w:r>
            <w:r>
              <w:rPr>
                <w:rFonts w:ascii="宋体" w:hAnsi="宋体" w:hint="eastAsia"/>
                <w:bCs/>
                <w:sz w:val="20"/>
                <w:szCs w:val="20"/>
                <w:lang w:eastAsia="zh-CN"/>
              </w:rPr>
              <w:t>，电影B类性为“恐怖，惊悚”，电影C类性为“爱情，浪漫”</w:t>
            </w:r>
            <w:r w:rsidR="0044493F">
              <w:rPr>
                <w:rFonts w:ascii="宋体" w:hAnsi="宋体" w:hint="eastAsia"/>
                <w:bCs/>
                <w:sz w:val="20"/>
                <w:szCs w:val="20"/>
                <w:lang w:eastAsia="zh-CN"/>
              </w:rPr>
              <w:t>使用公式2.5计算的到电影A与B的相似度为0，电影A与C的相似度为1，用户甲喜欢电影，故系统会将C推荐给甲。</w:t>
            </w:r>
          </w:p>
          <w:p w14:paraId="20EFD933" w14:textId="7836EBF8" w:rsidR="00F6266B" w:rsidRDefault="0044493F" w:rsidP="0044493F">
            <w:pPr>
              <w:spacing w:beforeLines="50" w:before="156"/>
              <w:jc w:val="center"/>
              <w:rPr>
                <w:rFonts w:ascii="宋体" w:hAnsi="宋体"/>
                <w:bCs/>
                <w:sz w:val="20"/>
                <w:szCs w:val="20"/>
                <w:lang w:eastAsia="zh-CN"/>
              </w:rPr>
            </w:pPr>
            <w:r w:rsidRPr="0044493F">
              <w:rPr>
                <w:rFonts w:ascii="宋体" w:hAnsi="宋体"/>
                <w:bCs/>
                <w:noProof/>
                <w:sz w:val="20"/>
                <w:szCs w:val="20"/>
                <w:lang w:eastAsia="zh-CN"/>
              </w:rPr>
              <w:lastRenderedPageBreak/>
              <w:drawing>
                <wp:inline distT="0" distB="0" distL="0" distR="0" wp14:anchorId="6E0781CD" wp14:editId="78CEE145">
                  <wp:extent cx="2395622" cy="20444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7520" cy="2054575"/>
                          </a:xfrm>
                          <a:prstGeom prst="rect">
                            <a:avLst/>
                          </a:prstGeom>
                        </pic:spPr>
                      </pic:pic>
                    </a:graphicData>
                  </a:graphic>
                </wp:inline>
              </w:drawing>
            </w:r>
          </w:p>
          <w:p w14:paraId="2C6C35D9" w14:textId="7B17257E" w:rsidR="004B534B" w:rsidRPr="00366005" w:rsidRDefault="0044493F" w:rsidP="00366005">
            <w:pPr>
              <w:spacing w:beforeLines="50" w:before="156"/>
              <w:jc w:val="center"/>
              <w:rPr>
                <w:rFonts w:ascii="宋体" w:hAnsi="宋体"/>
                <w:bCs/>
                <w:sz w:val="18"/>
                <w:szCs w:val="20"/>
                <w:lang w:eastAsia="zh-CN"/>
              </w:rPr>
            </w:pPr>
            <w:r w:rsidRPr="00366005">
              <w:rPr>
                <w:rFonts w:ascii="宋体" w:hAnsi="宋体" w:hint="eastAsia"/>
                <w:bCs/>
                <w:sz w:val="18"/>
                <w:szCs w:val="20"/>
                <w:lang w:eastAsia="zh-CN"/>
              </w:rPr>
              <w:t>图 2-2基于内容的推荐</w:t>
            </w:r>
          </w:p>
          <w:p w14:paraId="4E5A81C6" w14:textId="77777777" w:rsidR="004B534B" w:rsidRPr="0014564A" w:rsidRDefault="004B534B" w:rsidP="00A23237">
            <w:pPr>
              <w:spacing w:beforeLines="50" w:before="156"/>
              <w:rPr>
                <w:rFonts w:ascii="宋体" w:hAnsi="宋体"/>
                <w:b/>
                <w:bCs/>
                <w:sz w:val="20"/>
                <w:szCs w:val="20"/>
                <w:lang w:eastAsia="zh-CN"/>
              </w:rPr>
            </w:pPr>
            <w:r w:rsidRPr="0014564A">
              <w:rPr>
                <w:rFonts w:ascii="宋体" w:hAnsi="宋体" w:hint="eastAsia"/>
                <w:b/>
                <w:bCs/>
                <w:sz w:val="20"/>
                <w:szCs w:val="20"/>
                <w:lang w:eastAsia="zh-CN"/>
              </w:rPr>
              <w:t xml:space="preserve"> 2.2.3</w:t>
            </w:r>
            <w:r w:rsidRPr="0014564A">
              <w:rPr>
                <w:rFonts w:ascii="宋体" w:hAnsi="宋体"/>
                <w:b/>
                <w:bCs/>
                <w:sz w:val="20"/>
                <w:szCs w:val="20"/>
                <w:lang w:eastAsia="zh-CN"/>
              </w:rPr>
              <w:t xml:space="preserve"> </w:t>
            </w:r>
            <w:r w:rsidRPr="0014564A">
              <w:rPr>
                <w:rFonts w:ascii="宋体" w:hAnsi="宋体" w:hint="eastAsia"/>
                <w:b/>
                <w:bCs/>
                <w:sz w:val="20"/>
                <w:szCs w:val="20"/>
                <w:lang w:eastAsia="zh-CN"/>
              </w:rPr>
              <w:t>结果</w:t>
            </w:r>
            <w:r w:rsidRPr="0014564A">
              <w:rPr>
                <w:rFonts w:ascii="宋体" w:hAnsi="宋体"/>
                <w:b/>
                <w:bCs/>
                <w:sz w:val="20"/>
                <w:szCs w:val="20"/>
                <w:lang w:eastAsia="zh-CN"/>
              </w:rPr>
              <w:t>处理模块</w:t>
            </w:r>
          </w:p>
          <w:p w14:paraId="4206456A" w14:textId="0606538D" w:rsidR="00366005" w:rsidRDefault="00366005" w:rsidP="001B2798">
            <w:pPr>
              <w:spacing w:beforeLines="50" w:before="156"/>
              <w:ind w:firstLine="400"/>
              <w:rPr>
                <w:rFonts w:ascii="宋体" w:hAnsi="宋体"/>
                <w:bCs/>
                <w:sz w:val="20"/>
                <w:szCs w:val="20"/>
                <w:lang w:eastAsia="zh-CN"/>
              </w:rPr>
            </w:pPr>
            <w:r>
              <w:rPr>
                <w:rFonts w:ascii="宋体" w:hAnsi="宋体" w:hint="eastAsia"/>
                <w:bCs/>
                <w:sz w:val="20"/>
                <w:szCs w:val="20"/>
                <w:lang w:eastAsia="zh-CN"/>
              </w:rPr>
              <w:t>本系统采用加权</w:t>
            </w:r>
            <w:r w:rsidR="001B2798" w:rsidRPr="001B2798">
              <w:rPr>
                <w:rFonts w:ascii="宋体" w:hAnsi="宋体" w:hint="eastAsia"/>
                <w:bCs/>
                <w:sz w:val="20"/>
                <w:szCs w:val="20"/>
                <w:lang w:eastAsia="zh-CN"/>
              </w:rPr>
              <w:t>并行混合模型，各个推荐引擎都有自己的输出，因此结果处理模块就是将推荐引擎组的输出以一定规则统一起来，以达到准确率更高、更多样化的推荐。结果处理模块包括两种：其一是评分预测的结果处理，这一部分相对来说比较简单，主要各个引擎输出的评分以一定的权重线性组合起来即可；其二电影列表的结果处理，这一部分较为复杂。如图2-3所示，各推荐引擎结果输出后，先后经过过滤，排名，推荐解释，结果生成几个部分，其中结果生成部分比较简单，下面介绍其他三个模块。</w:t>
            </w:r>
          </w:p>
          <w:p w14:paraId="39F84F48" w14:textId="7A01E9F6" w:rsidR="001B2798" w:rsidRDefault="001B2798" w:rsidP="001B2798">
            <w:pPr>
              <w:spacing w:beforeLines="50" w:before="156"/>
              <w:ind w:firstLine="400"/>
              <w:rPr>
                <w:rFonts w:ascii="宋体" w:hAnsi="宋体"/>
                <w:bCs/>
                <w:sz w:val="20"/>
                <w:szCs w:val="20"/>
                <w:lang w:eastAsia="zh-CN"/>
              </w:rPr>
            </w:pPr>
            <w:r>
              <w:rPr>
                <w:rFonts w:ascii="宋体" w:hAnsi="宋体" w:hint="eastAsia"/>
                <w:bCs/>
                <w:sz w:val="20"/>
                <w:szCs w:val="20"/>
                <w:lang w:eastAsia="zh-CN"/>
              </w:rPr>
              <w:t>1) 过滤模块。</w:t>
            </w:r>
            <w:r w:rsidR="00EE3B03" w:rsidRPr="00EE3B03">
              <w:rPr>
                <w:rFonts w:ascii="宋体" w:hAnsi="宋体" w:hint="eastAsia"/>
                <w:bCs/>
                <w:sz w:val="20"/>
                <w:szCs w:val="20"/>
                <w:lang w:eastAsia="zh-CN"/>
              </w:rPr>
              <w:t>得到推荐引擎输出的结果后，系统并不是直接将电影列表输出给用户，而是先要进行过滤。过滤模块就是将一些不符合要求的结果过滤掉。例如用户已经看过的电影，或某些普通评价很差的电影。</w:t>
            </w:r>
          </w:p>
          <w:p w14:paraId="36798AE3" w14:textId="44AF0A65" w:rsidR="00EE3B03" w:rsidRDefault="00EE3B03" w:rsidP="001B2798">
            <w:pPr>
              <w:spacing w:beforeLines="50" w:before="156"/>
              <w:ind w:firstLine="400"/>
              <w:rPr>
                <w:rFonts w:ascii="宋体" w:hAnsi="宋体"/>
                <w:sz w:val="20"/>
                <w:szCs w:val="20"/>
                <w:lang w:eastAsia="zh-CN"/>
              </w:rPr>
            </w:pPr>
            <w:r>
              <w:rPr>
                <w:rFonts w:ascii="宋体" w:hAnsi="宋体" w:hint="eastAsia"/>
                <w:sz w:val="20"/>
                <w:szCs w:val="20"/>
                <w:lang w:eastAsia="zh-CN"/>
              </w:rPr>
              <w:t>2)</w:t>
            </w:r>
            <w:r w:rsidR="00677EBE">
              <w:rPr>
                <w:rFonts w:hint="eastAsia"/>
                <w:lang w:eastAsia="zh-CN"/>
              </w:rPr>
              <w:t xml:space="preserve"> </w:t>
            </w:r>
            <w:r w:rsidR="00677EBE" w:rsidRPr="00677EBE">
              <w:rPr>
                <w:rFonts w:ascii="宋体" w:hAnsi="宋体" w:hint="eastAsia"/>
                <w:sz w:val="20"/>
                <w:szCs w:val="20"/>
                <w:lang w:eastAsia="zh-CN"/>
              </w:rPr>
              <w:t>排名模块。过滤模块输出结果后往往还需要根据一些性能指标进行排名。如根据准确度排名，从而将更好的结果记录排在前面，供用户选择。</w:t>
            </w:r>
          </w:p>
          <w:p w14:paraId="0A2E90AC" w14:textId="597AFB73" w:rsidR="00677EBE" w:rsidRDefault="00677EBE" w:rsidP="001B2798">
            <w:pPr>
              <w:spacing w:beforeLines="50" w:before="156"/>
              <w:ind w:firstLine="400"/>
              <w:rPr>
                <w:rFonts w:ascii="宋体" w:hAnsi="宋体"/>
                <w:sz w:val="20"/>
                <w:szCs w:val="20"/>
                <w:lang w:eastAsia="zh-CN"/>
              </w:rPr>
            </w:pPr>
            <w:r>
              <w:rPr>
                <w:rFonts w:ascii="宋体" w:hAnsi="宋体" w:hint="eastAsia"/>
                <w:sz w:val="20"/>
                <w:szCs w:val="20"/>
                <w:lang w:eastAsia="zh-CN"/>
              </w:rPr>
              <w:t>3) 推荐解释模块。</w:t>
            </w:r>
            <w:r w:rsidR="00B67524" w:rsidRPr="00B67524">
              <w:rPr>
                <w:rFonts w:ascii="宋体" w:hAnsi="宋体" w:hint="eastAsia"/>
                <w:sz w:val="20"/>
                <w:szCs w:val="20"/>
                <w:lang w:eastAsia="zh-CN"/>
              </w:rPr>
              <w:t>推荐解释就是注明每一条推荐记录的由来，比如经过人口统计学引擎推荐的记录，其推荐解释可以是“年龄在20~25之间，性别为女的用户，往往喜欢看这部电影”，推荐解释非常重要，用户会了解到为什么系统会给他推荐这部电影，从而提高了接受度。</w:t>
            </w:r>
          </w:p>
          <w:p w14:paraId="16564C09" w14:textId="795C5652" w:rsidR="000C6406" w:rsidRDefault="008E52AA" w:rsidP="008E52AA">
            <w:pPr>
              <w:spacing w:beforeLines="50" w:before="156"/>
              <w:ind w:firstLine="400"/>
              <w:jc w:val="center"/>
              <w:rPr>
                <w:rFonts w:ascii="宋体" w:hAnsi="宋体"/>
                <w:sz w:val="20"/>
                <w:szCs w:val="20"/>
                <w:lang w:eastAsia="zh-CN"/>
              </w:rPr>
            </w:pPr>
            <w:r w:rsidRPr="008E52AA">
              <w:rPr>
                <w:rFonts w:ascii="宋体" w:hAnsi="宋体"/>
                <w:noProof/>
                <w:sz w:val="20"/>
                <w:szCs w:val="20"/>
                <w:lang w:eastAsia="zh-CN"/>
              </w:rPr>
              <w:lastRenderedPageBreak/>
              <w:drawing>
                <wp:inline distT="0" distB="0" distL="0" distR="0" wp14:anchorId="66687329" wp14:editId="55ABE5D6">
                  <wp:extent cx="1617211" cy="239405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1040" cy="2414531"/>
                          </a:xfrm>
                          <a:prstGeom prst="rect">
                            <a:avLst/>
                          </a:prstGeom>
                        </pic:spPr>
                      </pic:pic>
                    </a:graphicData>
                  </a:graphic>
                </wp:inline>
              </w:drawing>
            </w:r>
          </w:p>
          <w:p w14:paraId="5F7846F9" w14:textId="63E2B0FF" w:rsidR="008E52AA" w:rsidRPr="008E52AA" w:rsidRDefault="008E52AA" w:rsidP="008E52AA">
            <w:pPr>
              <w:spacing w:beforeLines="50" w:before="156"/>
              <w:ind w:firstLine="400"/>
              <w:jc w:val="center"/>
              <w:rPr>
                <w:rFonts w:ascii="宋体" w:hAnsi="宋体"/>
                <w:sz w:val="18"/>
                <w:szCs w:val="18"/>
                <w:lang w:eastAsia="zh-CN"/>
              </w:rPr>
            </w:pPr>
            <w:r w:rsidRPr="008E52AA">
              <w:rPr>
                <w:rFonts w:ascii="宋体" w:hAnsi="宋体" w:hint="eastAsia"/>
                <w:sz w:val="18"/>
                <w:szCs w:val="18"/>
                <w:lang w:eastAsia="zh-CN"/>
              </w:rPr>
              <w:t>图2-3推荐结果处理模块</w:t>
            </w:r>
          </w:p>
          <w:p w14:paraId="01316EC3" w14:textId="77777777" w:rsidR="003808F2" w:rsidRDefault="003808F2" w:rsidP="00D50416">
            <w:pPr>
              <w:spacing w:beforeLines="50" w:before="156"/>
              <w:ind w:firstLineChars="200" w:firstLine="400"/>
              <w:rPr>
                <w:rFonts w:ascii="宋体" w:hAnsi="宋体"/>
                <w:sz w:val="20"/>
                <w:szCs w:val="20"/>
                <w:lang w:eastAsia="zh-CN"/>
              </w:rPr>
            </w:pPr>
          </w:p>
          <w:p w14:paraId="6072DC8B" w14:textId="77777777" w:rsidR="00D50416" w:rsidRDefault="007225C9" w:rsidP="001C2F87">
            <w:pPr>
              <w:spacing w:beforeLines="50" w:before="156"/>
              <w:rPr>
                <w:rFonts w:ascii="宋体" w:hAnsi="宋体"/>
                <w:b/>
                <w:szCs w:val="21"/>
                <w:lang w:eastAsia="zh-CN"/>
              </w:rPr>
            </w:pPr>
            <w:r>
              <w:rPr>
                <w:rFonts w:ascii="宋体" w:hAnsi="宋体"/>
                <w:b/>
                <w:szCs w:val="21"/>
                <w:lang w:eastAsia="zh-CN"/>
              </w:rPr>
              <w:t>3.3系统概述</w:t>
            </w:r>
          </w:p>
          <w:p w14:paraId="3183B90F" w14:textId="3638B873" w:rsidR="009028F2" w:rsidRDefault="007225C9" w:rsidP="001C2F87">
            <w:pPr>
              <w:spacing w:beforeLines="50" w:before="156"/>
              <w:rPr>
                <w:rFonts w:ascii="宋体" w:hAnsi="宋体"/>
                <w:b/>
                <w:szCs w:val="21"/>
                <w:lang w:eastAsia="zh-CN"/>
              </w:rPr>
            </w:pPr>
            <w:r>
              <w:rPr>
                <w:rFonts w:ascii="宋体" w:hAnsi="宋体"/>
                <w:b/>
                <w:szCs w:val="21"/>
                <w:lang w:eastAsia="zh-CN"/>
              </w:rPr>
              <w:t xml:space="preserve">   3.3</w:t>
            </w:r>
            <w:r w:rsidR="009028F2">
              <w:rPr>
                <w:rFonts w:ascii="宋体" w:hAnsi="宋体"/>
                <w:b/>
                <w:szCs w:val="21"/>
                <w:lang w:eastAsia="zh-CN"/>
              </w:rPr>
              <w:t>.1</w:t>
            </w:r>
            <w:r w:rsidR="00A805C5">
              <w:rPr>
                <w:rFonts w:ascii="宋体" w:hAnsi="宋体" w:hint="eastAsia"/>
                <w:b/>
                <w:szCs w:val="21"/>
                <w:lang w:eastAsia="zh-CN"/>
              </w:rPr>
              <w:t>基于Spark的系统架构</w:t>
            </w:r>
          </w:p>
          <w:p w14:paraId="255F3D5B" w14:textId="48C5EE09" w:rsidR="009028F2" w:rsidRDefault="00A805C5" w:rsidP="001C2F87">
            <w:pPr>
              <w:spacing w:beforeLines="50" w:before="156"/>
              <w:rPr>
                <w:rFonts w:ascii="宋体" w:hAnsi="宋体"/>
                <w:sz w:val="20"/>
                <w:szCs w:val="20"/>
                <w:lang w:eastAsia="zh-CN"/>
              </w:rPr>
            </w:pPr>
            <w:r w:rsidRPr="00A805C5">
              <w:rPr>
                <w:rFonts w:ascii="宋体" w:hAnsi="宋体" w:hint="eastAsia"/>
                <w:sz w:val="20"/>
                <w:szCs w:val="20"/>
                <w:lang w:eastAsia="zh-CN"/>
              </w:rPr>
              <w:t xml:space="preserve">   本系统采用</w:t>
            </w:r>
            <w:r>
              <w:rPr>
                <w:rFonts w:ascii="宋体" w:hAnsi="宋体" w:hint="eastAsia"/>
                <w:sz w:val="20"/>
                <w:szCs w:val="20"/>
                <w:lang w:eastAsia="zh-CN"/>
              </w:rPr>
              <w:t>Scala语言，基于Spark实现。Spark是一个分布式的大数据计算框架，其运行架构由Driver和Executor构成。对于每个推荐引擎来说，Spark</w:t>
            </w:r>
            <w:r w:rsidR="000D6717">
              <w:rPr>
                <w:rFonts w:ascii="宋体" w:hAnsi="宋体" w:hint="eastAsia"/>
                <w:sz w:val="20"/>
                <w:szCs w:val="20"/>
                <w:lang w:eastAsia="zh-CN"/>
              </w:rPr>
              <w:t xml:space="preserve"> </w:t>
            </w:r>
            <w:r>
              <w:rPr>
                <w:rFonts w:ascii="宋体" w:hAnsi="宋体" w:hint="eastAsia"/>
                <w:sz w:val="20"/>
                <w:szCs w:val="20"/>
                <w:lang w:eastAsia="zh-CN"/>
              </w:rPr>
              <w:t>SQL作为数据仓库的接口，从数据层次的角度来说负责量方面的任务：一是对于离线计算，Spark</w:t>
            </w:r>
            <w:r w:rsidR="000D6717">
              <w:rPr>
                <w:rFonts w:ascii="宋体" w:hAnsi="宋体" w:hint="eastAsia"/>
                <w:sz w:val="20"/>
                <w:szCs w:val="20"/>
                <w:lang w:eastAsia="zh-CN"/>
              </w:rPr>
              <w:t xml:space="preserve"> </w:t>
            </w:r>
            <w:r>
              <w:rPr>
                <w:rFonts w:ascii="宋体" w:hAnsi="宋体" w:hint="eastAsia"/>
                <w:sz w:val="20"/>
                <w:szCs w:val="20"/>
                <w:lang w:eastAsia="zh-CN"/>
              </w:rPr>
              <w:t>SQL将原始数据层的记录从仓库中取出，抽象成RDD，供推荐系统离线计算使用。在计算完成后，Spark</w:t>
            </w:r>
            <w:r w:rsidR="000D6717">
              <w:rPr>
                <w:rFonts w:ascii="宋体" w:hAnsi="宋体" w:hint="eastAsia"/>
                <w:sz w:val="20"/>
                <w:szCs w:val="20"/>
                <w:lang w:eastAsia="zh-CN"/>
              </w:rPr>
              <w:t xml:space="preserve"> </w:t>
            </w:r>
            <w:r>
              <w:rPr>
                <w:rFonts w:ascii="宋体" w:hAnsi="宋体" w:hint="eastAsia"/>
                <w:sz w:val="20"/>
                <w:szCs w:val="20"/>
                <w:lang w:eastAsia="zh-CN"/>
              </w:rPr>
              <w:t>SQL会将离线中间层数据写会到数据仓库中。二是在线计算Spark</w:t>
            </w:r>
            <w:r w:rsidR="000D6717">
              <w:rPr>
                <w:rFonts w:ascii="宋体" w:hAnsi="宋体" w:hint="eastAsia"/>
                <w:sz w:val="20"/>
                <w:szCs w:val="20"/>
                <w:lang w:eastAsia="zh-CN"/>
              </w:rPr>
              <w:t xml:space="preserve"> </w:t>
            </w:r>
            <w:r>
              <w:rPr>
                <w:rFonts w:ascii="宋体" w:hAnsi="宋体" w:hint="eastAsia"/>
                <w:sz w:val="20"/>
                <w:szCs w:val="20"/>
                <w:lang w:eastAsia="zh-CN"/>
              </w:rPr>
              <w:t>SQL负责将离线中间层的记录从仓库中取出，载入内存后供在线推荐使用。Spark Driver负责生成任务的DAG调度，并将任务分配由Executor执行。</w:t>
            </w:r>
          </w:p>
          <w:p w14:paraId="6041E7FB" w14:textId="48E28EA9" w:rsidR="00DA0AF4" w:rsidRDefault="00E47107" w:rsidP="004E41AB">
            <w:pPr>
              <w:spacing w:beforeLines="50" w:before="156"/>
              <w:jc w:val="center"/>
              <w:rPr>
                <w:rFonts w:ascii="宋体" w:hAnsi="宋体"/>
                <w:sz w:val="20"/>
                <w:szCs w:val="20"/>
                <w:lang w:eastAsia="zh-CN"/>
              </w:rPr>
            </w:pPr>
            <w:r>
              <w:rPr>
                <w:rFonts w:ascii="宋体" w:hAnsi="宋体"/>
                <w:noProof/>
                <w:sz w:val="20"/>
                <w:szCs w:val="20"/>
                <w:lang w:eastAsia="zh-CN"/>
              </w:rPr>
              <w:lastRenderedPageBreak/>
              <w:drawing>
                <wp:inline distT="0" distB="0" distL="0" distR="0" wp14:anchorId="24CB2FE8" wp14:editId="0B61FAE3">
                  <wp:extent cx="5299075" cy="4114800"/>
                  <wp:effectExtent l="0" t="0" r="0" b="0"/>
                  <wp:docPr id="11" name="图片 11" descr="../Downloads/scala%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scala%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9075" cy="4114800"/>
                          </a:xfrm>
                          <a:prstGeom prst="rect">
                            <a:avLst/>
                          </a:prstGeom>
                          <a:noFill/>
                          <a:ln>
                            <a:noFill/>
                          </a:ln>
                        </pic:spPr>
                      </pic:pic>
                    </a:graphicData>
                  </a:graphic>
                </wp:inline>
              </w:drawing>
            </w:r>
          </w:p>
          <w:p w14:paraId="51C19BC8" w14:textId="0B8C6A42" w:rsidR="00BB2EC6" w:rsidRPr="00E47107" w:rsidRDefault="00E47107" w:rsidP="00E47107">
            <w:pPr>
              <w:spacing w:beforeLines="50" w:before="156"/>
              <w:jc w:val="center"/>
              <w:rPr>
                <w:rFonts w:ascii="宋体" w:hAnsi="宋体"/>
                <w:sz w:val="18"/>
                <w:szCs w:val="18"/>
                <w:lang w:eastAsia="zh-CN"/>
              </w:rPr>
            </w:pPr>
            <w:r w:rsidRPr="00E47107">
              <w:rPr>
                <w:rFonts w:ascii="宋体" w:hAnsi="宋体" w:hint="eastAsia"/>
                <w:sz w:val="18"/>
                <w:szCs w:val="18"/>
                <w:lang w:eastAsia="zh-CN"/>
              </w:rPr>
              <w:t>图3-1 基于Spark的设计架构</w:t>
            </w:r>
          </w:p>
          <w:p w14:paraId="72B491B9" w14:textId="086E23DC" w:rsidR="00860944" w:rsidRDefault="00860944" w:rsidP="007A00BF">
            <w:pPr>
              <w:spacing w:beforeLines="50" w:before="156"/>
              <w:ind w:firstLine="360"/>
              <w:rPr>
                <w:rFonts w:ascii="宋体" w:hAnsi="宋体"/>
                <w:b/>
                <w:szCs w:val="21"/>
                <w:lang w:eastAsia="zh-CN"/>
              </w:rPr>
            </w:pPr>
            <w:r>
              <w:rPr>
                <w:rFonts w:ascii="宋体" w:hAnsi="宋体" w:hint="eastAsia"/>
                <w:b/>
                <w:szCs w:val="21"/>
                <w:lang w:eastAsia="zh-CN"/>
              </w:rPr>
              <w:t>3.3.2</w:t>
            </w:r>
            <w:r w:rsidR="007A00BF">
              <w:rPr>
                <w:rFonts w:ascii="宋体" w:hAnsi="宋体" w:hint="eastAsia"/>
                <w:b/>
                <w:szCs w:val="21"/>
                <w:lang w:eastAsia="zh-CN"/>
              </w:rPr>
              <w:t>分布式日志框架</w:t>
            </w:r>
          </w:p>
          <w:p w14:paraId="387F5860" w14:textId="332DB460" w:rsidR="007A00BF" w:rsidRDefault="00BC5536" w:rsidP="007A00BF">
            <w:pPr>
              <w:spacing w:beforeLines="50" w:before="156"/>
              <w:ind w:firstLine="360"/>
              <w:rPr>
                <w:rFonts w:ascii="宋体" w:hAnsi="宋体"/>
                <w:noProof/>
                <w:sz w:val="20"/>
                <w:szCs w:val="20"/>
                <w:lang w:eastAsia="zh-CN"/>
              </w:rPr>
            </w:pPr>
            <w:r>
              <w:rPr>
                <w:rFonts w:ascii="宋体" w:hAnsi="宋体" w:hint="eastAsia"/>
                <w:noProof/>
                <w:sz w:val="20"/>
                <w:szCs w:val="20"/>
                <w:lang w:eastAsia="zh-CN"/>
              </w:rPr>
              <w:t xml:space="preserve"> </w:t>
            </w:r>
            <w:r w:rsidR="005401A1">
              <w:rPr>
                <w:rFonts w:ascii="宋体" w:hAnsi="宋体" w:hint="eastAsia"/>
                <w:noProof/>
                <w:sz w:val="20"/>
                <w:szCs w:val="20"/>
                <w:lang w:eastAsia="zh-CN"/>
              </w:rPr>
              <w:t>基于Spark平台的分布式日志框架如图</w:t>
            </w:r>
            <w:r>
              <w:rPr>
                <w:rFonts w:ascii="宋体" w:hAnsi="宋体" w:hint="eastAsia"/>
                <w:noProof/>
                <w:sz w:val="20"/>
                <w:szCs w:val="20"/>
                <w:lang w:eastAsia="zh-CN"/>
              </w:rPr>
              <w:t>3-2</w:t>
            </w:r>
            <w:r w:rsidR="005401A1">
              <w:rPr>
                <w:rFonts w:ascii="宋体" w:hAnsi="宋体" w:hint="eastAsia"/>
                <w:noProof/>
                <w:sz w:val="20"/>
                <w:szCs w:val="20"/>
                <w:lang w:eastAsia="zh-CN"/>
              </w:rPr>
              <w:t>所示，</w:t>
            </w:r>
            <w:r w:rsidR="007A00BF">
              <w:rPr>
                <w:rFonts w:ascii="宋体" w:hAnsi="宋体" w:hint="eastAsia"/>
                <w:noProof/>
                <w:sz w:val="20"/>
                <w:szCs w:val="20"/>
                <w:lang w:eastAsia="zh-CN"/>
              </w:rPr>
              <w:t>该框架用于采集</w:t>
            </w:r>
            <w:r w:rsidR="00002E64">
              <w:rPr>
                <w:rFonts w:ascii="宋体" w:hAnsi="宋体" w:hint="eastAsia"/>
                <w:noProof/>
                <w:sz w:val="20"/>
                <w:szCs w:val="20"/>
                <w:lang w:eastAsia="zh-CN"/>
              </w:rPr>
              <w:t>访问各个业务系统的日志信息，通过可靠的消息传送中间件作为模型训练与数据源采集之间的纽带，系统构建了基于Kafka集群的消息分发中间件，实现了日志数据的统一下发。由于日志数据中包含</w:t>
            </w:r>
            <w:r w:rsidR="004E23FA">
              <w:rPr>
                <w:rFonts w:ascii="宋体" w:hAnsi="宋体" w:hint="eastAsia"/>
                <w:noProof/>
                <w:sz w:val="20"/>
                <w:szCs w:val="20"/>
                <w:lang w:eastAsia="zh-CN"/>
              </w:rPr>
              <w:t>着各个业务系统的日志以及用户点击流的日志，在进入离线或实时推荐节</w:t>
            </w:r>
            <w:r w:rsidR="00002E64">
              <w:rPr>
                <w:rFonts w:ascii="宋体" w:hAnsi="宋体" w:hint="eastAsia"/>
                <w:noProof/>
                <w:sz w:val="20"/>
                <w:szCs w:val="20"/>
                <w:lang w:eastAsia="zh-CN"/>
              </w:rPr>
              <w:t>点前，需要进行统一的数据清洗。本系统采用Spark Streaming技术按时间分片，对固定时间间隔内收到的数据进行统一的批处理，能达到实时处理的效果，并具有很高的吞吐量。</w:t>
            </w:r>
          </w:p>
          <w:p w14:paraId="359EC2F8" w14:textId="2F6BDBBD" w:rsidR="00002E64" w:rsidRDefault="00492D3B" w:rsidP="0039340B">
            <w:pPr>
              <w:spacing w:beforeLines="50" w:before="156"/>
              <w:ind w:firstLine="360"/>
              <w:jc w:val="center"/>
              <w:rPr>
                <w:rFonts w:ascii="宋体" w:hAnsi="宋体"/>
                <w:noProof/>
                <w:sz w:val="20"/>
                <w:szCs w:val="20"/>
                <w:lang w:eastAsia="zh-CN"/>
              </w:rPr>
            </w:pPr>
            <w:r>
              <w:rPr>
                <w:rFonts w:ascii="宋体" w:hAnsi="宋体" w:hint="eastAsia"/>
                <w:noProof/>
                <w:sz w:val="20"/>
                <w:szCs w:val="20"/>
                <w:lang w:eastAsia="zh-CN"/>
              </w:rPr>
              <w:lastRenderedPageBreak/>
              <w:drawing>
                <wp:inline distT="0" distB="0" distL="0" distR="0" wp14:anchorId="630273C7" wp14:editId="7C608179">
                  <wp:extent cx="4193944" cy="2702819"/>
                  <wp:effectExtent l="0" t="0" r="0" b="0"/>
                  <wp:docPr id="1" name="图片 1" descr="../Downloads/协同过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协同过滤算法流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628" cy="2710349"/>
                          </a:xfrm>
                          <a:prstGeom prst="rect">
                            <a:avLst/>
                          </a:prstGeom>
                          <a:noFill/>
                          <a:ln>
                            <a:noFill/>
                          </a:ln>
                        </pic:spPr>
                      </pic:pic>
                    </a:graphicData>
                  </a:graphic>
                </wp:inline>
              </w:drawing>
            </w:r>
          </w:p>
          <w:p w14:paraId="550BFC1E" w14:textId="225E64A1" w:rsidR="00443318" w:rsidRDefault="00443318" w:rsidP="00443318">
            <w:pPr>
              <w:spacing w:beforeLines="50" w:before="156"/>
              <w:ind w:firstLine="360"/>
              <w:jc w:val="center"/>
              <w:rPr>
                <w:rFonts w:ascii="宋体" w:hAnsi="宋体"/>
                <w:noProof/>
                <w:sz w:val="20"/>
                <w:szCs w:val="20"/>
                <w:lang w:eastAsia="zh-CN"/>
              </w:rPr>
            </w:pPr>
            <w:r>
              <w:rPr>
                <w:rFonts w:ascii="宋体" w:hAnsi="宋体" w:hint="eastAsia"/>
                <w:noProof/>
                <w:sz w:val="20"/>
                <w:szCs w:val="20"/>
                <w:lang w:eastAsia="zh-CN"/>
              </w:rPr>
              <w:t>图3-2 基于Spark分布式日志框架</w:t>
            </w:r>
          </w:p>
          <w:p w14:paraId="71FF35EA" w14:textId="46CC63E3" w:rsidR="00002E64" w:rsidRDefault="0039340B" w:rsidP="007A00BF">
            <w:pPr>
              <w:spacing w:beforeLines="50" w:before="156"/>
              <w:ind w:firstLine="360"/>
              <w:rPr>
                <w:rFonts w:ascii="宋体" w:hAnsi="宋体"/>
                <w:noProof/>
                <w:sz w:val="20"/>
                <w:szCs w:val="20"/>
                <w:lang w:eastAsia="zh-CN"/>
              </w:rPr>
            </w:pPr>
            <w:r w:rsidRPr="0039340B">
              <w:rPr>
                <w:rFonts w:ascii="宋体" w:hAnsi="宋体" w:hint="eastAsia"/>
                <w:noProof/>
                <w:sz w:val="20"/>
                <w:szCs w:val="20"/>
                <w:lang w:eastAsia="zh-CN"/>
              </w:rPr>
              <w:t>数据收集主要会经历如下阶段：日志数据采集，日志数据聚合和日志数据过滤</w:t>
            </w:r>
            <w:r>
              <w:rPr>
                <w:rFonts w:ascii="宋体" w:hAnsi="宋体" w:hint="eastAsia"/>
                <w:noProof/>
                <w:sz w:val="20"/>
                <w:szCs w:val="20"/>
                <w:lang w:eastAsia="zh-CN"/>
              </w:rPr>
              <w:t>。</w:t>
            </w:r>
          </w:p>
          <w:p w14:paraId="22B169E0" w14:textId="38DBF99D" w:rsidR="0039340B" w:rsidRPr="0039340B" w:rsidRDefault="0039340B" w:rsidP="0039340B">
            <w:pPr>
              <w:spacing w:beforeLines="50" w:before="156"/>
              <w:rPr>
                <w:rFonts w:ascii="宋体" w:hAnsi="宋体"/>
                <w:noProof/>
                <w:szCs w:val="20"/>
                <w:lang w:eastAsia="zh-CN"/>
              </w:rPr>
            </w:pPr>
            <w:r>
              <w:rPr>
                <w:rFonts w:ascii="宋体" w:hAnsi="宋体" w:hint="eastAsia"/>
                <w:noProof/>
                <w:szCs w:val="20"/>
                <w:lang w:eastAsia="zh-CN"/>
              </w:rPr>
              <w:t xml:space="preserve">   1)</w:t>
            </w:r>
            <w:r w:rsidRPr="0039340B">
              <w:rPr>
                <w:rFonts w:ascii="宋体" w:hAnsi="宋体" w:hint="eastAsia"/>
                <w:noProof/>
                <w:szCs w:val="20"/>
                <w:lang w:eastAsia="zh-CN"/>
              </w:rPr>
              <w:t>分布式日志实时采集</w:t>
            </w:r>
          </w:p>
          <w:p w14:paraId="0540FE48" w14:textId="4457B9B5" w:rsidR="0039340B" w:rsidRDefault="0039340B" w:rsidP="0039340B">
            <w:pPr>
              <w:pStyle w:val="a8"/>
              <w:spacing w:line="240" w:lineRule="auto"/>
              <w:ind w:left="0" w:firstLineChars="0" w:firstLine="400"/>
              <w:rPr>
                <w:rFonts w:ascii="宋体" w:hAnsi="宋体" w:cs="Times New Roman"/>
                <w:noProof/>
                <w:sz w:val="20"/>
                <w:lang w:eastAsia="zh-CN"/>
              </w:rPr>
            </w:pPr>
            <w:r w:rsidRPr="0039340B">
              <w:rPr>
                <w:rFonts w:ascii="宋体" w:hAnsi="宋体" w:cs="Times New Roman" w:hint="eastAsia"/>
                <w:noProof/>
                <w:sz w:val="20"/>
                <w:lang w:eastAsia="zh-CN"/>
              </w:rPr>
              <w:t>实时推荐系统需要大量的隐式的用户行为作为基础数据,而且没种用户的行为的源日志信息分布在不同的业务系统中，需要构建分布式日志汇总系统将日志进行收集。以备后续流程使用。</w:t>
            </w:r>
            <w:r>
              <w:rPr>
                <w:rFonts w:ascii="宋体" w:hAnsi="宋体" w:cs="Times New Roman" w:hint="eastAsia"/>
                <w:noProof/>
                <w:sz w:val="20"/>
                <w:lang w:eastAsia="zh-CN"/>
              </w:rPr>
              <w:t>分布式日志采集如图3-3所示</w:t>
            </w:r>
          </w:p>
          <w:p w14:paraId="3F83F4EB" w14:textId="236D03BA" w:rsidR="0039340B" w:rsidRDefault="007E2A62" w:rsidP="007E2A62">
            <w:pPr>
              <w:pStyle w:val="a8"/>
              <w:spacing w:line="240" w:lineRule="auto"/>
              <w:ind w:left="0" w:firstLineChars="0" w:firstLine="400"/>
              <w:jc w:val="center"/>
              <w:rPr>
                <w:rFonts w:ascii="宋体" w:hAnsi="宋体" w:cs="Times New Roman"/>
                <w:noProof/>
                <w:sz w:val="20"/>
                <w:lang w:eastAsia="zh-CN"/>
              </w:rPr>
            </w:pPr>
            <w:r w:rsidRPr="007E2A62">
              <w:rPr>
                <w:rFonts w:ascii="宋体" w:hAnsi="宋体" w:cs="Times New Roman"/>
                <w:noProof/>
                <w:sz w:val="20"/>
                <w:lang w:eastAsia="zh-CN"/>
              </w:rPr>
              <w:drawing>
                <wp:inline distT="0" distB="0" distL="0" distR="0" wp14:anchorId="2834A900" wp14:editId="231BF9F9">
                  <wp:extent cx="4327834" cy="1741285"/>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7436" cy="1745148"/>
                          </a:xfrm>
                          <a:prstGeom prst="rect">
                            <a:avLst/>
                          </a:prstGeom>
                        </pic:spPr>
                      </pic:pic>
                    </a:graphicData>
                  </a:graphic>
                </wp:inline>
              </w:drawing>
            </w:r>
          </w:p>
          <w:p w14:paraId="035197BB" w14:textId="7695E8D2" w:rsidR="007E2A62" w:rsidRPr="0039340B" w:rsidRDefault="007E2A62" w:rsidP="007E2A62">
            <w:pPr>
              <w:pStyle w:val="a8"/>
              <w:spacing w:line="240" w:lineRule="auto"/>
              <w:ind w:left="0" w:firstLineChars="0" w:firstLine="400"/>
              <w:jc w:val="center"/>
              <w:rPr>
                <w:rFonts w:ascii="宋体" w:hAnsi="宋体" w:cs="Times New Roman"/>
                <w:noProof/>
                <w:sz w:val="20"/>
                <w:lang w:eastAsia="zh-CN"/>
              </w:rPr>
            </w:pPr>
            <w:r>
              <w:rPr>
                <w:rFonts w:ascii="宋体" w:hAnsi="宋体" w:cs="Times New Roman" w:hint="eastAsia"/>
                <w:noProof/>
                <w:sz w:val="20"/>
                <w:lang w:eastAsia="zh-CN"/>
              </w:rPr>
              <w:t>图3-3 分布式日志采集模块</w:t>
            </w:r>
          </w:p>
          <w:p w14:paraId="3B52692A" w14:textId="74127384" w:rsidR="0039340B" w:rsidRDefault="0039340B" w:rsidP="007E2A62">
            <w:pPr>
              <w:spacing w:beforeLines="50" w:before="156"/>
              <w:ind w:firstLine="400"/>
              <w:rPr>
                <w:rFonts w:ascii="宋体" w:hAnsi="宋体"/>
                <w:noProof/>
                <w:szCs w:val="20"/>
                <w:lang w:eastAsia="zh-CN"/>
              </w:rPr>
            </w:pPr>
            <w:r w:rsidRPr="0039340B">
              <w:rPr>
                <w:rFonts w:ascii="宋体" w:hAnsi="宋体" w:hint="eastAsia"/>
                <w:noProof/>
                <w:szCs w:val="20"/>
                <w:lang w:eastAsia="zh-CN"/>
              </w:rPr>
              <w:t>2)基于Kafka集群的数据传输</w:t>
            </w:r>
          </w:p>
          <w:p w14:paraId="01C9426E" w14:textId="194B3799" w:rsidR="000A539A" w:rsidRDefault="000A539A" w:rsidP="000A539A">
            <w:pPr>
              <w:spacing w:beforeLines="50" w:before="156"/>
              <w:ind w:firstLine="400"/>
              <w:rPr>
                <w:rFonts w:ascii="宋体" w:hAnsi="宋体"/>
                <w:noProof/>
                <w:sz w:val="20"/>
                <w:szCs w:val="20"/>
                <w:lang w:eastAsia="zh-CN"/>
              </w:rPr>
            </w:pPr>
            <w:r w:rsidRPr="000A539A">
              <w:rPr>
                <w:rFonts w:ascii="宋体" w:hAnsi="宋体" w:hint="eastAsia"/>
                <w:noProof/>
                <w:sz w:val="20"/>
                <w:szCs w:val="20"/>
                <w:lang w:eastAsia="zh-CN"/>
              </w:rPr>
              <w:t>通过</w:t>
            </w:r>
            <w:r>
              <w:rPr>
                <w:rFonts w:ascii="宋体" w:hAnsi="宋体" w:hint="eastAsia"/>
                <w:noProof/>
                <w:sz w:val="20"/>
                <w:szCs w:val="20"/>
                <w:lang w:eastAsia="zh-CN"/>
              </w:rPr>
              <w:t>构建分布式日志实时采集模块，完成用户行为日志的采集。但是在进入日志过滤阶段之前，由于日志流并发产生且数据量大，为了保证数据的实时性以及尽量减少数据丢失，使用分布式消息订阅和发布系统-Kafka,图3-4 为基于Kafka集群的数据分发架构。</w:t>
            </w:r>
          </w:p>
          <w:p w14:paraId="75A0A5B8" w14:textId="77777777" w:rsidR="000A539A" w:rsidRDefault="000A539A" w:rsidP="000A539A">
            <w:pPr>
              <w:spacing w:beforeLines="50" w:before="156"/>
              <w:ind w:firstLine="400"/>
              <w:rPr>
                <w:rFonts w:ascii="宋体" w:hAnsi="宋体"/>
                <w:noProof/>
                <w:sz w:val="20"/>
                <w:szCs w:val="20"/>
                <w:lang w:eastAsia="zh-CN"/>
              </w:rPr>
            </w:pPr>
          </w:p>
          <w:p w14:paraId="0FD283A0" w14:textId="77777777" w:rsidR="000A539A" w:rsidRDefault="000A539A" w:rsidP="000A539A">
            <w:pPr>
              <w:spacing w:beforeLines="50" w:before="156"/>
              <w:ind w:firstLine="400"/>
              <w:rPr>
                <w:rFonts w:ascii="宋体" w:hAnsi="宋体"/>
                <w:noProof/>
                <w:sz w:val="20"/>
                <w:szCs w:val="20"/>
                <w:lang w:eastAsia="zh-CN"/>
              </w:rPr>
            </w:pPr>
          </w:p>
          <w:p w14:paraId="1A1049EC" w14:textId="4ACA4994" w:rsidR="000A539A" w:rsidRDefault="000A539A" w:rsidP="000A539A">
            <w:pPr>
              <w:spacing w:beforeLines="50" w:before="156"/>
              <w:ind w:firstLine="400"/>
              <w:jc w:val="center"/>
              <w:rPr>
                <w:rFonts w:ascii="宋体" w:hAnsi="宋体"/>
                <w:noProof/>
                <w:sz w:val="20"/>
                <w:szCs w:val="20"/>
                <w:lang w:eastAsia="zh-CN"/>
              </w:rPr>
            </w:pPr>
            <w:r w:rsidRPr="000A539A">
              <w:rPr>
                <w:rFonts w:ascii="宋体" w:hAnsi="宋体"/>
                <w:noProof/>
                <w:sz w:val="20"/>
                <w:szCs w:val="20"/>
                <w:lang w:eastAsia="zh-CN"/>
              </w:rPr>
              <w:lastRenderedPageBreak/>
              <w:drawing>
                <wp:inline distT="0" distB="0" distL="0" distR="0" wp14:anchorId="4D7594FF" wp14:editId="483A795F">
                  <wp:extent cx="2108835" cy="24743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858" cy="2481433"/>
                          </a:xfrm>
                          <a:prstGeom prst="rect">
                            <a:avLst/>
                          </a:prstGeom>
                        </pic:spPr>
                      </pic:pic>
                    </a:graphicData>
                  </a:graphic>
                </wp:inline>
              </w:drawing>
            </w:r>
          </w:p>
          <w:p w14:paraId="064F08E2" w14:textId="301C840D" w:rsidR="000A539A" w:rsidRPr="000A539A" w:rsidRDefault="000A539A" w:rsidP="000A539A">
            <w:pPr>
              <w:spacing w:beforeLines="50" w:before="156"/>
              <w:ind w:firstLine="400"/>
              <w:jc w:val="center"/>
              <w:rPr>
                <w:rFonts w:ascii="宋体" w:hAnsi="宋体"/>
                <w:noProof/>
                <w:sz w:val="20"/>
                <w:szCs w:val="20"/>
                <w:lang w:eastAsia="zh-CN"/>
              </w:rPr>
            </w:pPr>
            <w:r>
              <w:rPr>
                <w:rFonts w:ascii="宋体" w:hAnsi="宋体" w:hint="eastAsia"/>
                <w:noProof/>
                <w:sz w:val="20"/>
                <w:szCs w:val="20"/>
                <w:lang w:eastAsia="zh-CN"/>
              </w:rPr>
              <w:t>图3-4基于Kafka集群的数据传输</w:t>
            </w:r>
          </w:p>
          <w:p w14:paraId="02E695C1" w14:textId="77777777" w:rsidR="007E2A62" w:rsidRPr="007E2A62" w:rsidRDefault="007E2A62" w:rsidP="007E2A62">
            <w:pPr>
              <w:spacing w:beforeLines="50" w:before="156"/>
              <w:ind w:firstLine="400"/>
              <w:rPr>
                <w:rFonts w:ascii="宋体" w:hAnsi="宋体"/>
                <w:noProof/>
                <w:sz w:val="20"/>
                <w:szCs w:val="20"/>
                <w:lang w:eastAsia="zh-CN"/>
              </w:rPr>
            </w:pPr>
          </w:p>
          <w:p w14:paraId="1BD2C539" w14:textId="600D9CB0" w:rsidR="00862755" w:rsidRDefault="00860944" w:rsidP="00862755">
            <w:pPr>
              <w:spacing w:beforeLines="50" w:before="156"/>
              <w:rPr>
                <w:rFonts w:ascii="宋体" w:hAnsi="宋体"/>
                <w:b/>
                <w:szCs w:val="21"/>
                <w:lang w:eastAsia="zh-CN"/>
              </w:rPr>
            </w:pPr>
            <w:r>
              <w:rPr>
                <w:rFonts w:ascii="宋体" w:hAnsi="宋体" w:hint="eastAsia"/>
                <w:b/>
                <w:szCs w:val="21"/>
                <w:lang w:eastAsia="zh-CN"/>
              </w:rPr>
              <w:t xml:space="preserve">   </w:t>
            </w:r>
            <w:r w:rsidR="007225C9">
              <w:rPr>
                <w:rFonts w:ascii="宋体" w:hAnsi="宋体"/>
                <w:b/>
                <w:szCs w:val="21"/>
                <w:lang w:eastAsia="zh-CN"/>
              </w:rPr>
              <w:t>3.3</w:t>
            </w:r>
            <w:r>
              <w:rPr>
                <w:rFonts w:ascii="宋体" w:hAnsi="宋体"/>
                <w:b/>
                <w:szCs w:val="21"/>
                <w:lang w:eastAsia="zh-CN"/>
              </w:rPr>
              <w:t>.3</w:t>
            </w:r>
            <w:r w:rsidR="00DA0AF4">
              <w:rPr>
                <w:rFonts w:ascii="宋体" w:hAnsi="宋体"/>
                <w:b/>
                <w:szCs w:val="21"/>
                <w:lang w:eastAsia="zh-CN"/>
              </w:rPr>
              <w:t>推荐系统</w:t>
            </w:r>
            <w:r w:rsidR="00862755">
              <w:rPr>
                <w:rFonts w:ascii="宋体" w:hAnsi="宋体"/>
                <w:b/>
                <w:szCs w:val="21"/>
                <w:lang w:eastAsia="zh-CN"/>
              </w:rPr>
              <w:t>架构</w:t>
            </w:r>
            <w:r w:rsidR="00E47107">
              <w:rPr>
                <w:rFonts w:ascii="宋体" w:hAnsi="宋体" w:hint="eastAsia"/>
                <w:b/>
                <w:szCs w:val="21"/>
                <w:lang w:eastAsia="zh-CN"/>
              </w:rPr>
              <w:t>设计</w:t>
            </w:r>
          </w:p>
          <w:p w14:paraId="7FE4DDB7" w14:textId="77777777" w:rsidR="00862755" w:rsidRPr="00966E29" w:rsidRDefault="00BB2EC6" w:rsidP="001C2F87">
            <w:pPr>
              <w:spacing w:beforeLines="50" w:before="156"/>
              <w:rPr>
                <w:rFonts w:ascii="宋体" w:hAnsi="宋体"/>
                <w:b/>
                <w:noProof/>
                <w:sz w:val="20"/>
                <w:szCs w:val="20"/>
                <w:lang w:eastAsia="zh-CN"/>
              </w:rPr>
            </w:pPr>
            <w:r>
              <w:rPr>
                <w:rFonts w:ascii="宋体" w:hAnsi="宋体"/>
                <w:b/>
                <w:szCs w:val="21"/>
                <w:lang w:eastAsia="zh-CN"/>
              </w:rPr>
              <w:t xml:space="preserve">  </w:t>
            </w:r>
            <w:r w:rsidR="00391FA2" w:rsidRPr="00391FA2">
              <w:rPr>
                <w:rFonts w:ascii="宋体" w:hAnsi="宋体"/>
                <w:b/>
                <w:sz w:val="20"/>
                <w:szCs w:val="20"/>
                <w:lang w:eastAsia="zh-CN"/>
              </w:rPr>
              <w:t xml:space="preserve"> </w:t>
            </w:r>
            <w:r w:rsidR="00614DB5" w:rsidRPr="00966E29">
              <w:rPr>
                <w:rFonts w:ascii="宋体" w:hAnsi="宋体"/>
                <w:noProof/>
                <w:sz w:val="20"/>
                <w:szCs w:val="20"/>
                <w:lang w:eastAsia="zh-CN"/>
              </w:rPr>
              <w:t>整个系统</w:t>
            </w:r>
            <w:r w:rsidR="00804408" w:rsidRPr="00966E29">
              <w:rPr>
                <w:rFonts w:ascii="宋体" w:hAnsi="宋体" w:hint="eastAsia"/>
                <w:noProof/>
                <w:sz w:val="20"/>
                <w:szCs w:val="20"/>
                <w:lang w:eastAsia="zh-CN"/>
              </w:rPr>
              <w:t>由</w:t>
            </w:r>
            <w:r w:rsidR="00614DB5" w:rsidRPr="00966E29">
              <w:rPr>
                <w:rFonts w:ascii="宋体" w:hAnsi="宋体"/>
                <w:noProof/>
                <w:sz w:val="20"/>
                <w:szCs w:val="20"/>
                <w:lang w:eastAsia="zh-CN"/>
              </w:rPr>
              <w:t>数据仓库模块</w:t>
            </w:r>
            <w:r w:rsidR="00804408" w:rsidRPr="00966E29">
              <w:rPr>
                <w:rFonts w:ascii="宋体" w:hAnsi="宋体"/>
                <w:noProof/>
                <w:sz w:val="20"/>
                <w:szCs w:val="20"/>
                <w:lang w:eastAsia="zh-CN"/>
              </w:rPr>
              <w:t>、</w:t>
            </w:r>
            <w:r w:rsidR="00804408" w:rsidRPr="00966E29">
              <w:rPr>
                <w:rFonts w:ascii="宋体" w:hAnsi="宋体" w:hint="eastAsia"/>
                <w:noProof/>
                <w:sz w:val="20"/>
                <w:szCs w:val="20"/>
                <w:lang w:eastAsia="zh-CN"/>
              </w:rPr>
              <w:t>推荐</w:t>
            </w:r>
            <w:r w:rsidR="00804408" w:rsidRPr="00966E29">
              <w:rPr>
                <w:rFonts w:ascii="宋体" w:hAnsi="宋体"/>
                <w:noProof/>
                <w:sz w:val="20"/>
                <w:szCs w:val="20"/>
                <w:lang w:eastAsia="zh-CN"/>
              </w:rPr>
              <w:t>引擎组、</w:t>
            </w:r>
            <w:r w:rsidR="00804408" w:rsidRPr="00966E29">
              <w:rPr>
                <w:rFonts w:ascii="宋体" w:hAnsi="宋体" w:hint="eastAsia"/>
                <w:noProof/>
                <w:sz w:val="20"/>
                <w:szCs w:val="20"/>
                <w:lang w:eastAsia="zh-CN"/>
              </w:rPr>
              <w:t>数据</w:t>
            </w:r>
            <w:r w:rsidR="00804408" w:rsidRPr="00966E29">
              <w:rPr>
                <w:rFonts w:ascii="宋体" w:hAnsi="宋体"/>
                <w:noProof/>
                <w:sz w:val="20"/>
                <w:szCs w:val="20"/>
                <w:lang w:eastAsia="zh-CN"/>
              </w:rPr>
              <w:t>收集模块、</w:t>
            </w:r>
            <w:r w:rsidR="00804408" w:rsidRPr="00966E29">
              <w:rPr>
                <w:rFonts w:ascii="宋体" w:hAnsi="宋体" w:hint="eastAsia"/>
                <w:noProof/>
                <w:sz w:val="20"/>
                <w:szCs w:val="20"/>
                <w:lang w:eastAsia="zh-CN"/>
              </w:rPr>
              <w:t>评估</w:t>
            </w:r>
            <w:r w:rsidR="00804408" w:rsidRPr="00966E29">
              <w:rPr>
                <w:rFonts w:ascii="宋体" w:hAnsi="宋体"/>
                <w:noProof/>
                <w:sz w:val="20"/>
                <w:szCs w:val="20"/>
                <w:lang w:eastAsia="zh-CN"/>
              </w:rPr>
              <w:t>模块、</w:t>
            </w:r>
            <w:r w:rsidR="00804408" w:rsidRPr="00966E29">
              <w:rPr>
                <w:rFonts w:ascii="宋体" w:hAnsi="宋体" w:hint="eastAsia"/>
                <w:noProof/>
                <w:sz w:val="20"/>
                <w:szCs w:val="20"/>
                <w:lang w:eastAsia="zh-CN"/>
              </w:rPr>
              <w:t>用户反馈</w:t>
            </w:r>
            <w:r w:rsidR="00804408" w:rsidRPr="00966E29">
              <w:rPr>
                <w:rFonts w:ascii="宋体" w:hAnsi="宋体"/>
                <w:noProof/>
                <w:sz w:val="20"/>
                <w:szCs w:val="20"/>
                <w:lang w:eastAsia="zh-CN"/>
              </w:rPr>
              <w:t>处理模块、引擎管理模块</w:t>
            </w:r>
            <w:r w:rsidR="00862755" w:rsidRPr="00966E29">
              <w:rPr>
                <w:rFonts w:ascii="宋体" w:hAnsi="宋体"/>
                <w:noProof/>
                <w:sz w:val="20"/>
                <w:szCs w:val="20"/>
                <w:lang w:eastAsia="zh-CN"/>
              </w:rPr>
              <w:t>和用户交互模块构成，</w:t>
            </w:r>
            <w:r w:rsidR="00862755" w:rsidRPr="00966E29">
              <w:rPr>
                <w:rFonts w:ascii="宋体" w:hAnsi="宋体" w:hint="eastAsia"/>
                <w:noProof/>
                <w:sz w:val="20"/>
                <w:szCs w:val="20"/>
                <w:lang w:eastAsia="zh-CN"/>
              </w:rPr>
              <w:t>其中</w:t>
            </w:r>
            <w:r w:rsidR="00862755" w:rsidRPr="00966E29">
              <w:rPr>
                <w:rFonts w:ascii="宋体" w:hAnsi="宋体"/>
                <w:noProof/>
                <w:sz w:val="20"/>
                <w:szCs w:val="20"/>
                <w:lang w:eastAsia="zh-CN"/>
              </w:rPr>
              <w:t>推荐引擎组是整个系统的核心，</w:t>
            </w:r>
            <w:r w:rsidR="00862755" w:rsidRPr="00966E29">
              <w:rPr>
                <w:rFonts w:ascii="宋体" w:hAnsi="宋体" w:hint="eastAsia"/>
                <w:noProof/>
                <w:sz w:val="20"/>
                <w:szCs w:val="20"/>
                <w:lang w:eastAsia="zh-CN"/>
              </w:rPr>
              <w:t>每个</w:t>
            </w:r>
            <w:r w:rsidR="00862755" w:rsidRPr="00966E29">
              <w:rPr>
                <w:rFonts w:ascii="宋体" w:hAnsi="宋体"/>
                <w:noProof/>
                <w:sz w:val="20"/>
                <w:szCs w:val="20"/>
                <w:lang w:eastAsia="zh-CN"/>
              </w:rPr>
              <w:t>引擎都有自己的推荐策略；</w:t>
            </w:r>
            <w:r w:rsidR="00862755" w:rsidRPr="00966E29">
              <w:rPr>
                <w:rFonts w:ascii="宋体" w:hAnsi="宋体" w:hint="eastAsia"/>
                <w:noProof/>
                <w:sz w:val="20"/>
                <w:szCs w:val="20"/>
                <w:lang w:eastAsia="zh-CN"/>
              </w:rPr>
              <w:t>结果</w:t>
            </w:r>
            <w:r w:rsidR="00862755" w:rsidRPr="00966E29">
              <w:rPr>
                <w:rFonts w:ascii="宋体" w:hAnsi="宋体"/>
                <w:noProof/>
                <w:sz w:val="20"/>
                <w:szCs w:val="20"/>
                <w:lang w:eastAsia="zh-CN"/>
              </w:rPr>
              <w:t>处理模块对引擎组输出结果按照权重</w:t>
            </w:r>
            <w:r w:rsidR="00862755" w:rsidRPr="00966E29">
              <w:rPr>
                <w:rFonts w:ascii="宋体" w:hAnsi="宋体" w:hint="eastAsia"/>
                <w:noProof/>
                <w:sz w:val="20"/>
                <w:szCs w:val="20"/>
                <w:lang w:eastAsia="zh-CN"/>
              </w:rPr>
              <w:t>统一</w:t>
            </w:r>
            <w:r w:rsidR="00862755" w:rsidRPr="00966E29">
              <w:rPr>
                <w:rFonts w:ascii="宋体" w:hAnsi="宋体"/>
                <w:noProof/>
                <w:sz w:val="20"/>
                <w:szCs w:val="20"/>
                <w:lang w:eastAsia="zh-CN"/>
              </w:rPr>
              <w:t>起来，</w:t>
            </w:r>
            <w:r w:rsidR="00862755" w:rsidRPr="00966E29">
              <w:rPr>
                <w:rFonts w:ascii="宋体" w:hAnsi="宋体" w:hint="eastAsia"/>
                <w:noProof/>
                <w:sz w:val="20"/>
                <w:szCs w:val="20"/>
                <w:lang w:eastAsia="zh-CN"/>
              </w:rPr>
              <w:t>然后</w:t>
            </w:r>
            <w:r w:rsidR="00862755" w:rsidRPr="00966E29">
              <w:rPr>
                <w:rFonts w:ascii="宋体" w:hAnsi="宋体"/>
                <w:noProof/>
                <w:sz w:val="20"/>
                <w:szCs w:val="20"/>
                <w:lang w:eastAsia="zh-CN"/>
              </w:rPr>
              <w:t>将</w:t>
            </w:r>
            <w:r w:rsidR="00BF03CC" w:rsidRPr="00966E29">
              <w:rPr>
                <w:rFonts w:ascii="宋体" w:hAnsi="宋体"/>
                <w:noProof/>
                <w:sz w:val="20"/>
                <w:szCs w:val="20"/>
                <w:lang w:eastAsia="zh-CN"/>
              </w:rPr>
              <w:t>最终结果展示给用户；</w:t>
            </w:r>
            <w:r w:rsidR="00BF03CC" w:rsidRPr="00966E29">
              <w:rPr>
                <w:rFonts w:ascii="宋体" w:hAnsi="宋体" w:hint="eastAsia"/>
                <w:noProof/>
                <w:sz w:val="20"/>
                <w:szCs w:val="20"/>
                <w:lang w:eastAsia="zh-CN"/>
              </w:rPr>
              <w:t>评估</w:t>
            </w:r>
            <w:r w:rsidR="00BF03CC" w:rsidRPr="00966E29">
              <w:rPr>
                <w:rFonts w:ascii="宋体" w:hAnsi="宋体"/>
                <w:noProof/>
                <w:sz w:val="20"/>
                <w:szCs w:val="20"/>
                <w:lang w:eastAsia="zh-CN"/>
              </w:rPr>
              <w:t>模块对</w:t>
            </w:r>
            <w:r w:rsidR="00BF03CC" w:rsidRPr="00966E29">
              <w:rPr>
                <w:rFonts w:ascii="宋体" w:hAnsi="宋体" w:hint="eastAsia"/>
                <w:noProof/>
                <w:sz w:val="20"/>
                <w:szCs w:val="20"/>
                <w:lang w:eastAsia="zh-CN"/>
              </w:rPr>
              <w:t>推荐</w:t>
            </w:r>
            <w:r w:rsidR="00BF03CC" w:rsidRPr="00966E29">
              <w:rPr>
                <w:rFonts w:ascii="宋体" w:hAnsi="宋体"/>
                <w:noProof/>
                <w:sz w:val="20"/>
                <w:szCs w:val="20"/>
                <w:lang w:eastAsia="zh-CN"/>
              </w:rPr>
              <w:t>引擎组的每一个引擎进行各指标的评估（</w:t>
            </w:r>
            <w:r w:rsidR="00BF03CC" w:rsidRPr="00966E29">
              <w:rPr>
                <w:rFonts w:ascii="宋体" w:hAnsi="宋体" w:hint="eastAsia"/>
                <w:noProof/>
                <w:sz w:val="20"/>
                <w:szCs w:val="20"/>
                <w:lang w:eastAsia="zh-CN"/>
              </w:rPr>
              <w:t>如</w:t>
            </w:r>
            <w:r w:rsidR="00BF03CC" w:rsidRPr="00966E29">
              <w:rPr>
                <w:rFonts w:ascii="宋体" w:hAnsi="宋体"/>
                <w:noProof/>
                <w:sz w:val="20"/>
                <w:szCs w:val="20"/>
                <w:lang w:eastAsia="zh-CN"/>
              </w:rPr>
              <w:t>准确度，</w:t>
            </w:r>
            <w:r w:rsidR="00BF03CC" w:rsidRPr="00966E29">
              <w:rPr>
                <w:rFonts w:ascii="宋体" w:hAnsi="宋体" w:hint="eastAsia"/>
                <w:noProof/>
                <w:sz w:val="20"/>
                <w:szCs w:val="20"/>
                <w:lang w:eastAsia="zh-CN"/>
              </w:rPr>
              <w:t>多样性</w:t>
            </w:r>
            <w:r w:rsidR="00BF03CC" w:rsidRPr="00966E29">
              <w:rPr>
                <w:rFonts w:ascii="宋体" w:hAnsi="宋体"/>
                <w:noProof/>
                <w:sz w:val="20"/>
                <w:szCs w:val="20"/>
                <w:lang w:eastAsia="zh-CN"/>
              </w:rPr>
              <w:t>等），</w:t>
            </w:r>
            <w:r w:rsidR="00BF03CC" w:rsidRPr="00966E29">
              <w:rPr>
                <w:rFonts w:ascii="宋体" w:hAnsi="宋体" w:hint="eastAsia"/>
                <w:noProof/>
                <w:sz w:val="20"/>
                <w:szCs w:val="20"/>
                <w:lang w:eastAsia="zh-CN"/>
              </w:rPr>
              <w:t>以</w:t>
            </w:r>
            <w:r w:rsidR="00BF03CC" w:rsidRPr="00966E29">
              <w:rPr>
                <w:rFonts w:ascii="宋体" w:hAnsi="宋体"/>
                <w:noProof/>
                <w:sz w:val="20"/>
                <w:szCs w:val="20"/>
                <w:lang w:eastAsia="zh-CN"/>
              </w:rPr>
              <w:t>确定各引擎的</w:t>
            </w:r>
            <w:r w:rsidR="00BF03CC" w:rsidRPr="00966E29">
              <w:rPr>
                <w:rFonts w:ascii="宋体" w:hAnsi="宋体" w:hint="eastAsia"/>
                <w:noProof/>
                <w:sz w:val="20"/>
                <w:szCs w:val="20"/>
                <w:lang w:eastAsia="zh-CN"/>
              </w:rPr>
              <w:t>适用</w:t>
            </w:r>
            <w:r w:rsidR="00BF03CC" w:rsidRPr="00966E29">
              <w:rPr>
                <w:rFonts w:ascii="宋体" w:hAnsi="宋体"/>
                <w:noProof/>
                <w:sz w:val="20"/>
                <w:szCs w:val="20"/>
                <w:lang w:eastAsia="zh-CN"/>
              </w:rPr>
              <w:t>场景，</w:t>
            </w:r>
            <w:r w:rsidR="00BF03CC" w:rsidRPr="00966E29">
              <w:rPr>
                <w:rFonts w:ascii="宋体" w:hAnsi="宋体" w:hint="eastAsia"/>
                <w:noProof/>
                <w:sz w:val="20"/>
                <w:szCs w:val="20"/>
                <w:lang w:eastAsia="zh-CN"/>
              </w:rPr>
              <w:t>以及</w:t>
            </w:r>
            <w:r w:rsidR="00546597">
              <w:rPr>
                <w:rFonts w:ascii="宋体" w:hAnsi="宋体"/>
                <w:noProof/>
                <w:sz w:val="20"/>
                <w:szCs w:val="20"/>
                <w:lang w:eastAsia="zh-CN"/>
              </w:rPr>
              <w:t>最终的权重。</w:t>
            </w:r>
            <w:r w:rsidR="00BF03CC" w:rsidRPr="00966E29">
              <w:rPr>
                <w:rFonts w:ascii="宋体" w:hAnsi="宋体" w:hint="eastAsia"/>
                <w:noProof/>
                <w:sz w:val="20"/>
                <w:szCs w:val="20"/>
                <w:lang w:eastAsia="zh-CN"/>
              </w:rPr>
              <w:t>引擎</w:t>
            </w:r>
            <w:r w:rsidR="00BF03CC" w:rsidRPr="00966E29">
              <w:rPr>
                <w:rFonts w:ascii="宋体" w:hAnsi="宋体"/>
                <w:noProof/>
                <w:sz w:val="20"/>
                <w:szCs w:val="20"/>
                <w:lang w:eastAsia="zh-CN"/>
              </w:rPr>
              <w:t>管理模块则根据评估模块</w:t>
            </w:r>
            <w:r w:rsidR="00412113" w:rsidRPr="00966E29">
              <w:rPr>
                <w:rFonts w:ascii="宋体" w:hAnsi="宋体"/>
                <w:noProof/>
                <w:sz w:val="20"/>
                <w:szCs w:val="20"/>
                <w:lang w:eastAsia="zh-CN"/>
              </w:rPr>
              <w:t>的结果，</w:t>
            </w:r>
            <w:r w:rsidR="00412113" w:rsidRPr="00966E29">
              <w:rPr>
                <w:rFonts w:ascii="宋体" w:hAnsi="宋体" w:hint="eastAsia"/>
                <w:noProof/>
                <w:sz w:val="20"/>
                <w:szCs w:val="20"/>
                <w:lang w:eastAsia="zh-CN"/>
              </w:rPr>
              <w:t>动态的</w:t>
            </w:r>
            <w:r w:rsidR="00412113" w:rsidRPr="00966E29">
              <w:rPr>
                <w:rFonts w:ascii="宋体" w:hAnsi="宋体"/>
                <w:noProof/>
                <w:sz w:val="20"/>
                <w:szCs w:val="20"/>
                <w:lang w:eastAsia="zh-CN"/>
              </w:rPr>
              <w:t>增加、</w:t>
            </w:r>
            <w:r w:rsidR="00412113" w:rsidRPr="00966E29">
              <w:rPr>
                <w:rFonts w:ascii="宋体" w:hAnsi="宋体" w:hint="eastAsia"/>
                <w:noProof/>
                <w:sz w:val="20"/>
                <w:szCs w:val="20"/>
                <w:lang w:eastAsia="zh-CN"/>
              </w:rPr>
              <w:t>删除</w:t>
            </w:r>
            <w:r w:rsidR="00412113" w:rsidRPr="00966E29">
              <w:rPr>
                <w:rFonts w:ascii="宋体" w:hAnsi="宋体"/>
                <w:noProof/>
                <w:sz w:val="20"/>
                <w:szCs w:val="20"/>
                <w:lang w:eastAsia="zh-CN"/>
              </w:rPr>
              <w:t>推荐引擎，</w:t>
            </w:r>
            <w:r w:rsidR="00412113" w:rsidRPr="00966E29">
              <w:rPr>
                <w:rFonts w:ascii="宋体" w:hAnsi="宋体" w:hint="eastAsia"/>
                <w:noProof/>
                <w:sz w:val="20"/>
                <w:szCs w:val="20"/>
                <w:lang w:eastAsia="zh-CN"/>
              </w:rPr>
              <w:t>更改各引擎</w:t>
            </w:r>
            <w:r w:rsidR="00412113" w:rsidRPr="00966E29">
              <w:rPr>
                <w:rFonts w:ascii="宋体" w:hAnsi="宋体"/>
                <w:noProof/>
                <w:sz w:val="20"/>
                <w:szCs w:val="20"/>
                <w:lang w:eastAsia="zh-CN"/>
              </w:rPr>
              <w:t>的权重。</w:t>
            </w:r>
          </w:p>
          <w:p w14:paraId="0A1AB6A9" w14:textId="5653F7FF" w:rsidR="00C037BA" w:rsidRDefault="00DC07B7" w:rsidP="00391FA2">
            <w:pPr>
              <w:spacing w:beforeLines="50" w:before="156" w:line="240" w:lineRule="atLeast"/>
              <w:jc w:val="center"/>
              <w:rPr>
                <w:rFonts w:ascii="宋体" w:hAnsi="宋体"/>
                <w:b/>
                <w:noProof/>
                <w:szCs w:val="21"/>
                <w:lang w:eastAsia="zh-CN"/>
              </w:rPr>
            </w:pPr>
            <w:r w:rsidRPr="0066753F">
              <w:rPr>
                <w:rFonts w:ascii="宋体" w:hAnsi="宋体"/>
                <w:b/>
                <w:noProof/>
                <w:szCs w:val="21"/>
                <w:lang w:eastAsia="zh-CN"/>
              </w:rPr>
              <w:lastRenderedPageBreak/>
              <w:drawing>
                <wp:inline distT="0" distB="0" distL="0" distR="0" wp14:anchorId="02FE9D92" wp14:editId="652EFAAF">
                  <wp:extent cx="3533140" cy="32099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140" cy="3209925"/>
                          </a:xfrm>
                          <a:prstGeom prst="rect">
                            <a:avLst/>
                          </a:prstGeom>
                          <a:noFill/>
                          <a:ln>
                            <a:noFill/>
                          </a:ln>
                        </pic:spPr>
                      </pic:pic>
                    </a:graphicData>
                  </a:graphic>
                </wp:inline>
              </w:drawing>
            </w:r>
          </w:p>
          <w:p w14:paraId="3DDE2A91" w14:textId="6E39BD3B" w:rsidR="00391FA2" w:rsidRPr="003468A8" w:rsidRDefault="00391FA2" w:rsidP="0066753F">
            <w:pPr>
              <w:pStyle w:val="Caption"/>
              <w:spacing w:before="156" w:after="156"/>
              <w:rPr>
                <w:sz w:val="18"/>
                <w:lang w:val="en-US" w:eastAsia="zh-CN"/>
              </w:rPr>
            </w:pPr>
            <w:r w:rsidRPr="003468A8">
              <w:rPr>
                <w:rFonts w:hint="eastAsia"/>
                <w:sz w:val="18"/>
                <w:lang w:val="en-US" w:eastAsia="zh-CN"/>
              </w:rPr>
              <w:t>图</w:t>
            </w:r>
            <w:r w:rsidR="000A539A">
              <w:rPr>
                <w:sz w:val="18"/>
                <w:lang w:val="en-US" w:eastAsia="zh-CN"/>
              </w:rPr>
              <w:t>3-5</w:t>
            </w:r>
            <w:r w:rsidRPr="003468A8">
              <w:rPr>
                <w:rFonts w:hint="eastAsia"/>
                <w:sz w:val="18"/>
                <w:lang w:val="en-US" w:eastAsia="zh-CN"/>
              </w:rPr>
              <w:t>推荐系统整体架构</w:t>
            </w:r>
          </w:p>
          <w:p w14:paraId="0F13C6DC" w14:textId="5FC80EC8" w:rsidR="00391FA2" w:rsidRDefault="007225C9" w:rsidP="00391FA2">
            <w:pPr>
              <w:spacing w:beforeLines="50" w:before="156"/>
              <w:rPr>
                <w:rFonts w:ascii="宋体" w:hAnsi="宋体"/>
                <w:b/>
                <w:noProof/>
                <w:szCs w:val="21"/>
                <w:lang w:eastAsia="zh-CN"/>
              </w:rPr>
            </w:pPr>
            <w:r>
              <w:rPr>
                <w:rFonts w:ascii="宋体" w:hAnsi="宋体"/>
                <w:b/>
                <w:noProof/>
                <w:szCs w:val="21"/>
                <w:lang w:eastAsia="zh-CN"/>
              </w:rPr>
              <w:t xml:space="preserve">  3.3</w:t>
            </w:r>
            <w:r w:rsidR="00860944">
              <w:rPr>
                <w:rFonts w:ascii="宋体" w:hAnsi="宋体"/>
                <w:b/>
                <w:noProof/>
                <w:szCs w:val="21"/>
                <w:lang w:eastAsia="zh-CN"/>
              </w:rPr>
              <w:t>.4</w:t>
            </w:r>
            <w:r w:rsidR="00391FA2">
              <w:rPr>
                <w:rFonts w:ascii="宋体" w:hAnsi="宋体"/>
                <w:b/>
                <w:noProof/>
                <w:szCs w:val="21"/>
                <w:lang w:eastAsia="zh-CN"/>
              </w:rPr>
              <w:t>推荐引擎组</w:t>
            </w:r>
          </w:p>
          <w:p w14:paraId="04C092A8" w14:textId="77777777" w:rsidR="00966E29" w:rsidRPr="00966E29" w:rsidRDefault="00391FA2" w:rsidP="00391FA2">
            <w:pPr>
              <w:spacing w:beforeLines="50" w:before="156"/>
              <w:rPr>
                <w:rFonts w:ascii="宋体" w:hAnsi="宋体"/>
                <w:noProof/>
                <w:sz w:val="20"/>
                <w:szCs w:val="20"/>
                <w:lang w:eastAsia="zh-CN"/>
              </w:rPr>
            </w:pPr>
            <w:r>
              <w:rPr>
                <w:rFonts w:ascii="宋体" w:hAnsi="宋体" w:hint="eastAsia"/>
                <w:b/>
                <w:noProof/>
                <w:szCs w:val="21"/>
                <w:lang w:eastAsia="zh-CN"/>
              </w:rPr>
              <w:t xml:space="preserve">   </w:t>
            </w:r>
            <w:r w:rsidR="003B6808">
              <w:rPr>
                <w:rFonts w:ascii="宋体" w:hAnsi="宋体" w:hint="eastAsia"/>
                <w:noProof/>
                <w:szCs w:val="21"/>
                <w:lang w:eastAsia="zh-CN"/>
              </w:rPr>
              <w:t xml:space="preserve"> </w:t>
            </w:r>
            <w:r w:rsidR="00966E29" w:rsidRPr="00966E29">
              <w:rPr>
                <w:rFonts w:ascii="宋体" w:hAnsi="宋体"/>
                <w:noProof/>
                <w:sz w:val="20"/>
                <w:szCs w:val="20"/>
                <w:lang w:eastAsia="zh-CN"/>
              </w:rPr>
              <w:t>本系统在线计算部分与具体的推荐目标相关，</w:t>
            </w:r>
            <w:r w:rsidR="00966E29" w:rsidRPr="00966E29">
              <w:rPr>
                <w:rFonts w:ascii="宋体" w:hAnsi="宋体" w:hint="eastAsia"/>
                <w:noProof/>
                <w:sz w:val="20"/>
                <w:szCs w:val="20"/>
                <w:lang w:eastAsia="zh-CN"/>
              </w:rPr>
              <w:t>需要</w:t>
            </w:r>
            <w:r w:rsidR="00966E29" w:rsidRPr="00966E29">
              <w:rPr>
                <w:rFonts w:ascii="宋体" w:hAnsi="宋体"/>
                <w:noProof/>
                <w:sz w:val="20"/>
                <w:szCs w:val="20"/>
                <w:lang w:eastAsia="zh-CN"/>
              </w:rPr>
              <w:t>在离线计算的基础上，</w:t>
            </w:r>
            <w:r w:rsidR="00966E29" w:rsidRPr="00966E29">
              <w:rPr>
                <w:rFonts w:ascii="宋体" w:hAnsi="宋体" w:hint="eastAsia"/>
                <w:noProof/>
                <w:sz w:val="20"/>
                <w:szCs w:val="20"/>
                <w:lang w:eastAsia="zh-CN"/>
              </w:rPr>
              <w:t>以</w:t>
            </w:r>
            <w:r w:rsidR="00966E29" w:rsidRPr="00966E29">
              <w:rPr>
                <w:rFonts w:ascii="宋体" w:hAnsi="宋体"/>
                <w:noProof/>
                <w:sz w:val="20"/>
                <w:szCs w:val="20"/>
                <w:lang w:eastAsia="zh-CN"/>
              </w:rPr>
              <w:t>最快的速度给出推荐结果。</w:t>
            </w:r>
            <w:r w:rsidR="00966E29" w:rsidRPr="00966E29">
              <w:rPr>
                <w:rFonts w:ascii="宋体" w:hAnsi="宋体" w:hint="eastAsia"/>
                <w:noProof/>
                <w:sz w:val="20"/>
                <w:szCs w:val="20"/>
                <w:lang w:eastAsia="zh-CN"/>
              </w:rPr>
              <w:t>在线</w:t>
            </w:r>
            <w:r w:rsidR="00966E29" w:rsidRPr="00966E29">
              <w:rPr>
                <w:rFonts w:ascii="宋体" w:hAnsi="宋体"/>
                <w:noProof/>
                <w:sz w:val="20"/>
                <w:szCs w:val="20"/>
                <w:lang w:eastAsia="zh-CN"/>
              </w:rPr>
              <w:t>计算部分计算量不是很大，</w:t>
            </w:r>
            <w:r w:rsidR="00966E29" w:rsidRPr="00966E29">
              <w:rPr>
                <w:rFonts w:ascii="宋体" w:hAnsi="宋体" w:hint="eastAsia"/>
                <w:noProof/>
                <w:sz w:val="20"/>
                <w:szCs w:val="20"/>
                <w:lang w:eastAsia="zh-CN"/>
              </w:rPr>
              <w:t>数据量</w:t>
            </w:r>
            <w:r w:rsidR="00966E29" w:rsidRPr="00966E29">
              <w:rPr>
                <w:rFonts w:ascii="宋体" w:hAnsi="宋体"/>
                <w:noProof/>
                <w:sz w:val="20"/>
                <w:szCs w:val="20"/>
                <w:lang w:eastAsia="zh-CN"/>
              </w:rPr>
              <w:t>也不多，</w:t>
            </w:r>
            <w:r w:rsidR="00966E29" w:rsidRPr="00966E29">
              <w:rPr>
                <w:rFonts w:ascii="宋体" w:hAnsi="宋体" w:hint="eastAsia"/>
                <w:noProof/>
                <w:sz w:val="20"/>
                <w:szCs w:val="20"/>
                <w:lang w:eastAsia="zh-CN"/>
              </w:rPr>
              <w:t>引入</w:t>
            </w:r>
            <w:r w:rsidR="00966E29" w:rsidRPr="00966E29">
              <w:rPr>
                <w:rFonts w:ascii="宋体" w:hAnsi="宋体"/>
                <w:noProof/>
                <w:sz w:val="20"/>
                <w:szCs w:val="20"/>
                <w:lang w:eastAsia="zh-CN"/>
              </w:rPr>
              <w:t>spark</w:t>
            </w:r>
            <w:r w:rsidR="00966E29" w:rsidRPr="00966E29">
              <w:rPr>
                <w:rFonts w:ascii="宋体" w:hAnsi="宋体" w:hint="eastAsia"/>
                <w:noProof/>
                <w:sz w:val="20"/>
                <w:szCs w:val="20"/>
                <w:lang w:eastAsia="zh-CN"/>
              </w:rPr>
              <w:t>后</w:t>
            </w:r>
            <w:r w:rsidR="00966E29" w:rsidRPr="00966E29">
              <w:rPr>
                <w:rFonts w:ascii="宋体" w:hAnsi="宋体"/>
                <w:noProof/>
                <w:sz w:val="20"/>
                <w:szCs w:val="20"/>
                <w:lang w:eastAsia="zh-CN"/>
              </w:rPr>
              <w:t>，</w:t>
            </w:r>
            <w:r w:rsidR="00966E29" w:rsidRPr="00966E29">
              <w:rPr>
                <w:rFonts w:ascii="宋体" w:hAnsi="宋体" w:hint="eastAsia"/>
                <w:noProof/>
                <w:sz w:val="20"/>
                <w:szCs w:val="20"/>
                <w:lang w:eastAsia="zh-CN"/>
              </w:rPr>
              <w:t>先将</w:t>
            </w:r>
            <w:r w:rsidR="00966E29" w:rsidRPr="00966E29">
              <w:rPr>
                <w:rFonts w:ascii="宋体" w:hAnsi="宋体"/>
                <w:noProof/>
                <w:sz w:val="20"/>
                <w:szCs w:val="20"/>
                <w:lang w:eastAsia="zh-CN"/>
              </w:rPr>
              <w:t>输入载入内存，</w:t>
            </w:r>
            <w:r w:rsidR="00966E29" w:rsidRPr="00966E29">
              <w:rPr>
                <w:rFonts w:ascii="宋体" w:hAnsi="宋体" w:hint="eastAsia"/>
                <w:noProof/>
                <w:sz w:val="20"/>
                <w:szCs w:val="20"/>
                <w:lang w:eastAsia="zh-CN"/>
              </w:rPr>
              <w:t>来</w:t>
            </w:r>
            <w:r w:rsidR="00966E29" w:rsidRPr="00966E29">
              <w:rPr>
                <w:rFonts w:ascii="宋体" w:hAnsi="宋体"/>
                <w:noProof/>
                <w:sz w:val="20"/>
                <w:szCs w:val="20"/>
                <w:lang w:eastAsia="zh-CN"/>
              </w:rPr>
              <w:t>提高推荐速度。</w:t>
            </w:r>
            <w:r w:rsidR="00966E29" w:rsidRPr="00966E29">
              <w:rPr>
                <w:rFonts w:ascii="宋体" w:hAnsi="宋体" w:hint="eastAsia"/>
                <w:noProof/>
                <w:sz w:val="20"/>
                <w:szCs w:val="20"/>
                <w:lang w:eastAsia="zh-CN"/>
              </w:rPr>
              <w:t>在线计算</w:t>
            </w:r>
            <w:r w:rsidR="00966E29" w:rsidRPr="00966E29">
              <w:rPr>
                <w:rFonts w:ascii="宋体" w:hAnsi="宋体"/>
                <w:noProof/>
                <w:sz w:val="20"/>
                <w:szCs w:val="20"/>
                <w:lang w:eastAsia="zh-CN"/>
              </w:rPr>
              <w:t>的结果就是推荐引擎的输出。</w:t>
            </w:r>
            <w:r w:rsidR="00966E29" w:rsidRPr="00966E29">
              <w:rPr>
                <w:rFonts w:ascii="宋体" w:hAnsi="宋体" w:hint="eastAsia"/>
                <w:noProof/>
                <w:sz w:val="20"/>
                <w:szCs w:val="20"/>
                <w:lang w:eastAsia="zh-CN"/>
              </w:rPr>
              <w:t>在</w:t>
            </w:r>
            <w:r w:rsidR="00966E29" w:rsidRPr="00966E29">
              <w:rPr>
                <w:rFonts w:ascii="宋体" w:hAnsi="宋体"/>
                <w:noProof/>
                <w:sz w:val="20"/>
                <w:szCs w:val="20"/>
                <w:lang w:eastAsia="zh-CN"/>
              </w:rPr>
              <w:t>经过一系列处理后，</w:t>
            </w:r>
            <w:r w:rsidR="00966E29" w:rsidRPr="00966E29">
              <w:rPr>
                <w:rFonts w:ascii="宋体" w:hAnsi="宋体" w:hint="eastAsia"/>
                <w:noProof/>
                <w:sz w:val="20"/>
                <w:szCs w:val="20"/>
                <w:lang w:eastAsia="zh-CN"/>
              </w:rPr>
              <w:t>就</w:t>
            </w:r>
            <w:r w:rsidR="00966E29" w:rsidRPr="00966E29">
              <w:rPr>
                <w:rFonts w:ascii="宋体" w:hAnsi="宋体"/>
                <w:noProof/>
                <w:sz w:val="20"/>
                <w:szCs w:val="20"/>
                <w:lang w:eastAsia="zh-CN"/>
              </w:rPr>
              <w:t>可以返回给前台页面展示。</w:t>
            </w:r>
          </w:p>
          <w:p w14:paraId="6AC6FB5D" w14:textId="6394F565" w:rsidR="00BB2EC6" w:rsidRDefault="00DC07B7" w:rsidP="008A62F3">
            <w:pPr>
              <w:spacing w:beforeLines="50" w:before="156"/>
              <w:jc w:val="center"/>
              <w:rPr>
                <w:rFonts w:ascii="宋体" w:hAnsi="宋体"/>
                <w:b/>
                <w:noProof/>
                <w:szCs w:val="21"/>
                <w:lang w:eastAsia="zh-CN"/>
              </w:rPr>
            </w:pPr>
            <w:r w:rsidRPr="0066753F">
              <w:rPr>
                <w:rFonts w:ascii="宋体" w:hAnsi="宋体"/>
                <w:b/>
                <w:noProof/>
                <w:szCs w:val="21"/>
                <w:lang w:eastAsia="zh-CN"/>
              </w:rPr>
              <w:drawing>
                <wp:inline distT="0" distB="0" distL="0" distR="0" wp14:anchorId="7CEF9259" wp14:editId="3DA7A5EB">
                  <wp:extent cx="2967355" cy="2177415"/>
                  <wp:effectExtent l="0" t="0" r="4445"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7355" cy="2177415"/>
                          </a:xfrm>
                          <a:prstGeom prst="rect">
                            <a:avLst/>
                          </a:prstGeom>
                          <a:noFill/>
                          <a:ln>
                            <a:noFill/>
                          </a:ln>
                        </pic:spPr>
                      </pic:pic>
                    </a:graphicData>
                  </a:graphic>
                </wp:inline>
              </w:drawing>
            </w:r>
          </w:p>
          <w:p w14:paraId="6EA611CC" w14:textId="5F63D8F5" w:rsidR="008A62F3" w:rsidRPr="003468A8" w:rsidRDefault="008A62F3" w:rsidP="008A62F3">
            <w:pPr>
              <w:pStyle w:val="Caption"/>
              <w:spacing w:before="156" w:after="156"/>
              <w:rPr>
                <w:sz w:val="18"/>
                <w:lang w:val="en-US" w:eastAsia="zh-CN"/>
              </w:rPr>
            </w:pPr>
            <w:r w:rsidRPr="003468A8">
              <w:rPr>
                <w:rFonts w:hint="eastAsia"/>
                <w:sz w:val="18"/>
                <w:lang w:val="en-US" w:eastAsia="zh-CN"/>
              </w:rPr>
              <w:t>图</w:t>
            </w:r>
            <w:r w:rsidR="000A539A">
              <w:rPr>
                <w:sz w:val="18"/>
                <w:lang w:val="en-US" w:eastAsia="zh-CN"/>
              </w:rPr>
              <w:t>3-6</w:t>
            </w:r>
            <w:r w:rsidRPr="003468A8">
              <w:rPr>
                <w:rFonts w:hint="eastAsia"/>
                <w:sz w:val="18"/>
                <w:lang w:val="en-US" w:eastAsia="zh-CN"/>
              </w:rPr>
              <w:t>推荐系统整体架构</w:t>
            </w:r>
          </w:p>
          <w:p w14:paraId="7405B86A" w14:textId="547DC631" w:rsidR="003808F2" w:rsidRDefault="008C0D8B" w:rsidP="001C2F87">
            <w:pPr>
              <w:spacing w:beforeLines="50" w:before="156"/>
              <w:rPr>
                <w:rFonts w:ascii="宋体" w:hAnsi="宋体"/>
                <w:b/>
                <w:bCs/>
                <w:lang w:eastAsia="zh-CN"/>
              </w:rPr>
            </w:pPr>
            <w:r>
              <w:rPr>
                <w:rFonts w:ascii="宋体" w:hAnsi="宋体"/>
                <w:b/>
                <w:bCs/>
                <w:lang w:eastAsia="zh-CN"/>
              </w:rPr>
              <w:lastRenderedPageBreak/>
              <w:t>3.4</w:t>
            </w:r>
            <w:r w:rsidR="004B2924">
              <w:rPr>
                <w:rFonts w:ascii="宋体" w:hAnsi="宋体" w:hint="eastAsia"/>
                <w:b/>
                <w:bCs/>
                <w:lang w:eastAsia="zh-CN"/>
              </w:rPr>
              <w:t>拟采用的开发</w:t>
            </w:r>
            <w:r w:rsidR="003808F2">
              <w:rPr>
                <w:rFonts w:ascii="宋体" w:hAnsi="宋体" w:hint="eastAsia"/>
                <w:b/>
                <w:bCs/>
                <w:lang w:eastAsia="zh-CN"/>
              </w:rPr>
              <w:t>方法、环境</w:t>
            </w:r>
            <w:r w:rsidR="001C2F87">
              <w:rPr>
                <w:rFonts w:ascii="宋体" w:hAnsi="宋体"/>
                <w:b/>
                <w:bCs/>
                <w:lang w:eastAsia="zh-CN"/>
              </w:rPr>
              <w:t>、</w:t>
            </w:r>
            <w:r w:rsidR="001C2F87">
              <w:rPr>
                <w:rFonts w:ascii="宋体" w:hAnsi="宋体" w:hint="eastAsia"/>
                <w:b/>
                <w:bCs/>
                <w:lang w:eastAsia="zh-CN"/>
              </w:rPr>
              <w:t>测试</w:t>
            </w:r>
            <w:r w:rsidR="001C2F87">
              <w:rPr>
                <w:rFonts w:ascii="宋体" w:hAnsi="宋体"/>
                <w:b/>
                <w:bCs/>
                <w:lang w:eastAsia="zh-CN"/>
              </w:rPr>
              <w:t>方案</w:t>
            </w:r>
            <w:r w:rsidR="003808F2">
              <w:rPr>
                <w:rFonts w:ascii="宋体" w:hAnsi="宋体" w:hint="eastAsia"/>
                <w:b/>
                <w:bCs/>
                <w:lang w:eastAsia="zh-CN"/>
              </w:rPr>
              <w:t>等</w:t>
            </w:r>
          </w:p>
          <w:p w14:paraId="1A80BDB6" w14:textId="6D697A1D" w:rsidR="009C632E" w:rsidRDefault="009C632E" w:rsidP="001C2F87">
            <w:pPr>
              <w:spacing w:beforeLines="50" w:before="156"/>
              <w:rPr>
                <w:rFonts w:ascii="宋体" w:hAnsi="宋体"/>
                <w:b/>
                <w:bCs/>
                <w:lang w:eastAsia="zh-CN"/>
              </w:rPr>
            </w:pPr>
            <w:r>
              <w:rPr>
                <w:rFonts w:ascii="宋体" w:hAnsi="宋体"/>
                <w:b/>
                <w:bCs/>
                <w:lang w:eastAsia="zh-CN"/>
              </w:rPr>
              <w:t xml:space="preserve"> </w:t>
            </w:r>
            <w:r w:rsidR="008C0D8B">
              <w:rPr>
                <w:rFonts w:ascii="宋体" w:hAnsi="宋体"/>
                <w:b/>
                <w:bCs/>
                <w:lang w:eastAsia="zh-CN"/>
              </w:rPr>
              <w:t>3.</w:t>
            </w:r>
            <w:r>
              <w:rPr>
                <w:rFonts w:ascii="宋体" w:hAnsi="宋体" w:hint="eastAsia"/>
                <w:b/>
                <w:bCs/>
                <w:lang w:eastAsia="zh-CN"/>
              </w:rPr>
              <w:t>4.</w:t>
            </w:r>
            <w:r>
              <w:rPr>
                <w:rFonts w:ascii="宋体" w:hAnsi="宋体"/>
                <w:b/>
                <w:bCs/>
                <w:lang w:eastAsia="zh-CN"/>
              </w:rPr>
              <w:t>1</w:t>
            </w:r>
            <w:r w:rsidR="008D1B83">
              <w:rPr>
                <w:rFonts w:ascii="宋体" w:hAnsi="宋体" w:hint="eastAsia"/>
                <w:b/>
                <w:bCs/>
                <w:lang w:eastAsia="zh-CN"/>
              </w:rPr>
              <w:t>开发方法</w:t>
            </w:r>
          </w:p>
          <w:p w14:paraId="4AC40328" w14:textId="29FB52A1" w:rsidR="003808F2" w:rsidRPr="008D1B83" w:rsidRDefault="001C2F87" w:rsidP="008D1B83">
            <w:pPr>
              <w:spacing w:beforeLines="50" w:before="156"/>
              <w:rPr>
                <w:rFonts w:ascii="宋体" w:hAnsi="宋体"/>
                <w:bCs/>
                <w:sz w:val="20"/>
                <w:szCs w:val="20"/>
                <w:lang w:eastAsia="zh-CN"/>
              </w:rPr>
            </w:pPr>
            <w:r>
              <w:rPr>
                <w:rFonts w:ascii="宋体" w:hAnsi="宋体"/>
                <w:b/>
                <w:bCs/>
                <w:lang w:eastAsia="zh-CN"/>
              </w:rPr>
              <w:t xml:space="preserve">   </w:t>
            </w:r>
            <w:r w:rsidR="008D1B83">
              <w:rPr>
                <w:rFonts w:ascii="宋体" w:hAnsi="宋体"/>
                <w:b/>
                <w:bCs/>
                <w:lang w:eastAsia="zh-CN"/>
              </w:rPr>
              <w:t xml:space="preserve"> </w:t>
            </w:r>
            <w:r w:rsidR="008D1B83" w:rsidRPr="008D1B83">
              <w:rPr>
                <w:rFonts w:hint="eastAsia"/>
                <w:sz w:val="20"/>
                <w:szCs w:val="20"/>
                <w:lang w:eastAsia="zh-CN"/>
              </w:rPr>
              <w:t>系统开发拟采用面向对象的分析及设计方法，开发平台采用</w:t>
            </w:r>
            <w:r w:rsidR="00EB622F">
              <w:rPr>
                <w:rFonts w:hint="eastAsia"/>
                <w:sz w:val="20"/>
                <w:szCs w:val="20"/>
                <w:lang w:eastAsia="zh-CN"/>
              </w:rPr>
              <w:t>Scala</w:t>
            </w:r>
            <w:r w:rsidR="00EB622F">
              <w:rPr>
                <w:rFonts w:hint="eastAsia"/>
                <w:sz w:val="20"/>
                <w:szCs w:val="20"/>
                <w:lang w:eastAsia="zh-CN"/>
              </w:rPr>
              <w:t>函数式编程</w:t>
            </w:r>
            <w:r w:rsidR="008D1B83" w:rsidRPr="008D1B83">
              <w:rPr>
                <w:rFonts w:hint="eastAsia"/>
                <w:sz w:val="20"/>
                <w:szCs w:val="20"/>
                <w:lang w:eastAsia="zh-CN"/>
              </w:rPr>
              <w:t>，服务器</w:t>
            </w:r>
            <w:r w:rsidR="00EB622F">
              <w:rPr>
                <w:rFonts w:hint="eastAsia"/>
                <w:sz w:val="20"/>
                <w:szCs w:val="20"/>
                <w:lang w:eastAsia="zh-CN"/>
              </w:rPr>
              <w:t>集群</w:t>
            </w:r>
            <w:r w:rsidR="008D1B83" w:rsidRPr="008D1B83">
              <w:rPr>
                <w:rFonts w:hint="eastAsia"/>
                <w:sz w:val="20"/>
                <w:szCs w:val="20"/>
                <w:lang w:eastAsia="zh-CN"/>
              </w:rPr>
              <w:t>采用</w:t>
            </w:r>
            <w:r w:rsidR="00EB622F">
              <w:rPr>
                <w:rFonts w:hint="eastAsia"/>
                <w:sz w:val="20"/>
                <w:szCs w:val="20"/>
                <w:lang w:eastAsia="zh-CN"/>
              </w:rPr>
              <w:t>Spark</w:t>
            </w:r>
            <w:r w:rsidR="00EB622F">
              <w:rPr>
                <w:rFonts w:hint="eastAsia"/>
                <w:sz w:val="20"/>
                <w:szCs w:val="20"/>
                <w:lang w:eastAsia="zh-CN"/>
              </w:rPr>
              <w:t>集群。</w:t>
            </w:r>
          </w:p>
          <w:p w14:paraId="5CB9EE3F" w14:textId="2A79919D" w:rsidR="00DC00B2" w:rsidRDefault="008C0D8B" w:rsidP="009C632E">
            <w:pPr>
              <w:spacing w:beforeLines="50" w:before="156"/>
              <w:rPr>
                <w:rFonts w:ascii="宋体" w:hAnsi="宋体"/>
                <w:b/>
                <w:bCs/>
                <w:lang w:eastAsia="zh-CN"/>
              </w:rPr>
            </w:pPr>
            <w:r>
              <w:rPr>
                <w:rFonts w:ascii="宋体" w:hAnsi="宋体" w:hint="eastAsia"/>
                <w:bCs/>
                <w:lang w:eastAsia="zh-CN"/>
              </w:rPr>
              <w:t xml:space="preserve"> </w:t>
            </w:r>
            <w:r w:rsidRPr="00DC00B2">
              <w:rPr>
                <w:rFonts w:ascii="宋体" w:hAnsi="宋体" w:hint="eastAsia"/>
                <w:b/>
                <w:bCs/>
                <w:lang w:eastAsia="zh-CN"/>
              </w:rPr>
              <w:t>3.4</w:t>
            </w:r>
            <w:r w:rsidR="009C632E" w:rsidRPr="00DC00B2">
              <w:rPr>
                <w:rFonts w:ascii="宋体" w:hAnsi="宋体" w:hint="eastAsia"/>
                <w:b/>
                <w:bCs/>
                <w:lang w:eastAsia="zh-CN"/>
              </w:rPr>
              <w:t>.2</w:t>
            </w:r>
            <w:r w:rsidR="009C632E" w:rsidRPr="00DC00B2">
              <w:rPr>
                <w:rFonts w:ascii="宋体" w:hAnsi="宋体"/>
                <w:b/>
                <w:bCs/>
                <w:lang w:eastAsia="zh-CN"/>
              </w:rPr>
              <w:t xml:space="preserve"> </w:t>
            </w:r>
            <w:r w:rsidR="00D64F7C">
              <w:rPr>
                <w:rFonts w:ascii="宋体" w:hAnsi="宋体" w:hint="eastAsia"/>
                <w:b/>
                <w:bCs/>
                <w:lang w:eastAsia="zh-CN"/>
              </w:rPr>
              <w:t>开发</w:t>
            </w:r>
            <w:r w:rsidR="00DC00B2" w:rsidRPr="00DC00B2">
              <w:rPr>
                <w:rFonts w:ascii="宋体" w:hAnsi="宋体"/>
                <w:b/>
                <w:bCs/>
                <w:lang w:eastAsia="zh-CN"/>
              </w:rPr>
              <w:t>环境</w:t>
            </w:r>
          </w:p>
          <w:p w14:paraId="63F5C31F" w14:textId="77777777" w:rsidR="00DC00B2" w:rsidRPr="00DC00B2" w:rsidRDefault="00DC00B2" w:rsidP="00DC00B2">
            <w:pPr>
              <w:ind w:firstLineChars="200" w:firstLine="400"/>
              <w:rPr>
                <w:sz w:val="20"/>
                <w:szCs w:val="20"/>
                <w:lang w:eastAsia="zh-CN"/>
              </w:rPr>
            </w:pPr>
            <w:r w:rsidRPr="00DC00B2">
              <w:rPr>
                <w:rFonts w:hint="eastAsia"/>
                <w:sz w:val="20"/>
                <w:szCs w:val="20"/>
                <w:lang w:eastAsia="zh-CN"/>
              </w:rPr>
              <w:t>本系统</w:t>
            </w:r>
            <w:r>
              <w:rPr>
                <w:sz w:val="20"/>
                <w:szCs w:val="20"/>
                <w:lang w:eastAsia="zh-CN"/>
              </w:rPr>
              <w:t>在具有</w:t>
            </w:r>
            <w:r>
              <w:rPr>
                <w:sz w:val="20"/>
                <w:szCs w:val="20"/>
                <w:lang w:eastAsia="zh-CN"/>
              </w:rPr>
              <w:t>3</w:t>
            </w:r>
            <w:r>
              <w:rPr>
                <w:rFonts w:hint="eastAsia"/>
                <w:sz w:val="20"/>
                <w:szCs w:val="20"/>
                <w:lang w:eastAsia="zh-CN"/>
              </w:rPr>
              <w:t>个节点</w:t>
            </w:r>
            <w:r>
              <w:rPr>
                <w:sz w:val="20"/>
                <w:szCs w:val="20"/>
                <w:lang w:eastAsia="zh-CN"/>
              </w:rPr>
              <w:t>的</w:t>
            </w:r>
            <w:r>
              <w:rPr>
                <w:sz w:val="20"/>
                <w:szCs w:val="20"/>
                <w:lang w:eastAsia="zh-CN"/>
              </w:rPr>
              <w:t>spark</w:t>
            </w:r>
            <w:r>
              <w:rPr>
                <w:sz w:val="20"/>
                <w:szCs w:val="20"/>
                <w:lang w:eastAsia="zh-CN"/>
              </w:rPr>
              <w:t>集群上运行，</w:t>
            </w:r>
            <w:r>
              <w:rPr>
                <w:rFonts w:hint="eastAsia"/>
                <w:sz w:val="20"/>
                <w:szCs w:val="20"/>
                <w:lang w:eastAsia="zh-CN"/>
              </w:rPr>
              <w:t>每个节点</w:t>
            </w:r>
            <w:r>
              <w:rPr>
                <w:sz w:val="20"/>
                <w:szCs w:val="20"/>
                <w:lang w:eastAsia="zh-CN"/>
              </w:rPr>
              <w:t>配置玩</w:t>
            </w:r>
            <w:r>
              <w:rPr>
                <w:rFonts w:hint="eastAsia"/>
                <w:sz w:val="20"/>
                <w:szCs w:val="20"/>
                <w:lang w:eastAsia="zh-CN"/>
              </w:rPr>
              <w:t>完全</w:t>
            </w:r>
            <w:r>
              <w:rPr>
                <w:sz w:val="20"/>
                <w:szCs w:val="20"/>
                <w:lang w:eastAsia="zh-CN"/>
              </w:rPr>
              <w:t>相同，</w:t>
            </w:r>
            <w:r w:rsidRPr="00DC00B2">
              <w:rPr>
                <w:rFonts w:hint="eastAsia"/>
                <w:sz w:val="20"/>
                <w:szCs w:val="20"/>
                <w:lang w:eastAsia="zh-CN"/>
              </w:rPr>
              <w:t>所需要的</w:t>
            </w:r>
            <w:r>
              <w:rPr>
                <w:rFonts w:hint="eastAsia"/>
                <w:sz w:val="20"/>
                <w:szCs w:val="20"/>
                <w:lang w:eastAsia="zh-CN"/>
              </w:rPr>
              <w:t>实验</w:t>
            </w:r>
            <w:r w:rsidRPr="00DC00B2">
              <w:rPr>
                <w:rFonts w:hint="eastAsia"/>
                <w:sz w:val="20"/>
                <w:szCs w:val="20"/>
                <w:lang w:eastAsia="zh-CN"/>
              </w:rPr>
              <w:t>环境及使用工具如表</w:t>
            </w:r>
            <w:r w:rsidRPr="00DC00B2">
              <w:rPr>
                <w:rFonts w:hint="eastAsia"/>
                <w:sz w:val="20"/>
                <w:szCs w:val="20"/>
                <w:lang w:eastAsia="zh-CN"/>
              </w:rPr>
              <w:t>1</w:t>
            </w:r>
            <w:r w:rsidRPr="00DC00B2">
              <w:rPr>
                <w:rFonts w:hint="eastAsia"/>
                <w:sz w:val="20"/>
                <w:szCs w:val="20"/>
                <w:lang w:eastAsia="zh-CN"/>
              </w:rPr>
              <w:t>所示：</w:t>
            </w:r>
          </w:p>
          <w:p w14:paraId="664B6D1A" w14:textId="77777777" w:rsidR="00DC00B2" w:rsidRPr="00926AFF" w:rsidRDefault="00DC00B2" w:rsidP="00DC00B2">
            <w:pPr>
              <w:jc w:val="center"/>
              <w:rPr>
                <w:rFonts w:ascii="宋体" w:hAnsi="宋体"/>
                <w:b/>
                <w:sz w:val="18"/>
                <w:szCs w:val="18"/>
              </w:rPr>
            </w:pPr>
            <w:r w:rsidRPr="00926AFF">
              <w:rPr>
                <w:rFonts w:ascii="宋体" w:hAnsi="宋体" w:hint="eastAsia"/>
                <w:b/>
                <w:sz w:val="18"/>
                <w:szCs w:val="18"/>
              </w:rPr>
              <w:t>表1</w:t>
            </w:r>
            <w:r w:rsidRPr="00926AFF">
              <w:rPr>
                <w:rFonts w:ascii="宋体" w:hAnsi="宋体"/>
                <w:b/>
                <w:sz w:val="18"/>
                <w:szCs w:val="18"/>
              </w:rPr>
              <w:t xml:space="preserve"> </w:t>
            </w:r>
            <w:r w:rsidRPr="00926AFF">
              <w:rPr>
                <w:rFonts w:ascii="宋体" w:hAnsi="宋体" w:hint="eastAsia"/>
                <w:b/>
                <w:sz w:val="18"/>
                <w:szCs w:val="18"/>
              </w:rPr>
              <w:t>开发环境及使用工具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804"/>
            </w:tblGrid>
            <w:tr w:rsidR="00DC00B2" w:rsidRPr="00CA3EFD" w14:paraId="54DC685B" w14:textId="77777777" w:rsidTr="00C611AF">
              <w:trPr>
                <w:jc w:val="center"/>
              </w:trPr>
              <w:tc>
                <w:tcPr>
                  <w:tcW w:w="1561" w:type="dxa"/>
                  <w:shd w:val="clear" w:color="auto" w:fill="auto"/>
                </w:tcPr>
                <w:p w14:paraId="76A56D69" w14:textId="77777777" w:rsidR="00DC00B2" w:rsidRPr="00FA3CC6" w:rsidRDefault="00DC00B2" w:rsidP="00C611AF">
                  <w:pPr>
                    <w:jc w:val="center"/>
                    <w:rPr>
                      <w:rFonts w:ascii="宋体" w:hAnsi="宋体"/>
                      <w:b/>
                      <w:sz w:val="18"/>
                      <w:szCs w:val="18"/>
                    </w:rPr>
                  </w:pPr>
                  <w:r w:rsidRPr="00FA3CC6">
                    <w:rPr>
                      <w:rFonts w:ascii="宋体" w:hAnsi="宋体" w:hint="eastAsia"/>
                      <w:b/>
                      <w:sz w:val="18"/>
                      <w:szCs w:val="18"/>
                    </w:rPr>
                    <w:t>项</w:t>
                  </w:r>
                  <w:r>
                    <w:rPr>
                      <w:rFonts w:ascii="宋体" w:hAnsi="宋体" w:hint="eastAsia"/>
                      <w:b/>
                      <w:sz w:val="18"/>
                      <w:szCs w:val="18"/>
                    </w:rPr>
                    <w:t xml:space="preserve">   </w:t>
                  </w:r>
                  <w:r w:rsidRPr="00FA3CC6">
                    <w:rPr>
                      <w:rFonts w:ascii="宋体" w:hAnsi="宋体" w:hint="eastAsia"/>
                      <w:b/>
                      <w:sz w:val="18"/>
                      <w:szCs w:val="18"/>
                    </w:rPr>
                    <w:t>目</w:t>
                  </w:r>
                </w:p>
              </w:tc>
              <w:tc>
                <w:tcPr>
                  <w:tcW w:w="3804" w:type="dxa"/>
                  <w:shd w:val="clear" w:color="auto" w:fill="auto"/>
                </w:tcPr>
                <w:p w14:paraId="436355B9" w14:textId="77777777" w:rsidR="00DC00B2" w:rsidRPr="00FA3CC6" w:rsidRDefault="00DC00B2" w:rsidP="00C611AF">
                  <w:pPr>
                    <w:rPr>
                      <w:rFonts w:ascii="宋体" w:hAnsi="宋体"/>
                      <w:b/>
                      <w:sz w:val="18"/>
                      <w:szCs w:val="18"/>
                    </w:rPr>
                  </w:pPr>
                  <w:r>
                    <w:rPr>
                      <w:rFonts w:ascii="宋体" w:hAnsi="宋体" w:hint="eastAsia"/>
                      <w:b/>
                      <w:sz w:val="18"/>
                      <w:szCs w:val="18"/>
                    </w:rPr>
                    <w:t xml:space="preserve">         </w:t>
                  </w:r>
                  <w:r w:rsidRPr="00FA3CC6">
                    <w:rPr>
                      <w:rFonts w:ascii="宋体" w:hAnsi="宋体" w:hint="eastAsia"/>
                      <w:b/>
                      <w:sz w:val="18"/>
                      <w:szCs w:val="18"/>
                    </w:rPr>
                    <w:t>开</w:t>
                  </w:r>
                  <w:r>
                    <w:rPr>
                      <w:rFonts w:ascii="宋体" w:hAnsi="宋体" w:hint="eastAsia"/>
                      <w:b/>
                      <w:sz w:val="18"/>
                      <w:szCs w:val="18"/>
                    </w:rPr>
                    <w:t xml:space="preserve">  </w:t>
                  </w:r>
                  <w:r w:rsidRPr="00FA3CC6">
                    <w:rPr>
                      <w:rFonts w:ascii="宋体" w:hAnsi="宋体" w:hint="eastAsia"/>
                      <w:b/>
                      <w:sz w:val="18"/>
                      <w:szCs w:val="18"/>
                    </w:rPr>
                    <w:t>发</w:t>
                  </w:r>
                  <w:r>
                    <w:rPr>
                      <w:rFonts w:ascii="宋体" w:hAnsi="宋体" w:hint="eastAsia"/>
                      <w:b/>
                      <w:sz w:val="18"/>
                      <w:szCs w:val="18"/>
                    </w:rPr>
                    <w:t xml:space="preserve">  </w:t>
                  </w:r>
                  <w:r w:rsidRPr="00FA3CC6">
                    <w:rPr>
                      <w:rFonts w:ascii="宋体" w:hAnsi="宋体" w:hint="eastAsia"/>
                      <w:b/>
                      <w:sz w:val="18"/>
                      <w:szCs w:val="18"/>
                    </w:rPr>
                    <w:t>工</w:t>
                  </w:r>
                  <w:r>
                    <w:rPr>
                      <w:rFonts w:ascii="宋体" w:hAnsi="宋体" w:hint="eastAsia"/>
                      <w:b/>
                      <w:sz w:val="18"/>
                      <w:szCs w:val="18"/>
                    </w:rPr>
                    <w:t xml:space="preserve">  </w:t>
                  </w:r>
                  <w:r w:rsidRPr="00FA3CC6">
                    <w:rPr>
                      <w:rFonts w:ascii="宋体" w:hAnsi="宋体" w:hint="eastAsia"/>
                      <w:b/>
                      <w:sz w:val="18"/>
                      <w:szCs w:val="18"/>
                    </w:rPr>
                    <w:t>具</w:t>
                  </w:r>
                </w:p>
              </w:tc>
            </w:tr>
            <w:tr w:rsidR="00DC00B2" w:rsidRPr="00CA3EFD" w14:paraId="6C880033" w14:textId="77777777" w:rsidTr="00C611AF">
              <w:trPr>
                <w:jc w:val="center"/>
              </w:trPr>
              <w:tc>
                <w:tcPr>
                  <w:tcW w:w="1561" w:type="dxa"/>
                  <w:shd w:val="clear" w:color="auto" w:fill="auto"/>
                </w:tcPr>
                <w:p w14:paraId="269C5635" w14:textId="77777777" w:rsidR="00DC00B2" w:rsidRPr="00841F52" w:rsidRDefault="00DC00B2" w:rsidP="00C611AF">
                  <w:pPr>
                    <w:rPr>
                      <w:rFonts w:ascii="宋体" w:hAnsi="宋体"/>
                      <w:b/>
                      <w:sz w:val="18"/>
                      <w:szCs w:val="18"/>
                    </w:rPr>
                  </w:pPr>
                  <w:r w:rsidRPr="00841F52">
                    <w:rPr>
                      <w:rFonts w:ascii="宋体" w:hAnsi="宋体" w:hint="eastAsia"/>
                      <w:bCs/>
                      <w:sz w:val="18"/>
                      <w:szCs w:val="18"/>
                    </w:rPr>
                    <w:t>开发平台</w:t>
                  </w:r>
                </w:p>
              </w:tc>
              <w:tc>
                <w:tcPr>
                  <w:tcW w:w="3804" w:type="dxa"/>
                  <w:shd w:val="clear" w:color="auto" w:fill="auto"/>
                </w:tcPr>
                <w:p w14:paraId="56A3FF5A" w14:textId="7D47A831" w:rsidR="00DC00B2" w:rsidRPr="00A6688C" w:rsidRDefault="00DC00B2" w:rsidP="00C611AF">
                  <w:pPr>
                    <w:rPr>
                      <w:b/>
                      <w:sz w:val="18"/>
                      <w:szCs w:val="18"/>
                      <w:lang w:eastAsia="zh-CN"/>
                    </w:rPr>
                  </w:pPr>
                  <w:r>
                    <w:rPr>
                      <w:bCs/>
                      <w:sz w:val="18"/>
                      <w:szCs w:val="18"/>
                    </w:rPr>
                    <w:t>Macos</w:t>
                  </w:r>
                </w:p>
              </w:tc>
            </w:tr>
            <w:tr w:rsidR="00DC00B2" w:rsidRPr="00CA3EFD" w14:paraId="6D3DE531" w14:textId="77777777" w:rsidTr="00C611AF">
              <w:trPr>
                <w:jc w:val="center"/>
              </w:trPr>
              <w:tc>
                <w:tcPr>
                  <w:tcW w:w="1561" w:type="dxa"/>
                  <w:shd w:val="clear" w:color="auto" w:fill="auto"/>
                </w:tcPr>
                <w:p w14:paraId="387CA2EF" w14:textId="77777777" w:rsidR="00DC00B2" w:rsidRPr="00841F52" w:rsidRDefault="00DC00B2" w:rsidP="00C611AF">
                  <w:pPr>
                    <w:rPr>
                      <w:rFonts w:ascii="宋体" w:hAnsi="宋体"/>
                      <w:bCs/>
                      <w:sz w:val="18"/>
                      <w:szCs w:val="18"/>
                    </w:rPr>
                  </w:pPr>
                  <w:r w:rsidRPr="00841F52">
                    <w:rPr>
                      <w:rFonts w:ascii="宋体" w:hAnsi="宋体" w:hint="eastAsia"/>
                      <w:bCs/>
                      <w:sz w:val="18"/>
                      <w:szCs w:val="18"/>
                    </w:rPr>
                    <w:t>设计工具</w:t>
                  </w:r>
                </w:p>
              </w:tc>
              <w:tc>
                <w:tcPr>
                  <w:tcW w:w="3804" w:type="dxa"/>
                  <w:shd w:val="clear" w:color="auto" w:fill="auto"/>
                </w:tcPr>
                <w:p w14:paraId="20836EC9" w14:textId="77777777" w:rsidR="00DC00B2" w:rsidRPr="00A6688C" w:rsidRDefault="00DC00B2" w:rsidP="00DC00B2">
                  <w:pPr>
                    <w:rPr>
                      <w:bCs/>
                      <w:sz w:val="18"/>
                      <w:szCs w:val="18"/>
                    </w:rPr>
                  </w:pPr>
                  <w:r>
                    <w:rPr>
                      <w:bCs/>
                      <w:sz w:val="18"/>
                      <w:szCs w:val="18"/>
                      <w:lang w:eastAsia="zh-CN"/>
                    </w:rPr>
                    <w:t>Omni</w:t>
                  </w:r>
                  <w:r>
                    <w:rPr>
                      <w:rFonts w:hint="eastAsia"/>
                      <w:bCs/>
                      <w:sz w:val="18"/>
                      <w:szCs w:val="18"/>
                      <w:lang w:eastAsia="zh-CN"/>
                    </w:rPr>
                    <w:t>Graffle</w:t>
                  </w:r>
                  <w:r w:rsidRPr="00A6688C">
                    <w:rPr>
                      <w:bCs/>
                      <w:sz w:val="18"/>
                      <w:szCs w:val="18"/>
                    </w:rPr>
                    <w:t>、</w:t>
                  </w:r>
                  <w:r>
                    <w:rPr>
                      <w:bCs/>
                      <w:sz w:val="18"/>
                      <w:szCs w:val="18"/>
                      <w:lang w:eastAsia="zh-CN"/>
                    </w:rPr>
                    <w:t>ProcessOn</w:t>
                  </w:r>
                </w:p>
              </w:tc>
            </w:tr>
            <w:tr w:rsidR="00DC00B2" w:rsidRPr="00CA3EFD" w14:paraId="60E13BAF" w14:textId="77777777" w:rsidTr="00C611AF">
              <w:trPr>
                <w:jc w:val="center"/>
              </w:trPr>
              <w:tc>
                <w:tcPr>
                  <w:tcW w:w="1561" w:type="dxa"/>
                  <w:shd w:val="clear" w:color="auto" w:fill="auto"/>
                </w:tcPr>
                <w:p w14:paraId="7A8E7046" w14:textId="77777777" w:rsidR="00DC00B2" w:rsidRPr="00841F52" w:rsidRDefault="00DC00B2" w:rsidP="00C611AF">
                  <w:pPr>
                    <w:rPr>
                      <w:rFonts w:ascii="宋体" w:hAnsi="宋体"/>
                      <w:bCs/>
                      <w:sz w:val="18"/>
                      <w:szCs w:val="18"/>
                    </w:rPr>
                  </w:pPr>
                  <w:r w:rsidRPr="00841F52">
                    <w:rPr>
                      <w:rFonts w:ascii="宋体" w:hAnsi="宋体" w:hint="eastAsia"/>
                      <w:bCs/>
                      <w:sz w:val="18"/>
                      <w:szCs w:val="18"/>
                    </w:rPr>
                    <w:t>开发工具</w:t>
                  </w:r>
                </w:p>
              </w:tc>
              <w:tc>
                <w:tcPr>
                  <w:tcW w:w="3804" w:type="dxa"/>
                  <w:shd w:val="clear" w:color="auto" w:fill="auto"/>
                </w:tcPr>
                <w:p w14:paraId="457627CA" w14:textId="77777777" w:rsidR="00DC00B2" w:rsidRPr="00A6688C" w:rsidRDefault="00DC00B2" w:rsidP="00C611AF">
                  <w:pPr>
                    <w:rPr>
                      <w:bCs/>
                      <w:sz w:val="18"/>
                      <w:szCs w:val="18"/>
                    </w:rPr>
                  </w:pPr>
                  <w:r>
                    <w:rPr>
                      <w:bCs/>
                      <w:sz w:val="18"/>
                      <w:szCs w:val="18"/>
                      <w:lang w:eastAsia="zh-CN"/>
                    </w:rPr>
                    <w:t xml:space="preserve">Intellij IDEA </w:t>
                  </w:r>
                  <w:r>
                    <w:rPr>
                      <w:bCs/>
                      <w:sz w:val="18"/>
                      <w:szCs w:val="18"/>
                      <w:lang w:eastAsia="zh-CN"/>
                    </w:rPr>
                    <w:t>、</w:t>
                  </w:r>
                  <w:r w:rsidRPr="00A6688C">
                    <w:rPr>
                      <w:bCs/>
                      <w:sz w:val="18"/>
                      <w:szCs w:val="18"/>
                    </w:rPr>
                    <w:t>Eclipse</w:t>
                  </w:r>
                </w:p>
              </w:tc>
            </w:tr>
            <w:tr w:rsidR="00DC00B2" w:rsidRPr="00CA3EFD" w14:paraId="15B66F61" w14:textId="77777777" w:rsidTr="00C611AF">
              <w:trPr>
                <w:jc w:val="center"/>
              </w:trPr>
              <w:tc>
                <w:tcPr>
                  <w:tcW w:w="1561" w:type="dxa"/>
                  <w:shd w:val="clear" w:color="auto" w:fill="auto"/>
                </w:tcPr>
                <w:p w14:paraId="3BBB9778" w14:textId="77777777" w:rsidR="00DC00B2" w:rsidRPr="00841F52" w:rsidRDefault="006B1E8F" w:rsidP="00C611AF">
                  <w:pPr>
                    <w:rPr>
                      <w:rFonts w:ascii="宋体" w:hAnsi="宋体"/>
                      <w:bCs/>
                      <w:sz w:val="18"/>
                      <w:szCs w:val="18"/>
                      <w:lang w:eastAsia="zh-CN"/>
                    </w:rPr>
                  </w:pPr>
                  <w:r>
                    <w:rPr>
                      <w:rFonts w:ascii="宋体" w:hAnsi="宋体" w:hint="eastAsia"/>
                      <w:bCs/>
                      <w:sz w:val="18"/>
                      <w:szCs w:val="18"/>
                      <w:lang w:eastAsia="zh-CN"/>
                    </w:rPr>
                    <w:t>开发语言</w:t>
                  </w:r>
                </w:p>
              </w:tc>
              <w:tc>
                <w:tcPr>
                  <w:tcW w:w="3804" w:type="dxa"/>
                  <w:shd w:val="clear" w:color="auto" w:fill="auto"/>
                </w:tcPr>
                <w:p w14:paraId="26AEA9D7" w14:textId="77777777" w:rsidR="00DC00B2" w:rsidRPr="00A6688C" w:rsidRDefault="006B1E8F" w:rsidP="00C611AF">
                  <w:pPr>
                    <w:rPr>
                      <w:bCs/>
                      <w:sz w:val="18"/>
                      <w:szCs w:val="18"/>
                      <w:lang w:eastAsia="zh-CN"/>
                    </w:rPr>
                  </w:pPr>
                  <w:r>
                    <w:rPr>
                      <w:bCs/>
                      <w:sz w:val="18"/>
                      <w:szCs w:val="18"/>
                      <w:lang w:eastAsia="zh-CN"/>
                    </w:rPr>
                    <w:t>scala</w:t>
                  </w:r>
                  <w:r>
                    <w:rPr>
                      <w:bCs/>
                      <w:sz w:val="18"/>
                      <w:szCs w:val="18"/>
                      <w:lang w:eastAsia="zh-CN"/>
                    </w:rPr>
                    <w:t>、</w:t>
                  </w:r>
                  <w:r>
                    <w:rPr>
                      <w:rFonts w:hint="eastAsia"/>
                      <w:bCs/>
                      <w:sz w:val="18"/>
                      <w:szCs w:val="18"/>
                      <w:lang w:eastAsia="zh-CN"/>
                    </w:rPr>
                    <w:t>java</w:t>
                  </w:r>
                </w:p>
              </w:tc>
            </w:tr>
            <w:tr w:rsidR="00DC00B2" w:rsidRPr="00CA3EFD" w14:paraId="6404F9D8" w14:textId="77777777" w:rsidTr="00C611AF">
              <w:trPr>
                <w:jc w:val="center"/>
              </w:trPr>
              <w:tc>
                <w:tcPr>
                  <w:tcW w:w="1561" w:type="dxa"/>
                  <w:shd w:val="clear" w:color="auto" w:fill="auto"/>
                </w:tcPr>
                <w:p w14:paraId="12DBA0A7" w14:textId="77777777" w:rsidR="00DC00B2" w:rsidRPr="00841F52" w:rsidRDefault="00DC00B2" w:rsidP="00C611AF">
                  <w:pPr>
                    <w:rPr>
                      <w:rFonts w:ascii="宋体" w:hAnsi="宋体"/>
                      <w:bCs/>
                      <w:sz w:val="18"/>
                      <w:szCs w:val="18"/>
                    </w:rPr>
                  </w:pPr>
                  <w:r w:rsidRPr="00841F52">
                    <w:rPr>
                      <w:rFonts w:ascii="宋体" w:hAnsi="宋体" w:hint="eastAsia"/>
                      <w:bCs/>
                      <w:sz w:val="18"/>
                      <w:szCs w:val="18"/>
                    </w:rPr>
                    <w:t>数据库</w:t>
                  </w:r>
                </w:p>
              </w:tc>
              <w:tc>
                <w:tcPr>
                  <w:tcW w:w="3804" w:type="dxa"/>
                  <w:shd w:val="clear" w:color="auto" w:fill="auto"/>
                </w:tcPr>
                <w:p w14:paraId="0EAED3EE" w14:textId="4873C333" w:rsidR="00DC00B2" w:rsidRPr="00A6688C" w:rsidRDefault="006B1E8F" w:rsidP="00C611AF">
                  <w:pPr>
                    <w:rPr>
                      <w:bCs/>
                      <w:sz w:val="18"/>
                      <w:szCs w:val="18"/>
                      <w:lang w:eastAsia="zh-CN"/>
                    </w:rPr>
                  </w:pPr>
                  <w:r>
                    <w:rPr>
                      <w:bCs/>
                      <w:sz w:val="18"/>
                      <w:szCs w:val="18"/>
                      <w:lang w:eastAsia="zh-CN"/>
                    </w:rPr>
                    <w:t>Hbase</w:t>
                  </w:r>
                  <w:r>
                    <w:rPr>
                      <w:bCs/>
                      <w:sz w:val="18"/>
                      <w:szCs w:val="18"/>
                      <w:lang w:eastAsia="zh-CN"/>
                    </w:rPr>
                    <w:t>、</w:t>
                  </w:r>
                  <w:r w:rsidR="004073D0">
                    <w:rPr>
                      <w:rFonts w:hint="eastAsia"/>
                      <w:bCs/>
                      <w:sz w:val="18"/>
                      <w:szCs w:val="18"/>
                      <w:lang w:eastAsia="zh-CN"/>
                    </w:rPr>
                    <w:t>R</w:t>
                  </w:r>
                  <w:r>
                    <w:rPr>
                      <w:rFonts w:hint="eastAsia"/>
                      <w:bCs/>
                      <w:sz w:val="18"/>
                      <w:szCs w:val="18"/>
                      <w:lang w:eastAsia="zh-CN"/>
                    </w:rPr>
                    <w:t>edis</w:t>
                  </w:r>
                </w:p>
              </w:tc>
            </w:tr>
          </w:tbl>
          <w:p w14:paraId="2DF1D000" w14:textId="77777777" w:rsidR="00DC00B2" w:rsidRPr="003B6808" w:rsidRDefault="003B6808" w:rsidP="009C632E">
            <w:pPr>
              <w:spacing w:beforeLines="50" w:before="156"/>
              <w:rPr>
                <w:rFonts w:ascii="宋体" w:hAnsi="宋体"/>
                <w:bCs/>
                <w:sz w:val="20"/>
                <w:szCs w:val="20"/>
                <w:lang w:val="en-US" w:eastAsia="zh-CN"/>
              </w:rPr>
            </w:pPr>
            <w:r>
              <w:rPr>
                <w:rFonts w:ascii="宋体" w:hAnsi="宋体"/>
                <w:bCs/>
                <w:sz w:val="20"/>
                <w:szCs w:val="20"/>
                <w:lang w:val="en-US" w:eastAsia="zh-CN"/>
              </w:rPr>
              <w:t xml:space="preserve">    </w:t>
            </w:r>
            <w:r w:rsidR="006B1E8F" w:rsidRPr="003B6808">
              <w:rPr>
                <w:rFonts w:ascii="宋体" w:hAnsi="宋体"/>
                <w:bCs/>
                <w:sz w:val="20"/>
                <w:szCs w:val="20"/>
                <w:lang w:val="en-US" w:eastAsia="zh-CN"/>
              </w:rPr>
              <w:t>实验主要的软硬件环境如表2</w:t>
            </w:r>
            <w:r w:rsidR="006B1E8F" w:rsidRPr="003B6808">
              <w:rPr>
                <w:rFonts w:ascii="宋体" w:hAnsi="宋体" w:hint="eastAsia"/>
                <w:bCs/>
                <w:sz w:val="20"/>
                <w:szCs w:val="20"/>
                <w:lang w:val="en-US" w:eastAsia="zh-CN"/>
              </w:rPr>
              <w:t>所示</w:t>
            </w:r>
            <w:r w:rsidR="006B1E8F" w:rsidRPr="003B6808">
              <w:rPr>
                <w:rFonts w:ascii="宋体" w:hAnsi="宋体"/>
                <w:bCs/>
                <w:sz w:val="20"/>
                <w:szCs w:val="20"/>
                <w:lang w:val="en-US" w:eastAsia="zh-CN"/>
              </w:rPr>
              <w:t>：</w:t>
            </w:r>
          </w:p>
          <w:p w14:paraId="30C5657F" w14:textId="77777777" w:rsidR="00A61F8C" w:rsidRPr="00926AFF" w:rsidRDefault="00A61F8C" w:rsidP="00A61F8C">
            <w:pPr>
              <w:jc w:val="center"/>
              <w:rPr>
                <w:rFonts w:ascii="宋体" w:hAnsi="宋体"/>
                <w:b/>
                <w:sz w:val="18"/>
                <w:szCs w:val="18"/>
                <w:lang w:eastAsia="zh-CN"/>
              </w:rPr>
            </w:pPr>
            <w:r w:rsidRPr="00926AFF">
              <w:rPr>
                <w:rFonts w:ascii="宋体" w:hAnsi="宋体" w:hint="eastAsia"/>
                <w:b/>
                <w:sz w:val="18"/>
                <w:szCs w:val="18"/>
              </w:rPr>
              <w:t>表</w:t>
            </w:r>
            <w:r>
              <w:rPr>
                <w:rFonts w:ascii="宋体" w:hAnsi="宋体" w:hint="eastAsia"/>
                <w:b/>
                <w:sz w:val="18"/>
                <w:szCs w:val="18"/>
              </w:rPr>
              <w:t>2</w:t>
            </w:r>
            <w:r w:rsidRPr="00926AFF">
              <w:rPr>
                <w:rFonts w:ascii="宋体" w:hAnsi="宋体"/>
                <w:b/>
                <w:sz w:val="18"/>
                <w:szCs w:val="18"/>
              </w:rPr>
              <w:t xml:space="preserve"> </w:t>
            </w:r>
            <w:r>
              <w:rPr>
                <w:rFonts w:ascii="宋体" w:hAnsi="宋体" w:hint="eastAsia"/>
                <w:b/>
                <w:sz w:val="18"/>
                <w:szCs w:val="18"/>
              </w:rPr>
              <w:t>实验</w:t>
            </w:r>
            <w:r>
              <w:rPr>
                <w:rFonts w:ascii="宋体" w:hAnsi="宋体"/>
                <w:b/>
                <w:sz w:val="18"/>
                <w:szCs w:val="18"/>
                <w:lang w:eastAsia="zh-CN"/>
              </w:rPr>
              <w:t>的软硬件配置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1"/>
              <w:gridCol w:w="3804"/>
            </w:tblGrid>
            <w:tr w:rsidR="00A61F8C" w:rsidRPr="00CA3EFD" w14:paraId="15A3190B" w14:textId="77777777" w:rsidTr="00C611AF">
              <w:trPr>
                <w:jc w:val="center"/>
              </w:trPr>
              <w:tc>
                <w:tcPr>
                  <w:tcW w:w="1561" w:type="dxa"/>
                  <w:shd w:val="clear" w:color="auto" w:fill="auto"/>
                </w:tcPr>
                <w:p w14:paraId="1FD37648" w14:textId="77777777" w:rsidR="00A61F8C" w:rsidRPr="00FA3CC6" w:rsidRDefault="00A61F8C" w:rsidP="00C611AF">
                  <w:pPr>
                    <w:jc w:val="center"/>
                    <w:rPr>
                      <w:rFonts w:ascii="宋体" w:hAnsi="宋体"/>
                      <w:b/>
                      <w:sz w:val="18"/>
                      <w:szCs w:val="18"/>
                    </w:rPr>
                  </w:pPr>
                  <w:r w:rsidRPr="00FA3CC6">
                    <w:rPr>
                      <w:rFonts w:ascii="宋体" w:hAnsi="宋体" w:hint="eastAsia"/>
                      <w:b/>
                      <w:sz w:val="18"/>
                      <w:szCs w:val="18"/>
                    </w:rPr>
                    <w:t>项</w:t>
                  </w:r>
                  <w:r>
                    <w:rPr>
                      <w:rFonts w:ascii="宋体" w:hAnsi="宋体" w:hint="eastAsia"/>
                      <w:b/>
                      <w:sz w:val="18"/>
                      <w:szCs w:val="18"/>
                    </w:rPr>
                    <w:t xml:space="preserve">   </w:t>
                  </w:r>
                  <w:r w:rsidRPr="00FA3CC6">
                    <w:rPr>
                      <w:rFonts w:ascii="宋体" w:hAnsi="宋体" w:hint="eastAsia"/>
                      <w:b/>
                      <w:sz w:val="18"/>
                      <w:szCs w:val="18"/>
                    </w:rPr>
                    <w:t>目</w:t>
                  </w:r>
                </w:p>
              </w:tc>
              <w:tc>
                <w:tcPr>
                  <w:tcW w:w="3804" w:type="dxa"/>
                  <w:shd w:val="clear" w:color="auto" w:fill="auto"/>
                </w:tcPr>
                <w:p w14:paraId="0E6D6407" w14:textId="77777777" w:rsidR="00A61F8C" w:rsidRPr="00FA3CC6" w:rsidRDefault="00A61F8C" w:rsidP="00C611AF">
                  <w:pPr>
                    <w:rPr>
                      <w:rFonts w:ascii="宋体" w:hAnsi="宋体"/>
                      <w:b/>
                      <w:sz w:val="18"/>
                      <w:szCs w:val="18"/>
                    </w:rPr>
                  </w:pPr>
                  <w:r>
                    <w:rPr>
                      <w:rFonts w:ascii="宋体" w:hAnsi="宋体" w:hint="eastAsia"/>
                      <w:b/>
                      <w:sz w:val="18"/>
                      <w:szCs w:val="18"/>
                    </w:rPr>
                    <w:t xml:space="preserve">         </w:t>
                  </w:r>
                  <w:r w:rsidRPr="00FA3CC6">
                    <w:rPr>
                      <w:rFonts w:ascii="宋体" w:hAnsi="宋体" w:hint="eastAsia"/>
                      <w:b/>
                      <w:sz w:val="18"/>
                      <w:szCs w:val="18"/>
                    </w:rPr>
                    <w:t>开</w:t>
                  </w:r>
                  <w:r>
                    <w:rPr>
                      <w:rFonts w:ascii="宋体" w:hAnsi="宋体" w:hint="eastAsia"/>
                      <w:b/>
                      <w:sz w:val="18"/>
                      <w:szCs w:val="18"/>
                    </w:rPr>
                    <w:t xml:space="preserve">  </w:t>
                  </w:r>
                  <w:r w:rsidRPr="00FA3CC6">
                    <w:rPr>
                      <w:rFonts w:ascii="宋体" w:hAnsi="宋体" w:hint="eastAsia"/>
                      <w:b/>
                      <w:sz w:val="18"/>
                      <w:szCs w:val="18"/>
                    </w:rPr>
                    <w:t>发</w:t>
                  </w:r>
                  <w:r>
                    <w:rPr>
                      <w:rFonts w:ascii="宋体" w:hAnsi="宋体" w:hint="eastAsia"/>
                      <w:b/>
                      <w:sz w:val="18"/>
                      <w:szCs w:val="18"/>
                    </w:rPr>
                    <w:t xml:space="preserve">  </w:t>
                  </w:r>
                  <w:r w:rsidRPr="00FA3CC6">
                    <w:rPr>
                      <w:rFonts w:ascii="宋体" w:hAnsi="宋体" w:hint="eastAsia"/>
                      <w:b/>
                      <w:sz w:val="18"/>
                      <w:szCs w:val="18"/>
                    </w:rPr>
                    <w:t>工</w:t>
                  </w:r>
                  <w:r>
                    <w:rPr>
                      <w:rFonts w:ascii="宋体" w:hAnsi="宋体" w:hint="eastAsia"/>
                      <w:b/>
                      <w:sz w:val="18"/>
                      <w:szCs w:val="18"/>
                    </w:rPr>
                    <w:t xml:space="preserve">  </w:t>
                  </w:r>
                  <w:r w:rsidRPr="00FA3CC6">
                    <w:rPr>
                      <w:rFonts w:ascii="宋体" w:hAnsi="宋体" w:hint="eastAsia"/>
                      <w:b/>
                      <w:sz w:val="18"/>
                      <w:szCs w:val="18"/>
                    </w:rPr>
                    <w:t>具</w:t>
                  </w:r>
                </w:p>
              </w:tc>
            </w:tr>
            <w:tr w:rsidR="00A61F8C" w:rsidRPr="00CA3EFD" w14:paraId="43188549" w14:textId="77777777" w:rsidTr="00C611AF">
              <w:trPr>
                <w:jc w:val="center"/>
              </w:trPr>
              <w:tc>
                <w:tcPr>
                  <w:tcW w:w="1561" w:type="dxa"/>
                  <w:shd w:val="clear" w:color="auto" w:fill="auto"/>
                </w:tcPr>
                <w:p w14:paraId="2D046CD3" w14:textId="59CE9E42" w:rsidR="00A61F8C" w:rsidRPr="00841F52" w:rsidRDefault="000D6717" w:rsidP="00C611AF">
                  <w:pPr>
                    <w:rPr>
                      <w:rFonts w:ascii="宋体" w:hAnsi="宋体"/>
                      <w:b/>
                      <w:sz w:val="18"/>
                      <w:szCs w:val="18"/>
                      <w:lang w:eastAsia="zh-CN"/>
                    </w:rPr>
                  </w:pPr>
                  <w:r>
                    <w:rPr>
                      <w:rFonts w:ascii="宋体" w:hAnsi="宋体" w:hint="eastAsia"/>
                      <w:bCs/>
                      <w:sz w:val="18"/>
                      <w:szCs w:val="18"/>
                    </w:rPr>
                    <w:t>CPU</w:t>
                  </w:r>
                </w:p>
              </w:tc>
              <w:tc>
                <w:tcPr>
                  <w:tcW w:w="3804" w:type="dxa"/>
                  <w:shd w:val="clear" w:color="auto" w:fill="auto"/>
                </w:tcPr>
                <w:p w14:paraId="1DCFAC7A" w14:textId="77777777" w:rsidR="00A61F8C" w:rsidRPr="00A6688C" w:rsidRDefault="00A61F8C" w:rsidP="00C611AF">
                  <w:pPr>
                    <w:rPr>
                      <w:b/>
                      <w:sz w:val="18"/>
                      <w:szCs w:val="18"/>
                      <w:lang w:eastAsia="zh-CN"/>
                    </w:rPr>
                  </w:pPr>
                  <w:r>
                    <w:rPr>
                      <w:bCs/>
                      <w:sz w:val="18"/>
                      <w:szCs w:val="18"/>
                      <w:lang w:eastAsia="zh-CN"/>
                    </w:rPr>
                    <w:t>8</w:t>
                  </w:r>
                  <w:r>
                    <w:rPr>
                      <w:rFonts w:hint="eastAsia"/>
                      <w:bCs/>
                      <w:sz w:val="18"/>
                      <w:szCs w:val="18"/>
                      <w:lang w:eastAsia="zh-CN"/>
                    </w:rPr>
                    <w:t>核</w:t>
                  </w:r>
                  <w:r>
                    <w:rPr>
                      <w:rFonts w:hint="eastAsia"/>
                      <w:bCs/>
                      <w:sz w:val="18"/>
                      <w:szCs w:val="18"/>
                      <w:lang w:eastAsia="zh-CN"/>
                    </w:rPr>
                    <w:t xml:space="preserve"> 2.40GHZ</w:t>
                  </w:r>
                </w:p>
              </w:tc>
            </w:tr>
            <w:tr w:rsidR="00A61F8C" w:rsidRPr="00CA3EFD" w14:paraId="620B5715" w14:textId="77777777" w:rsidTr="00C611AF">
              <w:trPr>
                <w:jc w:val="center"/>
              </w:trPr>
              <w:tc>
                <w:tcPr>
                  <w:tcW w:w="1561" w:type="dxa"/>
                  <w:shd w:val="clear" w:color="auto" w:fill="auto"/>
                </w:tcPr>
                <w:p w14:paraId="1EBE0781" w14:textId="77777777" w:rsidR="00A61F8C" w:rsidRPr="00841F52" w:rsidRDefault="00A61F8C" w:rsidP="00C611AF">
                  <w:pPr>
                    <w:rPr>
                      <w:rFonts w:ascii="宋体" w:hAnsi="宋体"/>
                      <w:b/>
                      <w:sz w:val="18"/>
                      <w:szCs w:val="18"/>
                      <w:lang w:eastAsia="zh-CN"/>
                    </w:rPr>
                  </w:pPr>
                  <w:r>
                    <w:rPr>
                      <w:rFonts w:ascii="宋体" w:hAnsi="宋体" w:hint="eastAsia"/>
                      <w:bCs/>
                      <w:sz w:val="18"/>
                      <w:szCs w:val="18"/>
                      <w:lang w:eastAsia="zh-CN"/>
                    </w:rPr>
                    <w:t>内存</w:t>
                  </w:r>
                </w:p>
              </w:tc>
              <w:tc>
                <w:tcPr>
                  <w:tcW w:w="3804" w:type="dxa"/>
                  <w:shd w:val="clear" w:color="auto" w:fill="auto"/>
                </w:tcPr>
                <w:p w14:paraId="7B32AC5D" w14:textId="77777777" w:rsidR="00A61F8C" w:rsidRPr="00A6688C" w:rsidRDefault="00A61F8C" w:rsidP="00C611AF">
                  <w:pPr>
                    <w:rPr>
                      <w:b/>
                      <w:sz w:val="18"/>
                      <w:szCs w:val="18"/>
                      <w:lang w:eastAsia="zh-CN"/>
                    </w:rPr>
                  </w:pPr>
                  <w:r>
                    <w:rPr>
                      <w:bCs/>
                      <w:sz w:val="18"/>
                      <w:szCs w:val="18"/>
                      <w:lang w:eastAsia="zh-CN"/>
                    </w:rPr>
                    <w:t>12GB</w:t>
                  </w:r>
                </w:p>
              </w:tc>
            </w:tr>
            <w:tr w:rsidR="00A61F8C" w:rsidRPr="00CA3EFD" w14:paraId="721F96F8" w14:textId="77777777" w:rsidTr="00C611AF">
              <w:trPr>
                <w:jc w:val="center"/>
              </w:trPr>
              <w:tc>
                <w:tcPr>
                  <w:tcW w:w="1561" w:type="dxa"/>
                  <w:shd w:val="clear" w:color="auto" w:fill="auto"/>
                </w:tcPr>
                <w:p w14:paraId="68189EA9" w14:textId="77777777" w:rsidR="00A61F8C" w:rsidRPr="00841F52" w:rsidRDefault="00A61F8C" w:rsidP="00C611AF">
                  <w:pPr>
                    <w:rPr>
                      <w:rFonts w:ascii="宋体" w:hAnsi="宋体"/>
                      <w:bCs/>
                      <w:sz w:val="18"/>
                      <w:szCs w:val="18"/>
                      <w:lang w:eastAsia="zh-CN"/>
                    </w:rPr>
                  </w:pPr>
                  <w:r>
                    <w:rPr>
                      <w:rFonts w:ascii="宋体" w:hAnsi="宋体" w:hint="eastAsia"/>
                      <w:bCs/>
                      <w:sz w:val="18"/>
                      <w:szCs w:val="18"/>
                      <w:lang w:eastAsia="zh-CN"/>
                    </w:rPr>
                    <w:t>硬盘</w:t>
                  </w:r>
                </w:p>
              </w:tc>
              <w:tc>
                <w:tcPr>
                  <w:tcW w:w="3804" w:type="dxa"/>
                  <w:shd w:val="clear" w:color="auto" w:fill="auto"/>
                </w:tcPr>
                <w:p w14:paraId="138BB807" w14:textId="77777777" w:rsidR="00A61F8C" w:rsidRPr="00A6688C" w:rsidRDefault="00A61F8C" w:rsidP="00C611AF">
                  <w:pPr>
                    <w:rPr>
                      <w:bCs/>
                      <w:sz w:val="18"/>
                      <w:szCs w:val="18"/>
                      <w:lang w:eastAsia="zh-CN"/>
                    </w:rPr>
                  </w:pPr>
                  <w:r>
                    <w:rPr>
                      <w:bCs/>
                      <w:sz w:val="18"/>
                      <w:szCs w:val="18"/>
                      <w:lang w:eastAsia="zh-CN"/>
                    </w:rPr>
                    <w:t>1TB</w:t>
                  </w:r>
                </w:p>
              </w:tc>
            </w:tr>
            <w:tr w:rsidR="00A61F8C" w:rsidRPr="00CA3EFD" w14:paraId="1981B8DD" w14:textId="77777777" w:rsidTr="00C611AF">
              <w:trPr>
                <w:jc w:val="center"/>
              </w:trPr>
              <w:tc>
                <w:tcPr>
                  <w:tcW w:w="1561" w:type="dxa"/>
                  <w:shd w:val="clear" w:color="auto" w:fill="auto"/>
                </w:tcPr>
                <w:p w14:paraId="40EF8B4D" w14:textId="77777777" w:rsidR="00A61F8C" w:rsidRPr="00841F52" w:rsidRDefault="00A61F8C" w:rsidP="00C611AF">
                  <w:pPr>
                    <w:rPr>
                      <w:rFonts w:ascii="宋体" w:hAnsi="宋体"/>
                      <w:bCs/>
                      <w:sz w:val="18"/>
                      <w:szCs w:val="18"/>
                      <w:lang w:eastAsia="zh-CN"/>
                    </w:rPr>
                  </w:pPr>
                  <w:r>
                    <w:rPr>
                      <w:rFonts w:ascii="宋体" w:hAnsi="宋体"/>
                      <w:bCs/>
                      <w:sz w:val="18"/>
                      <w:szCs w:val="18"/>
                      <w:lang w:eastAsia="zh-CN"/>
                    </w:rPr>
                    <w:t>操作</w:t>
                  </w:r>
                  <w:r>
                    <w:rPr>
                      <w:rFonts w:ascii="宋体" w:hAnsi="宋体" w:hint="eastAsia"/>
                      <w:bCs/>
                      <w:sz w:val="18"/>
                      <w:szCs w:val="18"/>
                      <w:lang w:eastAsia="zh-CN"/>
                    </w:rPr>
                    <w:t>系统</w:t>
                  </w:r>
                </w:p>
              </w:tc>
              <w:tc>
                <w:tcPr>
                  <w:tcW w:w="3804" w:type="dxa"/>
                  <w:shd w:val="clear" w:color="auto" w:fill="auto"/>
                </w:tcPr>
                <w:p w14:paraId="40BFCF55" w14:textId="77777777" w:rsidR="00A61F8C" w:rsidRPr="00A6688C" w:rsidRDefault="00A61F8C" w:rsidP="00C611AF">
                  <w:pPr>
                    <w:rPr>
                      <w:bCs/>
                      <w:sz w:val="18"/>
                      <w:szCs w:val="18"/>
                      <w:lang w:eastAsia="zh-CN"/>
                    </w:rPr>
                  </w:pPr>
                  <w:r>
                    <w:rPr>
                      <w:bCs/>
                      <w:sz w:val="18"/>
                      <w:szCs w:val="18"/>
                      <w:lang w:eastAsia="zh-CN"/>
                    </w:rPr>
                    <w:t>Centos 6.5</w:t>
                  </w:r>
                </w:p>
              </w:tc>
            </w:tr>
            <w:tr w:rsidR="00A61F8C" w:rsidRPr="00CA3EFD" w14:paraId="37E36E92" w14:textId="77777777" w:rsidTr="00C611AF">
              <w:trPr>
                <w:jc w:val="center"/>
              </w:trPr>
              <w:tc>
                <w:tcPr>
                  <w:tcW w:w="1561" w:type="dxa"/>
                  <w:shd w:val="clear" w:color="auto" w:fill="auto"/>
                </w:tcPr>
                <w:p w14:paraId="209DA69E" w14:textId="77777777" w:rsidR="00A61F8C" w:rsidRPr="00841F52" w:rsidRDefault="00A61F8C" w:rsidP="00C611AF">
                  <w:pPr>
                    <w:rPr>
                      <w:rFonts w:ascii="宋体" w:hAnsi="宋体"/>
                      <w:bCs/>
                      <w:sz w:val="18"/>
                      <w:szCs w:val="18"/>
                      <w:lang w:eastAsia="zh-CN"/>
                    </w:rPr>
                  </w:pPr>
                  <w:r>
                    <w:rPr>
                      <w:bCs/>
                      <w:sz w:val="18"/>
                      <w:szCs w:val="18"/>
                      <w:lang w:eastAsia="zh-CN"/>
                    </w:rPr>
                    <w:t>Spark</w:t>
                  </w:r>
                  <w:r>
                    <w:rPr>
                      <w:rFonts w:hint="eastAsia"/>
                      <w:bCs/>
                      <w:sz w:val="18"/>
                      <w:szCs w:val="18"/>
                      <w:lang w:eastAsia="zh-CN"/>
                    </w:rPr>
                    <w:t>版本</w:t>
                  </w:r>
                </w:p>
              </w:tc>
              <w:tc>
                <w:tcPr>
                  <w:tcW w:w="3804" w:type="dxa"/>
                  <w:shd w:val="clear" w:color="auto" w:fill="auto"/>
                </w:tcPr>
                <w:p w14:paraId="5B0DB4F1" w14:textId="77777777" w:rsidR="00A61F8C" w:rsidRPr="00A6688C" w:rsidRDefault="00A61F8C" w:rsidP="00C611AF">
                  <w:pPr>
                    <w:rPr>
                      <w:bCs/>
                      <w:sz w:val="18"/>
                      <w:szCs w:val="18"/>
                      <w:lang w:eastAsia="zh-CN"/>
                    </w:rPr>
                  </w:pPr>
                  <w:r>
                    <w:rPr>
                      <w:bCs/>
                      <w:sz w:val="18"/>
                      <w:szCs w:val="18"/>
                      <w:lang w:eastAsia="zh-CN"/>
                    </w:rPr>
                    <w:t>spark1.6</w:t>
                  </w:r>
                </w:p>
              </w:tc>
            </w:tr>
          </w:tbl>
          <w:p w14:paraId="54B5A208" w14:textId="3A448D4D" w:rsidR="00D64F7C" w:rsidRDefault="00D64F7C" w:rsidP="00D64F7C">
            <w:pPr>
              <w:spacing w:beforeLines="50" w:before="156"/>
              <w:rPr>
                <w:rFonts w:ascii="宋体" w:hAnsi="宋体"/>
                <w:b/>
                <w:bCs/>
                <w:lang w:eastAsia="zh-CN"/>
              </w:rPr>
            </w:pPr>
            <w:r>
              <w:rPr>
                <w:rFonts w:ascii="宋体" w:hAnsi="宋体" w:hint="eastAsia"/>
                <w:bCs/>
                <w:lang w:val="en-US" w:eastAsia="zh-CN"/>
              </w:rPr>
              <w:t xml:space="preserve"> </w:t>
            </w:r>
            <w:r w:rsidRPr="00DC00B2">
              <w:rPr>
                <w:rFonts w:ascii="宋体" w:hAnsi="宋体" w:hint="eastAsia"/>
                <w:b/>
                <w:bCs/>
                <w:lang w:eastAsia="zh-CN"/>
              </w:rPr>
              <w:t>3.4</w:t>
            </w:r>
            <w:r>
              <w:rPr>
                <w:rFonts w:ascii="宋体" w:hAnsi="宋体" w:hint="eastAsia"/>
                <w:b/>
                <w:bCs/>
                <w:lang w:eastAsia="zh-CN"/>
              </w:rPr>
              <w:t>.3</w:t>
            </w:r>
            <w:r w:rsidRPr="00DC00B2">
              <w:rPr>
                <w:rFonts w:ascii="宋体" w:hAnsi="宋体"/>
                <w:b/>
                <w:bCs/>
                <w:lang w:eastAsia="zh-CN"/>
              </w:rPr>
              <w:t xml:space="preserve"> </w:t>
            </w:r>
            <w:r w:rsidR="00284568">
              <w:rPr>
                <w:rFonts w:ascii="宋体" w:hAnsi="宋体" w:hint="eastAsia"/>
                <w:b/>
                <w:bCs/>
                <w:lang w:eastAsia="zh-CN"/>
              </w:rPr>
              <w:t>测试方案</w:t>
            </w:r>
          </w:p>
          <w:p w14:paraId="435248BB" w14:textId="3EA47EA7" w:rsidR="00284568" w:rsidRDefault="00284568" w:rsidP="00284568">
            <w:pPr>
              <w:spacing w:beforeLines="50" w:before="156"/>
              <w:ind w:firstLine="420"/>
              <w:rPr>
                <w:rFonts w:ascii="宋体" w:hAnsi="宋体"/>
                <w:bCs/>
                <w:sz w:val="20"/>
                <w:szCs w:val="20"/>
                <w:lang w:val="en-US" w:eastAsia="zh-CN"/>
              </w:rPr>
            </w:pPr>
            <w:r w:rsidRPr="00284568">
              <w:rPr>
                <w:rFonts w:ascii="宋体" w:hAnsi="宋体" w:hint="eastAsia"/>
                <w:bCs/>
                <w:sz w:val="20"/>
                <w:szCs w:val="20"/>
                <w:lang w:val="en-US" w:eastAsia="zh-CN"/>
              </w:rPr>
              <w:t>基于spark的推荐系统</w:t>
            </w:r>
            <w:r>
              <w:rPr>
                <w:rFonts w:ascii="宋体" w:hAnsi="宋体" w:hint="eastAsia"/>
                <w:bCs/>
                <w:sz w:val="20"/>
                <w:szCs w:val="20"/>
                <w:lang w:val="en-US" w:eastAsia="zh-CN"/>
              </w:rPr>
              <w:t>进行试验设计和相关测评，在MovieLens数据集下进行相关测试，主要考虑推荐系统的以下指标：</w:t>
            </w:r>
          </w:p>
          <w:p w14:paraId="479B9D84" w14:textId="53B75762" w:rsidR="00284568" w:rsidRPr="00284568" w:rsidRDefault="00284568" w:rsidP="00284568">
            <w:pPr>
              <w:pStyle w:val="ListParagraph"/>
              <w:numPr>
                <w:ilvl w:val="0"/>
                <w:numId w:val="34"/>
              </w:numPr>
              <w:spacing w:beforeLines="50" w:before="156"/>
              <w:ind w:firstLineChars="0"/>
              <w:rPr>
                <w:rFonts w:ascii="宋体" w:hAnsi="宋体"/>
                <w:bCs/>
                <w:sz w:val="20"/>
                <w:szCs w:val="20"/>
                <w:lang w:val="en-US" w:eastAsia="zh-CN"/>
              </w:rPr>
            </w:pPr>
            <w:r w:rsidRPr="00284568">
              <w:rPr>
                <w:rFonts w:ascii="宋体" w:hAnsi="宋体" w:hint="eastAsia"/>
                <w:bCs/>
                <w:sz w:val="20"/>
                <w:szCs w:val="20"/>
                <w:lang w:val="en-US" w:eastAsia="zh-CN"/>
              </w:rPr>
              <w:t>各推荐</w:t>
            </w:r>
            <w:r>
              <w:rPr>
                <w:rFonts w:ascii="宋体" w:hAnsi="宋体" w:hint="eastAsia"/>
                <w:bCs/>
                <w:sz w:val="20"/>
                <w:szCs w:val="20"/>
                <w:lang w:val="en-US" w:eastAsia="zh-CN"/>
              </w:rPr>
              <w:t>引擎</w:t>
            </w:r>
            <w:r w:rsidRPr="00284568">
              <w:rPr>
                <w:rFonts w:ascii="宋体" w:hAnsi="宋体" w:hint="eastAsia"/>
                <w:bCs/>
                <w:sz w:val="20"/>
                <w:szCs w:val="20"/>
                <w:lang w:val="en-US" w:eastAsia="zh-CN"/>
              </w:rPr>
              <w:t>的离线及在线计算速度</w:t>
            </w:r>
            <w:r>
              <w:rPr>
                <w:rFonts w:ascii="宋体" w:hAnsi="宋体" w:hint="eastAsia"/>
                <w:bCs/>
                <w:sz w:val="20"/>
                <w:szCs w:val="20"/>
                <w:lang w:val="en-US" w:eastAsia="zh-CN"/>
              </w:rPr>
              <w:t>。</w:t>
            </w:r>
          </w:p>
          <w:p w14:paraId="31BCDB42" w14:textId="3BA030F4" w:rsidR="00284568" w:rsidRDefault="00284568" w:rsidP="00284568">
            <w:pPr>
              <w:pStyle w:val="ListParagraph"/>
              <w:numPr>
                <w:ilvl w:val="0"/>
                <w:numId w:val="34"/>
              </w:numPr>
              <w:spacing w:beforeLines="50" w:before="156"/>
              <w:ind w:firstLineChars="0"/>
              <w:rPr>
                <w:rFonts w:ascii="宋体" w:hAnsi="宋体"/>
                <w:bCs/>
                <w:sz w:val="20"/>
                <w:szCs w:val="20"/>
                <w:lang w:val="en-US" w:eastAsia="zh-CN"/>
              </w:rPr>
            </w:pPr>
            <w:r>
              <w:rPr>
                <w:rFonts w:ascii="宋体" w:hAnsi="宋体" w:hint="eastAsia"/>
                <w:bCs/>
                <w:sz w:val="20"/>
                <w:szCs w:val="20"/>
                <w:lang w:val="en-US" w:eastAsia="zh-CN"/>
              </w:rPr>
              <w:t>各推荐引擎的测评数据对比。</w:t>
            </w:r>
          </w:p>
          <w:p w14:paraId="022E9068" w14:textId="0B82DF21" w:rsidR="00284568" w:rsidRPr="00284568" w:rsidRDefault="00284568" w:rsidP="00284568">
            <w:pPr>
              <w:pStyle w:val="ListParagraph"/>
              <w:numPr>
                <w:ilvl w:val="0"/>
                <w:numId w:val="34"/>
              </w:numPr>
              <w:spacing w:beforeLines="50" w:before="156"/>
              <w:ind w:firstLineChars="0"/>
              <w:rPr>
                <w:rFonts w:ascii="宋体" w:hAnsi="宋体"/>
                <w:bCs/>
                <w:sz w:val="20"/>
                <w:szCs w:val="20"/>
                <w:lang w:val="en-US" w:eastAsia="zh-CN"/>
              </w:rPr>
            </w:pPr>
            <w:r>
              <w:rPr>
                <w:rFonts w:ascii="宋体" w:hAnsi="宋体" w:hint="eastAsia"/>
                <w:bCs/>
                <w:sz w:val="20"/>
                <w:szCs w:val="20"/>
                <w:lang w:val="en-US" w:eastAsia="zh-CN"/>
              </w:rPr>
              <w:t>推荐引擎组合在测评上是否会由于单个引擎。</w:t>
            </w:r>
          </w:p>
          <w:p w14:paraId="2B15BBE5" w14:textId="20B9CDBA" w:rsidR="006B1E8F" w:rsidRDefault="00D64F7C" w:rsidP="009C632E">
            <w:pPr>
              <w:spacing w:beforeLines="50" w:before="156"/>
              <w:rPr>
                <w:rFonts w:ascii="宋体" w:hAnsi="宋体"/>
                <w:bCs/>
                <w:lang w:val="en-US" w:eastAsia="zh-CN"/>
              </w:rPr>
            </w:pPr>
            <w:r>
              <w:rPr>
                <w:rFonts w:ascii="宋体" w:hAnsi="宋体" w:hint="eastAsia"/>
                <w:bCs/>
                <w:lang w:val="en-US" w:eastAsia="zh-CN"/>
              </w:rPr>
              <w:t xml:space="preserve"> </w:t>
            </w:r>
          </w:p>
          <w:p w14:paraId="5FEDB153" w14:textId="77777777" w:rsidR="00EF7DE7" w:rsidRDefault="00EF7DE7" w:rsidP="009C632E">
            <w:pPr>
              <w:spacing w:beforeLines="50" w:before="156"/>
              <w:rPr>
                <w:rFonts w:ascii="宋体" w:hAnsi="宋体"/>
                <w:bCs/>
                <w:lang w:val="en-US" w:eastAsia="zh-CN"/>
              </w:rPr>
            </w:pPr>
          </w:p>
          <w:p w14:paraId="3CB8A7ED" w14:textId="77777777" w:rsidR="00EF7DE7" w:rsidRDefault="00EF7DE7" w:rsidP="009C632E">
            <w:pPr>
              <w:spacing w:beforeLines="50" w:before="156"/>
              <w:rPr>
                <w:rFonts w:ascii="宋体" w:hAnsi="宋体"/>
                <w:bCs/>
                <w:lang w:val="en-US" w:eastAsia="zh-CN"/>
              </w:rPr>
            </w:pPr>
          </w:p>
          <w:p w14:paraId="7D450D38" w14:textId="77777777" w:rsidR="00EB622F" w:rsidRPr="0066753F" w:rsidRDefault="00EB622F" w:rsidP="009C632E">
            <w:pPr>
              <w:spacing w:beforeLines="50" w:before="156"/>
              <w:rPr>
                <w:rFonts w:ascii="宋体" w:hAnsi="宋体"/>
                <w:bCs/>
                <w:lang w:val="en-US" w:eastAsia="zh-CN"/>
              </w:rPr>
            </w:pPr>
          </w:p>
          <w:p w14:paraId="7BD60665" w14:textId="77777777" w:rsidR="003808F2" w:rsidRDefault="008C0D8B" w:rsidP="00DC00B2">
            <w:pPr>
              <w:spacing w:beforeLines="50" w:before="156"/>
              <w:rPr>
                <w:b/>
                <w:bCs/>
                <w:lang w:eastAsia="zh-CN"/>
              </w:rPr>
            </w:pPr>
            <w:r>
              <w:rPr>
                <w:rFonts w:ascii="宋体" w:hAnsi="宋体"/>
                <w:b/>
                <w:bCs/>
                <w:lang w:eastAsia="zh-CN"/>
              </w:rPr>
              <w:lastRenderedPageBreak/>
              <w:t>3.</w:t>
            </w:r>
            <w:r w:rsidR="003808F2">
              <w:rPr>
                <w:rFonts w:ascii="宋体" w:hAnsi="宋体" w:hint="eastAsia"/>
                <w:b/>
                <w:bCs/>
                <w:lang w:eastAsia="zh-CN"/>
              </w:rPr>
              <w:t xml:space="preserve">5. </w:t>
            </w:r>
            <w:r w:rsidR="003808F2">
              <w:rPr>
                <w:rFonts w:hint="eastAsia"/>
                <w:b/>
                <w:bCs/>
                <w:lang w:eastAsia="zh-CN"/>
              </w:rPr>
              <w:t>技术难度及特色分析</w:t>
            </w:r>
          </w:p>
          <w:p w14:paraId="5CC05876" w14:textId="77777777" w:rsidR="00A61F8C" w:rsidRPr="007F3676" w:rsidRDefault="00A61F8C" w:rsidP="00A836F9">
            <w:pPr>
              <w:spacing w:beforeLines="50" w:before="156"/>
              <w:ind w:firstLineChars="200" w:firstLine="400"/>
              <w:rPr>
                <w:rFonts w:ascii="宋体" w:hAnsi="宋体"/>
                <w:bCs/>
                <w:sz w:val="20"/>
                <w:szCs w:val="20"/>
                <w:lang w:eastAsia="zh-CN"/>
              </w:rPr>
            </w:pPr>
            <w:r w:rsidRPr="007F3676">
              <w:rPr>
                <w:rFonts w:ascii="宋体" w:hAnsi="宋体"/>
                <w:bCs/>
                <w:sz w:val="20"/>
                <w:szCs w:val="20"/>
                <w:lang w:eastAsia="zh-CN"/>
              </w:rPr>
              <w:t>1)设计一个</w:t>
            </w:r>
            <w:r w:rsidRPr="007F3676">
              <w:rPr>
                <w:rFonts w:ascii="宋体" w:hAnsi="宋体" w:hint="eastAsia"/>
                <w:bCs/>
                <w:sz w:val="20"/>
                <w:szCs w:val="20"/>
                <w:lang w:eastAsia="zh-CN"/>
              </w:rPr>
              <w:t>混合推荐</w:t>
            </w:r>
            <w:r w:rsidRPr="007F3676">
              <w:rPr>
                <w:rFonts w:ascii="宋体" w:hAnsi="宋体"/>
                <w:bCs/>
                <w:sz w:val="20"/>
                <w:szCs w:val="20"/>
                <w:lang w:eastAsia="zh-CN"/>
              </w:rPr>
              <w:t>模型以同意各推荐引擎的结果，</w:t>
            </w:r>
            <w:r w:rsidRPr="007F3676">
              <w:rPr>
                <w:rFonts w:ascii="宋体" w:hAnsi="宋体" w:hint="eastAsia"/>
                <w:bCs/>
                <w:sz w:val="20"/>
                <w:szCs w:val="20"/>
                <w:lang w:eastAsia="zh-CN"/>
              </w:rPr>
              <w:t>并</w:t>
            </w:r>
            <w:r w:rsidRPr="007F3676">
              <w:rPr>
                <w:rFonts w:ascii="宋体" w:hAnsi="宋体"/>
                <w:bCs/>
                <w:sz w:val="20"/>
                <w:szCs w:val="20"/>
                <w:lang w:eastAsia="zh-CN"/>
              </w:rPr>
              <w:t>能根据用户的选择自动调整各引擎的权重，</w:t>
            </w:r>
            <w:r w:rsidRPr="007F3676">
              <w:rPr>
                <w:rFonts w:ascii="宋体" w:hAnsi="宋体" w:hint="eastAsia"/>
                <w:bCs/>
                <w:sz w:val="20"/>
                <w:szCs w:val="20"/>
                <w:lang w:eastAsia="zh-CN"/>
              </w:rPr>
              <w:t>从而</w:t>
            </w:r>
            <w:r w:rsidRPr="007F3676">
              <w:rPr>
                <w:rFonts w:ascii="宋体" w:hAnsi="宋体"/>
                <w:bCs/>
                <w:sz w:val="20"/>
                <w:szCs w:val="20"/>
                <w:lang w:eastAsia="zh-CN"/>
              </w:rPr>
              <w:t>实现更加个性化的推荐。</w:t>
            </w:r>
          </w:p>
          <w:p w14:paraId="5A0E85CD" w14:textId="439BEC3E" w:rsidR="00A836F9" w:rsidRPr="007F3676" w:rsidRDefault="00A61F8C" w:rsidP="00A836F9">
            <w:pPr>
              <w:spacing w:beforeLines="50" w:before="156"/>
              <w:ind w:firstLineChars="200" w:firstLine="400"/>
              <w:rPr>
                <w:rFonts w:ascii="宋体" w:hAnsi="宋体"/>
                <w:bCs/>
                <w:sz w:val="20"/>
                <w:szCs w:val="20"/>
                <w:lang w:eastAsia="zh-CN"/>
              </w:rPr>
            </w:pPr>
            <w:r w:rsidRPr="007F3676">
              <w:rPr>
                <w:rFonts w:ascii="宋体" w:hAnsi="宋体"/>
                <w:bCs/>
                <w:sz w:val="20"/>
                <w:szCs w:val="20"/>
                <w:lang w:eastAsia="zh-CN"/>
              </w:rPr>
              <w:t>2</w:t>
            </w:r>
            <w:r w:rsidR="003B6808">
              <w:rPr>
                <w:rFonts w:ascii="宋体" w:hAnsi="宋体"/>
                <w:bCs/>
                <w:sz w:val="20"/>
                <w:szCs w:val="20"/>
                <w:lang w:eastAsia="zh-CN"/>
              </w:rPr>
              <w:t>)</w:t>
            </w:r>
            <w:r w:rsidRPr="007F3676">
              <w:rPr>
                <w:rFonts w:ascii="宋体" w:hAnsi="宋体"/>
                <w:bCs/>
                <w:sz w:val="20"/>
                <w:szCs w:val="20"/>
                <w:lang w:eastAsia="zh-CN"/>
              </w:rPr>
              <w:t>推荐系统整体框架设计、</w:t>
            </w:r>
            <w:r w:rsidRPr="007F3676">
              <w:rPr>
                <w:rFonts w:ascii="宋体" w:hAnsi="宋体" w:hint="eastAsia"/>
                <w:bCs/>
                <w:sz w:val="20"/>
                <w:szCs w:val="20"/>
                <w:lang w:eastAsia="zh-CN"/>
              </w:rPr>
              <w:t xml:space="preserve"> </w:t>
            </w:r>
            <w:r w:rsidRPr="007F3676">
              <w:rPr>
                <w:rFonts w:ascii="宋体" w:hAnsi="宋体"/>
                <w:bCs/>
                <w:sz w:val="20"/>
                <w:szCs w:val="20"/>
                <w:lang w:eastAsia="zh-CN"/>
              </w:rPr>
              <w:t>采用</w:t>
            </w:r>
            <w:r w:rsidR="000D6717">
              <w:rPr>
                <w:rFonts w:ascii="宋体" w:hAnsi="宋体"/>
                <w:bCs/>
                <w:sz w:val="20"/>
                <w:szCs w:val="20"/>
                <w:lang w:eastAsia="zh-CN"/>
              </w:rPr>
              <w:t>S</w:t>
            </w:r>
            <w:r w:rsidRPr="007F3676">
              <w:rPr>
                <w:rFonts w:ascii="宋体" w:hAnsi="宋体"/>
                <w:bCs/>
                <w:sz w:val="20"/>
                <w:szCs w:val="20"/>
                <w:lang w:eastAsia="zh-CN"/>
              </w:rPr>
              <w:t>cala语言，</w:t>
            </w:r>
            <w:r w:rsidRPr="007F3676">
              <w:rPr>
                <w:rFonts w:ascii="宋体" w:hAnsi="宋体" w:hint="eastAsia"/>
                <w:bCs/>
                <w:sz w:val="20"/>
                <w:szCs w:val="20"/>
                <w:lang w:eastAsia="zh-CN"/>
              </w:rPr>
              <w:t>充分</w:t>
            </w:r>
            <w:r w:rsidRPr="007F3676">
              <w:rPr>
                <w:rFonts w:ascii="宋体" w:hAnsi="宋体"/>
                <w:bCs/>
                <w:sz w:val="20"/>
                <w:szCs w:val="20"/>
                <w:lang w:eastAsia="zh-CN"/>
              </w:rPr>
              <w:t>利用spark的优势，</w:t>
            </w:r>
            <w:r w:rsidRPr="007F3676">
              <w:rPr>
                <w:rFonts w:ascii="宋体" w:hAnsi="宋体" w:hint="eastAsia"/>
                <w:bCs/>
                <w:sz w:val="20"/>
                <w:szCs w:val="20"/>
                <w:lang w:eastAsia="zh-CN"/>
              </w:rPr>
              <w:t>能够</w:t>
            </w:r>
            <w:r w:rsidRPr="007F3676">
              <w:rPr>
                <w:rFonts w:ascii="宋体" w:hAnsi="宋体"/>
                <w:bCs/>
                <w:sz w:val="20"/>
                <w:szCs w:val="20"/>
                <w:lang w:eastAsia="zh-CN"/>
              </w:rPr>
              <w:t>分布式运行，</w:t>
            </w:r>
            <w:r w:rsidRPr="007F3676">
              <w:rPr>
                <w:rFonts w:ascii="宋体" w:hAnsi="宋体" w:hint="eastAsia"/>
                <w:bCs/>
                <w:sz w:val="20"/>
                <w:szCs w:val="20"/>
                <w:lang w:eastAsia="zh-CN"/>
              </w:rPr>
              <w:t>提高</w:t>
            </w:r>
            <w:r w:rsidRPr="007F3676">
              <w:rPr>
                <w:rFonts w:ascii="宋体" w:hAnsi="宋体"/>
                <w:bCs/>
                <w:sz w:val="20"/>
                <w:szCs w:val="20"/>
                <w:lang w:eastAsia="zh-CN"/>
              </w:rPr>
              <w:t>系统可扩展性，</w:t>
            </w:r>
            <w:r w:rsidRPr="007F3676">
              <w:rPr>
                <w:rFonts w:ascii="宋体" w:hAnsi="宋体" w:hint="eastAsia"/>
                <w:bCs/>
                <w:sz w:val="20"/>
                <w:szCs w:val="20"/>
                <w:lang w:eastAsia="zh-CN"/>
              </w:rPr>
              <w:t>稳定性</w:t>
            </w:r>
            <w:r w:rsidRPr="007F3676">
              <w:rPr>
                <w:rFonts w:ascii="宋体" w:hAnsi="宋体"/>
                <w:bCs/>
                <w:sz w:val="20"/>
                <w:szCs w:val="20"/>
                <w:lang w:eastAsia="zh-CN"/>
              </w:rPr>
              <w:t>，</w:t>
            </w:r>
            <w:r w:rsidRPr="007F3676">
              <w:rPr>
                <w:rFonts w:ascii="宋体" w:hAnsi="宋体" w:hint="eastAsia"/>
                <w:bCs/>
                <w:sz w:val="20"/>
                <w:szCs w:val="20"/>
                <w:lang w:eastAsia="zh-CN"/>
              </w:rPr>
              <w:t>以及</w:t>
            </w:r>
            <w:r w:rsidRPr="007F3676">
              <w:rPr>
                <w:rFonts w:ascii="宋体" w:hAnsi="宋体"/>
                <w:bCs/>
                <w:sz w:val="20"/>
                <w:szCs w:val="20"/>
                <w:lang w:eastAsia="zh-CN"/>
              </w:rPr>
              <w:t>计算速度。</w:t>
            </w:r>
          </w:p>
          <w:p w14:paraId="7A2FE8A1" w14:textId="77777777" w:rsidR="003808F2" w:rsidRDefault="008C0D8B">
            <w:pPr>
              <w:spacing w:beforeLines="50" w:before="156"/>
              <w:ind w:left="360"/>
              <w:rPr>
                <w:rFonts w:ascii="宋体" w:hAnsi="宋体"/>
                <w:b/>
                <w:bCs/>
                <w:lang w:eastAsia="zh-CN"/>
              </w:rPr>
            </w:pPr>
            <w:r>
              <w:rPr>
                <w:rFonts w:ascii="宋体" w:hAnsi="宋体" w:hint="eastAsia"/>
                <w:b/>
                <w:bCs/>
                <w:lang w:eastAsia="zh-CN"/>
              </w:rPr>
              <w:t>3.6</w:t>
            </w:r>
            <w:r w:rsidR="003808F2">
              <w:rPr>
                <w:rFonts w:ascii="宋体" w:hAnsi="宋体" w:hint="eastAsia"/>
                <w:b/>
                <w:bCs/>
                <w:lang w:eastAsia="zh-CN"/>
              </w:rPr>
              <w:t>、本人主要工作描述</w:t>
            </w:r>
          </w:p>
          <w:p w14:paraId="1AFC5C8E" w14:textId="77777777" w:rsidR="003808F2" w:rsidRDefault="00063AEA" w:rsidP="00637BBA">
            <w:pPr>
              <w:spacing w:beforeLines="50" w:before="156"/>
              <w:ind w:firstLineChars="200" w:firstLine="400"/>
              <w:rPr>
                <w:rFonts w:ascii="宋体" w:hAnsi="宋体"/>
                <w:bCs/>
                <w:sz w:val="20"/>
                <w:szCs w:val="20"/>
                <w:lang w:eastAsia="zh-CN"/>
              </w:rPr>
            </w:pPr>
            <w:r>
              <w:rPr>
                <w:rFonts w:ascii="宋体" w:hAnsi="宋体"/>
                <w:bCs/>
                <w:sz w:val="20"/>
                <w:szCs w:val="20"/>
                <w:lang w:eastAsia="zh-CN"/>
              </w:rPr>
              <w:t>1)</w:t>
            </w:r>
            <w:r>
              <w:rPr>
                <w:rFonts w:ascii="宋体" w:hAnsi="宋体" w:hint="eastAsia"/>
                <w:bCs/>
                <w:sz w:val="20"/>
                <w:szCs w:val="20"/>
                <w:lang w:eastAsia="zh-CN"/>
              </w:rPr>
              <w:t>研究</w:t>
            </w:r>
            <w:r>
              <w:rPr>
                <w:rFonts w:ascii="宋体" w:hAnsi="宋体"/>
                <w:bCs/>
                <w:sz w:val="20"/>
                <w:szCs w:val="20"/>
                <w:lang w:eastAsia="zh-CN"/>
              </w:rPr>
              <w:t>并改进协同过滤混合推荐算法</w:t>
            </w:r>
            <w:r w:rsidR="00312237">
              <w:rPr>
                <w:rFonts w:ascii="宋体" w:hAnsi="宋体"/>
                <w:bCs/>
                <w:sz w:val="20"/>
                <w:szCs w:val="20"/>
                <w:lang w:eastAsia="zh-CN"/>
              </w:rPr>
              <w:t>，</w:t>
            </w:r>
            <w:r w:rsidR="00312237">
              <w:rPr>
                <w:rFonts w:ascii="宋体" w:hAnsi="宋体" w:hint="eastAsia"/>
                <w:bCs/>
                <w:sz w:val="20"/>
                <w:szCs w:val="20"/>
                <w:lang w:eastAsia="zh-CN"/>
              </w:rPr>
              <w:t>并进行</w:t>
            </w:r>
            <w:r w:rsidR="00312237">
              <w:rPr>
                <w:rFonts w:ascii="宋体" w:hAnsi="宋体"/>
                <w:bCs/>
                <w:sz w:val="20"/>
                <w:szCs w:val="20"/>
                <w:lang w:eastAsia="zh-CN"/>
              </w:rPr>
              <w:t>相关指标的测评。</w:t>
            </w:r>
          </w:p>
          <w:p w14:paraId="5174BF02" w14:textId="15E13695" w:rsidR="00EB622F" w:rsidRDefault="00063AEA" w:rsidP="00EB622F">
            <w:pPr>
              <w:spacing w:beforeLines="50" w:before="156"/>
              <w:ind w:firstLineChars="200" w:firstLine="400"/>
              <w:rPr>
                <w:rFonts w:ascii="宋体" w:hAnsi="宋体"/>
                <w:bCs/>
                <w:sz w:val="20"/>
                <w:szCs w:val="20"/>
                <w:lang w:eastAsia="zh-CN"/>
              </w:rPr>
            </w:pPr>
            <w:r>
              <w:rPr>
                <w:rFonts w:ascii="宋体" w:hAnsi="宋体" w:hint="eastAsia"/>
                <w:bCs/>
                <w:sz w:val="20"/>
                <w:szCs w:val="20"/>
                <w:lang w:eastAsia="zh-CN"/>
              </w:rPr>
              <w:t>2)</w:t>
            </w:r>
            <w:r w:rsidR="00CC3C71">
              <w:rPr>
                <w:rFonts w:ascii="宋体" w:hAnsi="宋体" w:hint="eastAsia"/>
                <w:bCs/>
                <w:sz w:val="20"/>
                <w:szCs w:val="20"/>
                <w:lang w:eastAsia="zh-CN"/>
              </w:rPr>
              <w:t>实时的数据日志采集系统，以及</w:t>
            </w:r>
            <w:r w:rsidR="00EB622F">
              <w:rPr>
                <w:rFonts w:ascii="宋体" w:hAnsi="宋体" w:hint="eastAsia"/>
                <w:bCs/>
                <w:sz w:val="20"/>
                <w:szCs w:val="20"/>
                <w:lang w:eastAsia="zh-CN"/>
              </w:rPr>
              <w:t>对于高性能数据仓库的设计。</w:t>
            </w:r>
          </w:p>
          <w:p w14:paraId="0DB9C1C7" w14:textId="69E2A904" w:rsidR="00EB622F" w:rsidRDefault="00EB622F" w:rsidP="00EB622F">
            <w:pPr>
              <w:spacing w:beforeLines="50" w:before="156"/>
              <w:ind w:firstLineChars="200" w:firstLine="400"/>
              <w:rPr>
                <w:rFonts w:ascii="宋体" w:hAnsi="宋体"/>
                <w:bCs/>
                <w:sz w:val="20"/>
                <w:szCs w:val="20"/>
                <w:lang w:eastAsia="zh-CN"/>
              </w:rPr>
            </w:pPr>
            <w:r>
              <w:rPr>
                <w:rFonts w:ascii="宋体" w:hAnsi="宋体" w:hint="eastAsia"/>
                <w:bCs/>
                <w:sz w:val="20"/>
                <w:szCs w:val="20"/>
                <w:lang w:eastAsia="zh-CN"/>
              </w:rPr>
              <w:t>3)推荐引擎组选取，以及根据具体场景选择不同的推荐引擎。</w:t>
            </w:r>
          </w:p>
          <w:p w14:paraId="5E7774FF" w14:textId="7490964B" w:rsidR="00063AEA" w:rsidRPr="0066753F" w:rsidRDefault="00EB622F" w:rsidP="00EB622F">
            <w:pPr>
              <w:spacing w:beforeLines="50" w:before="156"/>
              <w:ind w:firstLineChars="200" w:firstLine="400"/>
              <w:rPr>
                <w:rFonts w:ascii="宋体" w:hAnsi="宋体"/>
                <w:bCs/>
                <w:sz w:val="20"/>
                <w:szCs w:val="20"/>
                <w:lang w:eastAsia="zh-CN"/>
              </w:rPr>
            </w:pPr>
            <w:r>
              <w:rPr>
                <w:rFonts w:ascii="宋体" w:hAnsi="宋体" w:hint="eastAsia"/>
                <w:bCs/>
                <w:sz w:val="20"/>
                <w:szCs w:val="20"/>
                <w:lang w:eastAsia="zh-CN"/>
              </w:rPr>
              <w:t>4)对推荐结果处理，评测。</w:t>
            </w:r>
            <w:r w:rsidRPr="0066753F">
              <w:rPr>
                <w:rFonts w:ascii="宋体" w:hAnsi="宋体" w:hint="eastAsia"/>
                <w:bCs/>
                <w:sz w:val="20"/>
                <w:szCs w:val="20"/>
                <w:lang w:eastAsia="zh-CN"/>
              </w:rPr>
              <w:t xml:space="preserve"> </w:t>
            </w:r>
          </w:p>
        </w:tc>
      </w:tr>
    </w:tbl>
    <w:p w14:paraId="05235D8C" w14:textId="77777777" w:rsidR="003808F2" w:rsidRDefault="003808F2" w:rsidP="009C632E">
      <w:pPr>
        <w:widowControl w:val="0"/>
        <w:jc w:val="both"/>
        <w:outlineLvl w:val="0"/>
        <w:rPr>
          <w:rFonts w:ascii="宋体" w:hAnsi="宋体"/>
          <w:b/>
          <w:bCs/>
          <w:sz w:val="32"/>
          <w:lang w:eastAsia="zh-CN"/>
        </w:rPr>
      </w:pPr>
      <w:r>
        <w:rPr>
          <w:rFonts w:ascii="宋体" w:hAnsi="宋体" w:hint="eastAsia"/>
          <w:b/>
          <w:bCs/>
          <w:sz w:val="32"/>
          <w:lang w:eastAsia="zh-CN"/>
        </w:rPr>
        <w:lastRenderedPageBreak/>
        <w:t>四、工作进度的大致安排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9"/>
      </w:tblGrid>
      <w:tr w:rsidR="003808F2" w14:paraId="146D9A6D" w14:textId="77777777" w:rsidTr="009C632E">
        <w:trPr>
          <w:trHeight w:val="7343"/>
          <w:jc w:val="center"/>
        </w:trPr>
        <w:tc>
          <w:tcPr>
            <w:tcW w:w="8559" w:type="dxa"/>
          </w:tcPr>
          <w:p w14:paraId="38C87B28" w14:textId="77777777" w:rsidR="00A3136C" w:rsidRDefault="00A3136C" w:rsidP="00A3136C">
            <w:pPr>
              <w:spacing w:beforeLines="50" w:before="156"/>
              <w:rPr>
                <w:b/>
                <w:bCs/>
                <w:lang w:eastAsia="zh-CN"/>
              </w:rPr>
            </w:pPr>
            <w:r>
              <w:rPr>
                <w:rFonts w:hint="eastAsia"/>
                <w:b/>
                <w:bCs/>
                <w:lang w:eastAsia="zh-CN"/>
              </w:rPr>
              <w:t>应包括文献调研，工程设计，项目开发和调试，实验数据的分析处理，撰写论文等。</w:t>
            </w:r>
          </w:p>
          <w:p w14:paraId="7E298951" w14:textId="77777777" w:rsidR="00A3136C" w:rsidRPr="000551C3" w:rsidRDefault="00A3136C" w:rsidP="00A3136C">
            <w:pPr>
              <w:spacing w:beforeLines="50" w:before="156"/>
              <w:rPr>
                <w:bCs/>
                <w:sz w:val="20"/>
                <w:szCs w:val="20"/>
                <w:lang w:eastAsia="zh-CN"/>
              </w:rPr>
            </w:pPr>
            <w:r w:rsidRPr="000551C3">
              <w:rPr>
                <w:rFonts w:hint="eastAsia"/>
                <w:bCs/>
                <w:sz w:val="20"/>
                <w:szCs w:val="20"/>
                <w:lang w:eastAsia="zh-CN"/>
              </w:rPr>
              <w:t>2016.11</w:t>
            </w:r>
            <w:r w:rsidRPr="000551C3">
              <w:rPr>
                <w:rFonts w:hint="eastAsia"/>
                <w:bCs/>
                <w:sz w:val="20"/>
                <w:szCs w:val="20"/>
                <w:lang w:eastAsia="zh-CN"/>
              </w:rPr>
              <w:t>～</w:t>
            </w:r>
            <w:r w:rsidRPr="000551C3">
              <w:rPr>
                <w:rFonts w:hint="eastAsia"/>
                <w:bCs/>
                <w:sz w:val="20"/>
                <w:szCs w:val="20"/>
                <w:lang w:eastAsia="zh-CN"/>
              </w:rPr>
              <w:t xml:space="preserve">2017.01  </w:t>
            </w:r>
            <w:r w:rsidRPr="000551C3">
              <w:rPr>
                <w:rFonts w:ascii="宋体" w:hAnsi="宋体" w:cs="宋体" w:hint="eastAsia"/>
                <w:sz w:val="20"/>
                <w:szCs w:val="20"/>
                <w:lang w:eastAsia="zh-CN"/>
              </w:rPr>
              <w:t>文献调研，了解课题相关内容和国内外研究状况，确定论文方向和选题</w:t>
            </w:r>
            <w:r w:rsidRPr="000551C3">
              <w:rPr>
                <w:rFonts w:hint="eastAsia"/>
                <w:bCs/>
                <w:sz w:val="20"/>
                <w:szCs w:val="20"/>
                <w:lang w:eastAsia="zh-CN"/>
              </w:rPr>
              <w:t>。</w:t>
            </w:r>
          </w:p>
          <w:p w14:paraId="1A85D5D3" w14:textId="77777777" w:rsidR="00A3136C" w:rsidRPr="000551C3" w:rsidRDefault="00A3136C" w:rsidP="00A3136C">
            <w:pPr>
              <w:spacing w:beforeLines="50" w:before="156"/>
              <w:rPr>
                <w:bCs/>
                <w:sz w:val="20"/>
                <w:szCs w:val="20"/>
                <w:lang w:eastAsia="zh-CN"/>
              </w:rPr>
            </w:pPr>
            <w:r w:rsidRPr="000551C3">
              <w:rPr>
                <w:rFonts w:hint="eastAsia"/>
                <w:bCs/>
                <w:sz w:val="20"/>
                <w:szCs w:val="20"/>
                <w:lang w:eastAsia="zh-CN"/>
              </w:rPr>
              <w:t>2017.01</w:t>
            </w:r>
            <w:r w:rsidRPr="000551C3">
              <w:rPr>
                <w:rFonts w:hint="eastAsia"/>
                <w:bCs/>
                <w:sz w:val="20"/>
                <w:szCs w:val="20"/>
                <w:lang w:eastAsia="zh-CN"/>
              </w:rPr>
              <w:t>～</w:t>
            </w:r>
            <w:r w:rsidRPr="000551C3">
              <w:rPr>
                <w:rFonts w:hint="eastAsia"/>
                <w:bCs/>
                <w:sz w:val="20"/>
                <w:szCs w:val="20"/>
                <w:lang w:eastAsia="zh-CN"/>
              </w:rPr>
              <w:t>2017.0</w:t>
            </w:r>
            <w:r w:rsidRPr="000551C3">
              <w:rPr>
                <w:bCs/>
                <w:sz w:val="20"/>
                <w:szCs w:val="20"/>
                <w:lang w:eastAsia="zh-CN"/>
              </w:rPr>
              <w:t>3</w:t>
            </w:r>
            <w:r w:rsidRPr="000551C3">
              <w:rPr>
                <w:rFonts w:hint="eastAsia"/>
                <w:bCs/>
                <w:sz w:val="20"/>
                <w:szCs w:val="20"/>
                <w:lang w:eastAsia="zh-CN"/>
              </w:rPr>
              <w:t xml:space="preserve">  </w:t>
            </w:r>
            <w:r w:rsidRPr="000551C3">
              <w:rPr>
                <w:rFonts w:ascii="宋体" w:hAnsi="宋体" w:cs="宋体" w:hint="eastAsia"/>
                <w:sz w:val="20"/>
                <w:szCs w:val="20"/>
                <w:lang w:eastAsia="zh-CN"/>
              </w:rPr>
              <w:t>掌握项目各模块具体的原理以及自己相关工作的重点和难点，熟悉系统架构的每个细节，编写开题报告，完成论文开题。</w:t>
            </w:r>
          </w:p>
          <w:p w14:paraId="1B68BAA0" w14:textId="77777777" w:rsidR="00A3136C" w:rsidRPr="000551C3" w:rsidRDefault="00A3136C" w:rsidP="00A3136C">
            <w:pPr>
              <w:spacing w:beforeLines="50" w:before="156"/>
              <w:rPr>
                <w:bCs/>
                <w:sz w:val="20"/>
                <w:szCs w:val="20"/>
                <w:lang w:eastAsia="zh-CN"/>
              </w:rPr>
            </w:pPr>
            <w:r w:rsidRPr="000551C3">
              <w:rPr>
                <w:rFonts w:hint="eastAsia"/>
                <w:bCs/>
                <w:sz w:val="20"/>
                <w:szCs w:val="20"/>
                <w:lang w:eastAsia="zh-CN"/>
              </w:rPr>
              <w:t>2017.03</w:t>
            </w:r>
            <w:r w:rsidRPr="000551C3">
              <w:rPr>
                <w:rFonts w:hint="eastAsia"/>
                <w:bCs/>
                <w:sz w:val="20"/>
                <w:szCs w:val="20"/>
                <w:lang w:eastAsia="zh-CN"/>
              </w:rPr>
              <w:t>～</w:t>
            </w:r>
            <w:r w:rsidRPr="000551C3">
              <w:rPr>
                <w:rFonts w:hint="eastAsia"/>
                <w:bCs/>
                <w:sz w:val="20"/>
                <w:szCs w:val="20"/>
                <w:lang w:eastAsia="zh-CN"/>
              </w:rPr>
              <w:t>2017.0</w:t>
            </w:r>
            <w:r w:rsidRPr="000551C3">
              <w:rPr>
                <w:bCs/>
                <w:sz w:val="20"/>
                <w:szCs w:val="20"/>
                <w:lang w:eastAsia="zh-CN"/>
              </w:rPr>
              <w:t xml:space="preserve">5  </w:t>
            </w:r>
            <w:r w:rsidRPr="000551C3">
              <w:rPr>
                <w:rFonts w:ascii="宋体" w:hAnsi="宋体" w:cs="宋体" w:hint="eastAsia"/>
                <w:sz w:val="20"/>
                <w:szCs w:val="20"/>
                <w:lang w:eastAsia="zh-CN"/>
              </w:rPr>
              <w:t>搭建系统开发环境，学习项目各模块所涉及的的技术，熟悉系统架构的每个细节</w:t>
            </w:r>
            <w:r w:rsidRPr="000551C3">
              <w:rPr>
                <w:rFonts w:hint="eastAsia"/>
                <w:bCs/>
                <w:sz w:val="20"/>
                <w:szCs w:val="20"/>
                <w:lang w:eastAsia="zh-CN"/>
              </w:rPr>
              <w:t>。</w:t>
            </w:r>
          </w:p>
          <w:p w14:paraId="1BCC3DBB" w14:textId="77777777" w:rsidR="00A3136C" w:rsidRPr="000551C3" w:rsidRDefault="00A3136C" w:rsidP="00A3136C">
            <w:pPr>
              <w:spacing w:beforeLines="50" w:before="156"/>
              <w:rPr>
                <w:bCs/>
                <w:sz w:val="20"/>
                <w:szCs w:val="20"/>
                <w:lang w:eastAsia="zh-CN"/>
              </w:rPr>
            </w:pPr>
            <w:r w:rsidRPr="000551C3">
              <w:rPr>
                <w:bCs/>
                <w:sz w:val="20"/>
                <w:szCs w:val="20"/>
                <w:lang w:eastAsia="zh-CN"/>
              </w:rPr>
              <w:t>2017.05</w:t>
            </w:r>
            <w:r w:rsidRPr="000551C3">
              <w:rPr>
                <w:rFonts w:hint="eastAsia"/>
                <w:bCs/>
                <w:sz w:val="20"/>
                <w:szCs w:val="20"/>
                <w:lang w:eastAsia="zh-CN"/>
              </w:rPr>
              <w:t>～</w:t>
            </w:r>
            <w:r w:rsidRPr="000551C3">
              <w:rPr>
                <w:rFonts w:hint="eastAsia"/>
                <w:bCs/>
                <w:sz w:val="20"/>
                <w:szCs w:val="20"/>
                <w:lang w:eastAsia="zh-CN"/>
              </w:rPr>
              <w:t>2017.</w:t>
            </w:r>
            <w:r w:rsidRPr="000551C3">
              <w:rPr>
                <w:bCs/>
                <w:sz w:val="20"/>
                <w:szCs w:val="20"/>
                <w:lang w:eastAsia="zh-CN"/>
              </w:rPr>
              <w:t xml:space="preserve">07  </w:t>
            </w:r>
            <w:r w:rsidRPr="000551C3">
              <w:rPr>
                <w:rFonts w:ascii="宋体" w:hAnsi="宋体" w:cs="宋体" w:hint="eastAsia"/>
                <w:sz w:val="20"/>
                <w:szCs w:val="20"/>
                <w:lang w:eastAsia="zh-CN"/>
              </w:rPr>
              <w:t>根据设计文档完成自己相关模块的工作的详细设计，完成代码框架和各个模块的代码编写。</w:t>
            </w:r>
          </w:p>
          <w:p w14:paraId="0568EBDB" w14:textId="77777777" w:rsidR="00A3136C" w:rsidRPr="000551C3" w:rsidRDefault="00A3136C" w:rsidP="00A3136C">
            <w:pPr>
              <w:spacing w:beforeLines="50" w:before="156"/>
              <w:rPr>
                <w:rFonts w:ascii="宋体" w:hAnsi="宋体" w:cs="宋体"/>
                <w:sz w:val="20"/>
                <w:szCs w:val="20"/>
                <w:lang w:eastAsia="zh-CN"/>
              </w:rPr>
            </w:pPr>
            <w:r w:rsidRPr="000551C3">
              <w:rPr>
                <w:rFonts w:hint="eastAsia"/>
                <w:bCs/>
                <w:sz w:val="20"/>
                <w:szCs w:val="20"/>
                <w:lang w:eastAsia="zh-CN"/>
              </w:rPr>
              <w:t>2017.0</w:t>
            </w:r>
            <w:r w:rsidRPr="000551C3">
              <w:rPr>
                <w:bCs/>
                <w:sz w:val="20"/>
                <w:szCs w:val="20"/>
                <w:lang w:eastAsia="zh-CN"/>
              </w:rPr>
              <w:t>7</w:t>
            </w:r>
            <w:r w:rsidRPr="000551C3">
              <w:rPr>
                <w:rFonts w:hint="eastAsia"/>
                <w:bCs/>
                <w:sz w:val="20"/>
                <w:szCs w:val="20"/>
                <w:lang w:eastAsia="zh-CN"/>
              </w:rPr>
              <w:t>～</w:t>
            </w:r>
            <w:r w:rsidRPr="000551C3">
              <w:rPr>
                <w:rFonts w:hint="eastAsia"/>
                <w:bCs/>
                <w:sz w:val="20"/>
                <w:szCs w:val="20"/>
                <w:lang w:eastAsia="zh-CN"/>
              </w:rPr>
              <w:t>2017.</w:t>
            </w:r>
            <w:r w:rsidRPr="000551C3">
              <w:rPr>
                <w:bCs/>
                <w:sz w:val="20"/>
                <w:szCs w:val="20"/>
                <w:lang w:eastAsia="zh-CN"/>
              </w:rPr>
              <w:t>08</w:t>
            </w:r>
            <w:r w:rsidRPr="000551C3">
              <w:rPr>
                <w:rFonts w:hint="eastAsia"/>
                <w:bCs/>
                <w:sz w:val="20"/>
                <w:szCs w:val="20"/>
                <w:lang w:eastAsia="zh-CN"/>
              </w:rPr>
              <w:t xml:space="preserve"> </w:t>
            </w:r>
            <w:r w:rsidRPr="000551C3">
              <w:rPr>
                <w:bCs/>
                <w:sz w:val="20"/>
                <w:szCs w:val="20"/>
                <w:lang w:eastAsia="zh-CN"/>
              </w:rPr>
              <w:t xml:space="preserve"> </w:t>
            </w:r>
            <w:r w:rsidRPr="000551C3">
              <w:rPr>
                <w:rFonts w:hint="eastAsia"/>
                <w:bCs/>
                <w:sz w:val="20"/>
                <w:szCs w:val="20"/>
                <w:lang w:eastAsia="zh-CN"/>
              </w:rPr>
              <w:t>各个</w:t>
            </w:r>
            <w:r w:rsidRPr="000551C3">
              <w:rPr>
                <w:rFonts w:ascii="宋体" w:hAnsi="宋体" w:cs="宋体" w:hint="eastAsia"/>
                <w:sz w:val="20"/>
                <w:szCs w:val="20"/>
                <w:lang w:eastAsia="zh-CN"/>
              </w:rPr>
              <w:t>模块代码的整合，并完成整个系统的测试。同时整理项目的相关文档，完成论文初稿。</w:t>
            </w:r>
          </w:p>
          <w:p w14:paraId="252CD786" w14:textId="77777777" w:rsidR="00DB5FEB" w:rsidRPr="000551C3" w:rsidRDefault="00A3136C" w:rsidP="00A3136C">
            <w:pPr>
              <w:spacing w:beforeLines="50" w:before="156"/>
              <w:rPr>
                <w:bCs/>
                <w:sz w:val="20"/>
                <w:szCs w:val="20"/>
                <w:lang w:eastAsia="zh-CN"/>
              </w:rPr>
            </w:pPr>
            <w:r w:rsidRPr="000551C3">
              <w:rPr>
                <w:sz w:val="20"/>
                <w:szCs w:val="20"/>
                <w:lang w:eastAsia="zh-CN"/>
              </w:rPr>
              <w:t>2017.08</w:t>
            </w:r>
            <w:r w:rsidRPr="000551C3">
              <w:rPr>
                <w:bCs/>
                <w:sz w:val="20"/>
                <w:szCs w:val="20"/>
                <w:lang w:eastAsia="zh-CN"/>
              </w:rPr>
              <w:t>～</w:t>
            </w:r>
            <w:r w:rsidRPr="000551C3">
              <w:rPr>
                <w:bCs/>
                <w:sz w:val="20"/>
                <w:szCs w:val="20"/>
                <w:lang w:eastAsia="zh-CN"/>
              </w:rPr>
              <w:t xml:space="preserve">2017.09  </w:t>
            </w:r>
            <w:r w:rsidRPr="000551C3">
              <w:rPr>
                <w:rFonts w:hint="eastAsia"/>
                <w:bCs/>
                <w:sz w:val="20"/>
                <w:szCs w:val="20"/>
                <w:lang w:eastAsia="zh-CN"/>
              </w:rPr>
              <w:t>修改和完善研究生毕业论文，完成论文定稿。</w:t>
            </w:r>
          </w:p>
          <w:p w14:paraId="4454F48A" w14:textId="77777777" w:rsidR="00A3136C" w:rsidRPr="000551C3" w:rsidRDefault="00A3136C" w:rsidP="00A3136C">
            <w:pPr>
              <w:rPr>
                <w:rFonts w:ascii="宋体" w:hAnsi="宋体"/>
                <w:b/>
                <w:bCs/>
                <w:sz w:val="20"/>
                <w:szCs w:val="20"/>
                <w:lang w:eastAsia="zh-CN"/>
              </w:rPr>
            </w:pPr>
            <w:r w:rsidRPr="000551C3">
              <w:rPr>
                <w:rFonts w:hint="eastAsia"/>
                <w:bCs/>
                <w:sz w:val="20"/>
                <w:szCs w:val="20"/>
                <w:lang w:eastAsia="zh-CN"/>
              </w:rPr>
              <w:t>2017.</w:t>
            </w:r>
            <w:r w:rsidRPr="000551C3">
              <w:rPr>
                <w:bCs/>
                <w:sz w:val="20"/>
                <w:szCs w:val="20"/>
                <w:lang w:eastAsia="zh-CN"/>
              </w:rPr>
              <w:t>09</w:t>
            </w:r>
            <w:r w:rsidRPr="000551C3">
              <w:rPr>
                <w:rFonts w:hint="eastAsia"/>
                <w:bCs/>
                <w:sz w:val="20"/>
                <w:szCs w:val="20"/>
                <w:lang w:eastAsia="zh-CN"/>
              </w:rPr>
              <w:t>～</w:t>
            </w:r>
            <w:r w:rsidRPr="000551C3">
              <w:rPr>
                <w:rFonts w:hint="eastAsia"/>
                <w:bCs/>
                <w:sz w:val="20"/>
                <w:szCs w:val="20"/>
                <w:lang w:eastAsia="zh-CN"/>
              </w:rPr>
              <w:t>2017.</w:t>
            </w:r>
            <w:r w:rsidRPr="000551C3">
              <w:rPr>
                <w:bCs/>
                <w:sz w:val="20"/>
                <w:szCs w:val="20"/>
                <w:lang w:eastAsia="zh-CN"/>
              </w:rPr>
              <w:t xml:space="preserve">10  </w:t>
            </w:r>
            <w:r w:rsidRPr="000551C3">
              <w:rPr>
                <w:rFonts w:hint="eastAsia"/>
                <w:bCs/>
                <w:sz w:val="20"/>
                <w:szCs w:val="20"/>
                <w:lang w:eastAsia="zh-CN"/>
              </w:rPr>
              <w:t>总结研究过程，制作答辩</w:t>
            </w:r>
            <w:r w:rsidRPr="000551C3">
              <w:rPr>
                <w:rFonts w:hint="eastAsia"/>
                <w:bCs/>
                <w:sz w:val="20"/>
                <w:szCs w:val="20"/>
                <w:lang w:eastAsia="zh-CN"/>
              </w:rPr>
              <w:t>PPT</w:t>
            </w:r>
            <w:r w:rsidRPr="000551C3">
              <w:rPr>
                <w:rFonts w:hint="eastAsia"/>
                <w:bCs/>
                <w:sz w:val="20"/>
                <w:szCs w:val="20"/>
                <w:lang w:eastAsia="zh-CN"/>
              </w:rPr>
              <w:t>，完成毕业答辩。</w:t>
            </w:r>
          </w:p>
          <w:p w14:paraId="0A362934" w14:textId="77777777" w:rsidR="00A3136C" w:rsidRDefault="00A3136C">
            <w:pPr>
              <w:rPr>
                <w:rFonts w:ascii="宋体" w:hAnsi="宋体"/>
                <w:b/>
                <w:bCs/>
                <w:lang w:eastAsia="zh-CN"/>
              </w:rPr>
            </w:pPr>
          </w:p>
          <w:p w14:paraId="5AD765EA" w14:textId="77777777" w:rsidR="003808F2" w:rsidRDefault="003808F2">
            <w:pPr>
              <w:snapToGrid w:val="0"/>
              <w:spacing w:line="360" w:lineRule="auto"/>
              <w:ind w:firstLineChars="200" w:firstLine="480"/>
              <w:rPr>
                <w:rFonts w:ascii="宋体" w:hAnsi="宋体"/>
                <w:b/>
                <w:bCs/>
                <w:lang w:eastAsia="zh-CN"/>
              </w:rPr>
            </w:pPr>
          </w:p>
        </w:tc>
      </w:tr>
    </w:tbl>
    <w:p w14:paraId="4BCA07F6" w14:textId="77777777" w:rsidR="003808F2" w:rsidRPr="009C632E" w:rsidRDefault="009C632E" w:rsidP="009C632E">
      <w:pPr>
        <w:widowControl w:val="0"/>
        <w:jc w:val="both"/>
        <w:outlineLvl w:val="0"/>
        <w:rPr>
          <w:b/>
          <w:bCs/>
          <w:kern w:val="2"/>
          <w:sz w:val="32"/>
          <w:lang w:val="en-US" w:eastAsia="zh-CN"/>
        </w:rPr>
      </w:pPr>
      <w:r w:rsidRPr="009C632E">
        <w:rPr>
          <w:rFonts w:hint="eastAsia"/>
          <w:b/>
          <w:bCs/>
          <w:kern w:val="2"/>
          <w:sz w:val="32"/>
          <w:lang w:val="en-US" w:eastAsia="zh-CN"/>
        </w:rPr>
        <w:t>五</w:t>
      </w:r>
      <w:r w:rsidRPr="009C632E">
        <w:rPr>
          <w:b/>
          <w:bCs/>
          <w:kern w:val="2"/>
          <w:sz w:val="32"/>
          <w:lang w:val="en-US" w:eastAsia="zh-CN"/>
        </w:rPr>
        <w:t>、</w:t>
      </w:r>
      <w:r w:rsidRPr="009C632E">
        <w:rPr>
          <w:rFonts w:hint="eastAsia"/>
          <w:b/>
          <w:bCs/>
          <w:kern w:val="2"/>
          <w:sz w:val="32"/>
          <w:lang w:val="en-US" w:eastAsia="zh-CN"/>
        </w:rPr>
        <w:t>预期成果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8"/>
      </w:tblGrid>
      <w:tr w:rsidR="003808F2" w14:paraId="6C2FA1AD" w14:textId="77777777">
        <w:trPr>
          <w:trHeight w:val="3724"/>
          <w:jc w:val="center"/>
        </w:trPr>
        <w:tc>
          <w:tcPr>
            <w:tcW w:w="8528" w:type="dxa"/>
          </w:tcPr>
          <w:p w14:paraId="20A04355" w14:textId="77777777" w:rsidR="009C632E" w:rsidRPr="009C632E" w:rsidRDefault="009C632E" w:rsidP="009C632E">
            <w:pPr>
              <w:spacing w:beforeLines="50" w:before="156"/>
              <w:rPr>
                <w:b/>
                <w:bCs/>
                <w:lang w:eastAsia="zh-CN"/>
              </w:rPr>
            </w:pPr>
            <w:r w:rsidRPr="00EB7551">
              <w:rPr>
                <w:rFonts w:hint="eastAsia"/>
                <w:b/>
                <w:bCs/>
                <w:lang w:eastAsia="zh-CN"/>
              </w:rPr>
              <w:t>应包括软硬件产品、文档、模型、专利、论文等</w:t>
            </w:r>
          </w:p>
          <w:p w14:paraId="3F43DAFC" w14:textId="77777777" w:rsidR="003808F2" w:rsidRPr="00C36C18" w:rsidRDefault="003808F2">
            <w:pPr>
              <w:numPr>
                <w:ilvl w:val="0"/>
                <w:numId w:val="6"/>
              </w:numPr>
              <w:spacing w:beforeLines="50" w:before="156"/>
              <w:rPr>
                <w:rFonts w:ascii="宋体" w:hAnsi="宋体"/>
                <w:bCs/>
                <w:sz w:val="20"/>
                <w:szCs w:val="20"/>
                <w:lang w:eastAsia="zh-CN"/>
              </w:rPr>
            </w:pPr>
            <w:r w:rsidRPr="00C36C18">
              <w:rPr>
                <w:rFonts w:ascii="宋体" w:hAnsi="宋体" w:hint="eastAsia"/>
                <w:bCs/>
                <w:sz w:val="20"/>
                <w:szCs w:val="20"/>
                <w:lang w:eastAsia="zh-CN"/>
              </w:rPr>
              <w:t>完成</w:t>
            </w:r>
            <w:r w:rsidR="007A437B" w:rsidRPr="00C36C18">
              <w:rPr>
                <w:rFonts w:ascii="宋体" w:hAnsi="宋体" w:hint="eastAsia"/>
                <w:bCs/>
                <w:sz w:val="20"/>
                <w:szCs w:val="20"/>
                <w:lang w:eastAsia="zh-CN"/>
              </w:rPr>
              <w:t>基于SP</w:t>
            </w:r>
            <w:r w:rsidR="007A437B" w:rsidRPr="00C36C18">
              <w:rPr>
                <w:rFonts w:ascii="宋体" w:hAnsi="宋体"/>
                <w:bCs/>
                <w:sz w:val="20"/>
                <w:szCs w:val="20"/>
                <w:lang w:eastAsia="zh-CN"/>
              </w:rPr>
              <w:t>ARK</w:t>
            </w:r>
            <w:r w:rsidR="007A437B" w:rsidRPr="00C36C18">
              <w:rPr>
                <w:rFonts w:ascii="宋体" w:hAnsi="宋体" w:hint="eastAsia"/>
                <w:bCs/>
                <w:sz w:val="20"/>
                <w:szCs w:val="20"/>
                <w:lang w:eastAsia="zh-CN"/>
              </w:rPr>
              <w:t>大数据</w:t>
            </w:r>
            <w:r w:rsidR="007A437B" w:rsidRPr="00C36C18">
              <w:rPr>
                <w:rFonts w:ascii="宋体" w:hAnsi="宋体"/>
                <w:bCs/>
                <w:sz w:val="20"/>
                <w:szCs w:val="20"/>
                <w:lang w:eastAsia="zh-CN"/>
              </w:rPr>
              <w:t>处理的系统过滤</w:t>
            </w:r>
            <w:r w:rsidR="007A437B" w:rsidRPr="00C36C18">
              <w:rPr>
                <w:rFonts w:ascii="宋体" w:hAnsi="宋体" w:hint="eastAsia"/>
                <w:bCs/>
                <w:sz w:val="20"/>
                <w:szCs w:val="20"/>
                <w:lang w:eastAsia="zh-CN"/>
              </w:rPr>
              <w:t>推荐</w:t>
            </w:r>
            <w:r w:rsidR="007A437B" w:rsidRPr="00C36C18">
              <w:rPr>
                <w:rFonts w:ascii="宋体" w:hAnsi="宋体"/>
                <w:bCs/>
                <w:sz w:val="20"/>
                <w:szCs w:val="20"/>
                <w:lang w:eastAsia="zh-CN"/>
              </w:rPr>
              <w:t>系统</w:t>
            </w:r>
          </w:p>
          <w:p w14:paraId="2934DDD9" w14:textId="77777777" w:rsidR="003808F2" w:rsidRDefault="003808F2">
            <w:pPr>
              <w:numPr>
                <w:ilvl w:val="0"/>
                <w:numId w:val="6"/>
              </w:numPr>
              <w:spacing w:beforeLines="50" w:before="156"/>
              <w:rPr>
                <w:rFonts w:ascii="宋体" w:hAnsi="宋体"/>
                <w:bCs/>
                <w:szCs w:val="21"/>
                <w:lang w:eastAsia="zh-CN"/>
              </w:rPr>
            </w:pPr>
            <w:r w:rsidRPr="00C36C18">
              <w:rPr>
                <w:rFonts w:ascii="宋体" w:hAnsi="宋体" w:hint="eastAsia"/>
                <w:bCs/>
                <w:sz w:val="20"/>
                <w:szCs w:val="20"/>
                <w:lang w:eastAsia="zh-CN"/>
              </w:rPr>
              <w:t>撰写工程硕士学位论文</w:t>
            </w:r>
          </w:p>
        </w:tc>
      </w:tr>
    </w:tbl>
    <w:p w14:paraId="7A5A4D80" w14:textId="77777777" w:rsidR="00D84956" w:rsidRPr="000E52F2" w:rsidRDefault="00D84956" w:rsidP="00D84956">
      <w:pPr>
        <w:outlineLvl w:val="0"/>
        <w:rPr>
          <w:b/>
          <w:bCs/>
          <w:sz w:val="32"/>
        </w:rPr>
      </w:pPr>
      <w:r>
        <w:rPr>
          <w:rFonts w:hint="eastAsia"/>
          <w:b/>
          <w:bCs/>
          <w:sz w:val="32"/>
        </w:rPr>
        <w:lastRenderedPageBreak/>
        <w:t>六</w:t>
      </w:r>
      <w:r w:rsidRPr="000E52F2">
        <w:rPr>
          <w:rFonts w:hint="eastAsia"/>
          <w:b/>
          <w:bCs/>
          <w:sz w:val="32"/>
        </w:rPr>
        <w:t>、</w:t>
      </w:r>
      <w:r>
        <w:rPr>
          <w:rFonts w:hint="eastAsia"/>
          <w:b/>
          <w:bCs/>
          <w:sz w:val="32"/>
        </w:rPr>
        <w:t>审核意见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8"/>
      </w:tblGrid>
      <w:tr w:rsidR="00D84956" w14:paraId="5B7CBBE1" w14:textId="77777777" w:rsidTr="00234133">
        <w:trPr>
          <w:trHeight w:val="4044"/>
          <w:jc w:val="center"/>
        </w:trPr>
        <w:tc>
          <w:tcPr>
            <w:tcW w:w="8528" w:type="dxa"/>
          </w:tcPr>
          <w:p w14:paraId="755C17D1" w14:textId="77777777" w:rsidR="00D84956" w:rsidRDefault="00D84956" w:rsidP="00234133">
            <w:pPr>
              <w:spacing w:beforeLines="50" w:before="156"/>
              <w:rPr>
                <w:b/>
                <w:bCs/>
                <w:lang w:eastAsia="zh-CN"/>
              </w:rPr>
            </w:pPr>
            <w:r>
              <w:rPr>
                <w:rFonts w:hint="eastAsia"/>
                <w:b/>
                <w:bCs/>
                <w:lang w:eastAsia="zh-CN"/>
              </w:rPr>
              <w:t>导师意见</w:t>
            </w:r>
          </w:p>
          <w:p w14:paraId="690A918D" w14:textId="77777777" w:rsidR="00D84956" w:rsidRDefault="00D84956" w:rsidP="00234133">
            <w:pPr>
              <w:rPr>
                <w:b/>
                <w:bCs/>
                <w:lang w:eastAsia="zh-CN"/>
              </w:rPr>
            </w:pPr>
          </w:p>
          <w:p w14:paraId="557ECC53" w14:textId="77777777" w:rsidR="00D84956" w:rsidRDefault="00D84956" w:rsidP="00234133">
            <w:pPr>
              <w:rPr>
                <w:b/>
                <w:bCs/>
                <w:lang w:eastAsia="zh-CN"/>
              </w:rPr>
            </w:pPr>
          </w:p>
          <w:p w14:paraId="7C7180E3" w14:textId="77777777" w:rsidR="00D84956" w:rsidRDefault="00D84956" w:rsidP="00234133">
            <w:pPr>
              <w:wordWrap w:val="0"/>
              <w:ind w:right="420"/>
              <w:rPr>
                <w:b/>
                <w:bCs/>
                <w:lang w:eastAsia="zh-CN"/>
              </w:rPr>
            </w:pPr>
          </w:p>
          <w:p w14:paraId="296A8485" w14:textId="77777777" w:rsidR="00D84956" w:rsidRDefault="00D84956" w:rsidP="00234133">
            <w:pPr>
              <w:wordWrap w:val="0"/>
              <w:ind w:right="420"/>
              <w:rPr>
                <w:b/>
                <w:bCs/>
                <w:lang w:eastAsia="zh-CN"/>
              </w:rPr>
            </w:pPr>
          </w:p>
          <w:p w14:paraId="766AA620" w14:textId="77777777" w:rsidR="00D84956" w:rsidRDefault="00D84956" w:rsidP="00234133">
            <w:pPr>
              <w:wordWrap w:val="0"/>
              <w:ind w:right="420"/>
              <w:rPr>
                <w:b/>
                <w:bCs/>
                <w:lang w:eastAsia="zh-CN"/>
              </w:rPr>
            </w:pPr>
          </w:p>
          <w:p w14:paraId="74740239" w14:textId="77777777" w:rsidR="00D84956" w:rsidRDefault="00D84956" w:rsidP="00234133">
            <w:pPr>
              <w:wordWrap w:val="0"/>
              <w:ind w:right="420"/>
              <w:rPr>
                <w:b/>
                <w:bCs/>
                <w:lang w:eastAsia="zh-CN"/>
              </w:rPr>
            </w:pPr>
          </w:p>
          <w:p w14:paraId="2186346D" w14:textId="77777777" w:rsidR="00D84956" w:rsidRDefault="00D84956" w:rsidP="00234133">
            <w:pPr>
              <w:wordWrap w:val="0"/>
              <w:ind w:right="420"/>
              <w:rPr>
                <w:b/>
                <w:bCs/>
                <w:lang w:eastAsia="zh-CN"/>
              </w:rPr>
            </w:pPr>
          </w:p>
          <w:p w14:paraId="34960CD8" w14:textId="77777777" w:rsidR="00D84956" w:rsidRDefault="00D84956" w:rsidP="00234133">
            <w:pPr>
              <w:wordWrap w:val="0"/>
              <w:ind w:right="420"/>
              <w:rPr>
                <w:b/>
                <w:bCs/>
                <w:lang w:eastAsia="zh-CN"/>
              </w:rPr>
            </w:pPr>
          </w:p>
          <w:p w14:paraId="7B778CBD" w14:textId="77777777" w:rsidR="00D84956" w:rsidRDefault="00D84956" w:rsidP="00234133">
            <w:pPr>
              <w:wordWrap w:val="0"/>
              <w:ind w:right="420"/>
              <w:rPr>
                <w:b/>
                <w:bCs/>
                <w:lang w:eastAsia="zh-CN"/>
              </w:rPr>
            </w:pPr>
          </w:p>
          <w:p w14:paraId="345F196F" w14:textId="77777777" w:rsidR="00D84956" w:rsidRDefault="00D84956" w:rsidP="00234133">
            <w:pPr>
              <w:wordWrap w:val="0"/>
              <w:ind w:right="420"/>
              <w:rPr>
                <w:b/>
                <w:bCs/>
                <w:lang w:eastAsia="zh-CN"/>
              </w:rPr>
            </w:pPr>
          </w:p>
          <w:p w14:paraId="3F5F8B05" w14:textId="77777777" w:rsidR="00D84956" w:rsidRDefault="00D84956" w:rsidP="00234133">
            <w:pPr>
              <w:wordWrap w:val="0"/>
              <w:ind w:right="420"/>
              <w:rPr>
                <w:b/>
                <w:bCs/>
                <w:lang w:eastAsia="zh-CN"/>
              </w:rPr>
            </w:pPr>
          </w:p>
          <w:p w14:paraId="4F651489" w14:textId="77777777" w:rsidR="00D84956" w:rsidRDefault="00D84956" w:rsidP="00234133">
            <w:pPr>
              <w:wordWrap w:val="0"/>
              <w:ind w:right="420"/>
              <w:rPr>
                <w:b/>
                <w:bCs/>
                <w:lang w:eastAsia="zh-CN"/>
              </w:rPr>
            </w:pPr>
          </w:p>
          <w:p w14:paraId="73D19DD0" w14:textId="77777777" w:rsidR="00D84956" w:rsidRDefault="00D84956" w:rsidP="00234133">
            <w:pPr>
              <w:wordWrap w:val="0"/>
              <w:ind w:right="420" w:firstLineChars="881" w:firstLine="2114"/>
              <w:rPr>
                <w:b/>
                <w:bCs/>
                <w:lang w:eastAsia="zh-CN"/>
              </w:rPr>
            </w:pPr>
            <w:r>
              <w:rPr>
                <w:rFonts w:hint="eastAsia"/>
                <w:b/>
                <w:bCs/>
                <w:lang w:eastAsia="zh-CN"/>
              </w:rPr>
              <w:t>导师签名：</w:t>
            </w:r>
            <w:r>
              <w:rPr>
                <w:rFonts w:hint="eastAsia"/>
                <w:b/>
                <w:bCs/>
                <w:lang w:eastAsia="zh-CN"/>
              </w:rPr>
              <w:t xml:space="preserve"> </w:t>
            </w:r>
          </w:p>
          <w:p w14:paraId="4BA030CB" w14:textId="77777777" w:rsidR="00D84956" w:rsidRDefault="00D84956" w:rsidP="00234133">
            <w:pPr>
              <w:tabs>
                <w:tab w:val="left" w:pos="6406"/>
              </w:tabs>
              <w:wordWrap w:val="0"/>
              <w:ind w:right="420"/>
              <w:jc w:val="right"/>
              <w:rPr>
                <w:b/>
                <w:bCs/>
                <w:lang w:eastAsia="zh-CN"/>
              </w:rPr>
            </w:pPr>
            <w:r>
              <w:rPr>
                <w:rFonts w:hint="eastAsia"/>
                <w:b/>
                <w:bCs/>
                <w:lang w:eastAsia="zh-CN"/>
              </w:rPr>
              <w:t>年</w:t>
            </w:r>
            <w:r>
              <w:rPr>
                <w:rFonts w:hint="eastAsia"/>
                <w:b/>
                <w:bCs/>
                <w:lang w:eastAsia="zh-CN"/>
              </w:rPr>
              <w:t xml:space="preserve">    </w:t>
            </w:r>
            <w:r>
              <w:rPr>
                <w:rFonts w:hint="eastAsia"/>
                <w:b/>
                <w:bCs/>
                <w:lang w:eastAsia="zh-CN"/>
              </w:rPr>
              <w:t>月</w:t>
            </w:r>
            <w:r>
              <w:rPr>
                <w:rFonts w:hint="eastAsia"/>
                <w:b/>
                <w:bCs/>
                <w:lang w:eastAsia="zh-CN"/>
              </w:rPr>
              <w:t xml:space="preserve">    </w:t>
            </w:r>
            <w:r>
              <w:rPr>
                <w:rFonts w:hint="eastAsia"/>
                <w:b/>
                <w:bCs/>
                <w:lang w:eastAsia="zh-CN"/>
              </w:rPr>
              <w:t>日</w:t>
            </w:r>
          </w:p>
        </w:tc>
      </w:tr>
      <w:tr w:rsidR="00D84956" w14:paraId="6180CD1C" w14:textId="77777777" w:rsidTr="00234133">
        <w:trPr>
          <w:trHeight w:val="3730"/>
          <w:jc w:val="center"/>
        </w:trPr>
        <w:tc>
          <w:tcPr>
            <w:tcW w:w="8528" w:type="dxa"/>
          </w:tcPr>
          <w:p w14:paraId="5B40824D" w14:textId="77777777" w:rsidR="00D84956" w:rsidRDefault="00D84956" w:rsidP="00234133">
            <w:pPr>
              <w:spacing w:beforeLines="50" w:before="156"/>
              <w:rPr>
                <w:b/>
                <w:bCs/>
                <w:lang w:eastAsia="zh-CN"/>
              </w:rPr>
            </w:pPr>
            <w:r>
              <w:rPr>
                <w:rFonts w:hint="eastAsia"/>
                <w:b/>
                <w:bCs/>
                <w:lang w:eastAsia="zh-CN"/>
              </w:rPr>
              <w:t>培养单位负责人意见</w:t>
            </w:r>
          </w:p>
          <w:p w14:paraId="54D39C76" w14:textId="77777777" w:rsidR="00D84956" w:rsidRDefault="00D84956" w:rsidP="00234133">
            <w:pPr>
              <w:rPr>
                <w:b/>
                <w:bCs/>
                <w:lang w:eastAsia="zh-CN"/>
              </w:rPr>
            </w:pPr>
          </w:p>
          <w:p w14:paraId="55264890" w14:textId="77777777" w:rsidR="00D84956" w:rsidRDefault="00D84956" w:rsidP="00234133">
            <w:pPr>
              <w:rPr>
                <w:b/>
                <w:bCs/>
                <w:lang w:eastAsia="zh-CN"/>
              </w:rPr>
            </w:pPr>
          </w:p>
          <w:p w14:paraId="38BA9328" w14:textId="77777777" w:rsidR="00D84956" w:rsidRDefault="00D84956" w:rsidP="00234133">
            <w:pPr>
              <w:rPr>
                <w:b/>
                <w:bCs/>
                <w:lang w:eastAsia="zh-CN"/>
              </w:rPr>
            </w:pPr>
          </w:p>
          <w:p w14:paraId="68AC2D03" w14:textId="77777777" w:rsidR="00D84956" w:rsidRDefault="00D84956" w:rsidP="00234133">
            <w:pPr>
              <w:rPr>
                <w:b/>
                <w:bCs/>
                <w:lang w:eastAsia="zh-CN"/>
              </w:rPr>
            </w:pPr>
          </w:p>
          <w:p w14:paraId="3047B0DF" w14:textId="77777777" w:rsidR="00D84956" w:rsidRDefault="00D84956" w:rsidP="00234133">
            <w:pPr>
              <w:rPr>
                <w:b/>
                <w:bCs/>
                <w:lang w:eastAsia="zh-CN"/>
              </w:rPr>
            </w:pPr>
          </w:p>
          <w:p w14:paraId="49591A40" w14:textId="77777777" w:rsidR="00D84956" w:rsidRDefault="00D84956" w:rsidP="00234133">
            <w:pPr>
              <w:rPr>
                <w:b/>
                <w:bCs/>
                <w:lang w:eastAsia="zh-CN"/>
              </w:rPr>
            </w:pPr>
          </w:p>
          <w:p w14:paraId="7A50EEC6" w14:textId="77777777" w:rsidR="00D84956" w:rsidRDefault="00D84956" w:rsidP="00234133">
            <w:pPr>
              <w:rPr>
                <w:b/>
                <w:bCs/>
                <w:lang w:eastAsia="zh-CN"/>
              </w:rPr>
            </w:pPr>
          </w:p>
          <w:p w14:paraId="0DE526DB" w14:textId="77777777" w:rsidR="00D84956" w:rsidRDefault="00D84956" w:rsidP="00234133">
            <w:pPr>
              <w:rPr>
                <w:b/>
                <w:bCs/>
                <w:lang w:eastAsia="zh-CN"/>
              </w:rPr>
            </w:pPr>
          </w:p>
          <w:p w14:paraId="2B105C07" w14:textId="77777777" w:rsidR="00D84956" w:rsidRDefault="00D84956" w:rsidP="00234133">
            <w:pPr>
              <w:rPr>
                <w:b/>
                <w:bCs/>
                <w:lang w:eastAsia="zh-CN"/>
              </w:rPr>
            </w:pPr>
          </w:p>
          <w:p w14:paraId="2DA7426C" w14:textId="77777777" w:rsidR="00D84956" w:rsidRDefault="00D84956" w:rsidP="00234133">
            <w:pPr>
              <w:rPr>
                <w:b/>
                <w:bCs/>
                <w:lang w:eastAsia="zh-CN"/>
              </w:rPr>
            </w:pPr>
          </w:p>
          <w:p w14:paraId="04AC06D3" w14:textId="77777777" w:rsidR="00D84956" w:rsidRDefault="00D84956" w:rsidP="00234133">
            <w:pPr>
              <w:rPr>
                <w:b/>
                <w:bCs/>
                <w:lang w:eastAsia="zh-CN"/>
              </w:rPr>
            </w:pPr>
          </w:p>
          <w:p w14:paraId="568E7B1B" w14:textId="77777777" w:rsidR="00D84956" w:rsidRDefault="00D84956" w:rsidP="00234133">
            <w:pPr>
              <w:ind w:right="420" w:firstLineChars="896" w:firstLine="2150"/>
              <w:rPr>
                <w:b/>
                <w:bCs/>
                <w:lang w:eastAsia="zh-CN"/>
              </w:rPr>
            </w:pPr>
            <w:r>
              <w:rPr>
                <w:rFonts w:hint="eastAsia"/>
                <w:b/>
                <w:bCs/>
                <w:lang w:eastAsia="zh-CN"/>
              </w:rPr>
              <w:t>培养单位负责人签名：</w:t>
            </w:r>
          </w:p>
          <w:p w14:paraId="3315AC53" w14:textId="77777777" w:rsidR="00D84956" w:rsidRDefault="00D84956" w:rsidP="00234133">
            <w:pPr>
              <w:ind w:right="420"/>
              <w:jc w:val="right"/>
              <w:rPr>
                <w:b/>
                <w:bCs/>
              </w:rPr>
            </w:pP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254986A9" w14:textId="77777777" w:rsidR="003808F2" w:rsidRDefault="003808F2">
      <w:pPr>
        <w:rPr>
          <w:lang w:eastAsia="zh-CN"/>
        </w:rPr>
      </w:pPr>
    </w:p>
    <w:sectPr w:rsidR="003808F2">
      <w:footerReference w:type="even" r:id="rId18"/>
      <w:footerReference w:type="default" r:id="rId19"/>
      <w:pgSz w:w="10433" w:h="14742"/>
      <w:pgMar w:top="907" w:right="851" w:bottom="907" w:left="851"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FDC3A" w14:textId="77777777" w:rsidR="008B0A4B" w:rsidRDefault="008B0A4B">
      <w:r>
        <w:separator/>
      </w:r>
    </w:p>
  </w:endnote>
  <w:endnote w:type="continuationSeparator" w:id="0">
    <w:p w14:paraId="1A030A48" w14:textId="77777777" w:rsidR="008B0A4B" w:rsidRDefault="008B0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Batang">
    <w:panose1 w:val="02030600000101010101"/>
    <w:charset w:val="81"/>
    <w:family w:val="auto"/>
    <w:pitch w:val="variable"/>
    <w:sig w:usb0="B00002AF" w:usb1="69D77CFB" w:usb2="00000030" w:usb3="00000000" w:csb0="0008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icrosoft JhengHei">
    <w:panose1 w:val="020B0604030504040204"/>
    <w:charset w:val="88"/>
    <w:family w:val="auto"/>
    <w:pitch w:val="variable"/>
    <w:sig w:usb0="00000087" w:usb1="288F4000" w:usb2="00000016" w:usb3="00000000" w:csb0="00100009" w:csb1="00000000"/>
  </w:font>
  <w:font w:name="PMingLiU">
    <w:panose1 w:val="02020500000000000000"/>
    <w:charset w:val="88"/>
    <w:family w:val="auto"/>
    <w:pitch w:val="variable"/>
    <w:sig w:usb0="A00002FF" w:usb1="28CFFCFA" w:usb2="00000016" w:usb3="00000000" w:csb0="00100001" w:csb1="00000000"/>
  </w:font>
  <w:font w:name="仿宋_GB2312">
    <w:altName w:val="Malgun Gothic Semilight"/>
    <w:charset w:val="86"/>
    <w:family w:val="modern"/>
    <w:pitch w:val="fixed"/>
    <w:sig w:usb0="00000001" w:usb1="080E0000" w:usb2="00000010" w:usb3="00000000" w:csb0="00040000" w:csb1="00000000"/>
  </w:font>
  <w:font w:name="MS Sans Serif">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ˎ̥">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E5833" w14:textId="77777777" w:rsidR="007003CD" w:rsidRDefault="007003C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3</w:t>
    </w:r>
    <w:r>
      <w:fldChar w:fldCharType="end"/>
    </w:r>
  </w:p>
  <w:p w14:paraId="68CA92C3" w14:textId="77777777" w:rsidR="007003CD" w:rsidRDefault="007003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566FA" w14:textId="77777777" w:rsidR="007003CD" w:rsidRDefault="007003C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7235DB">
      <w:rPr>
        <w:rStyle w:val="PageNumber"/>
        <w:noProof/>
      </w:rPr>
      <w:t>5</w:t>
    </w:r>
    <w:r>
      <w:fldChar w:fldCharType="end"/>
    </w:r>
  </w:p>
  <w:p w14:paraId="449C8C11" w14:textId="77777777" w:rsidR="007003CD" w:rsidRDefault="007003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F4E58" w14:textId="77777777" w:rsidR="008B0A4B" w:rsidRDefault="008B0A4B">
      <w:r>
        <w:separator/>
      </w:r>
    </w:p>
  </w:footnote>
  <w:footnote w:type="continuationSeparator" w:id="0">
    <w:p w14:paraId="3712A566" w14:textId="77777777" w:rsidR="008B0A4B" w:rsidRDefault="008B0A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5A742C"/>
    <w:lvl w:ilvl="0">
      <w:start w:val="1"/>
      <w:numFmt w:val="decimal"/>
      <w:pStyle w:val="ListNumber5"/>
      <w:lvlText w:val="%1."/>
      <w:lvlJc w:val="left"/>
      <w:pPr>
        <w:tabs>
          <w:tab w:val="num" w:pos="2040"/>
        </w:tabs>
        <w:ind w:leftChars="800" w:left="2040" w:hangingChars="200" w:hanging="360"/>
      </w:pPr>
    </w:lvl>
  </w:abstractNum>
  <w:abstractNum w:abstractNumId="1">
    <w:nsid w:val="FFFFFF7D"/>
    <w:multiLevelType w:val="singleLevel"/>
    <w:tmpl w:val="CE22934C"/>
    <w:lvl w:ilvl="0">
      <w:start w:val="1"/>
      <w:numFmt w:val="decimal"/>
      <w:pStyle w:val="ListNumber4"/>
      <w:lvlText w:val="%1."/>
      <w:lvlJc w:val="left"/>
      <w:pPr>
        <w:tabs>
          <w:tab w:val="num" w:pos="1620"/>
        </w:tabs>
        <w:ind w:leftChars="600" w:left="1620" w:hangingChars="200" w:hanging="360"/>
      </w:pPr>
    </w:lvl>
  </w:abstractNum>
  <w:abstractNum w:abstractNumId="2">
    <w:nsid w:val="FFFFFF7E"/>
    <w:multiLevelType w:val="singleLevel"/>
    <w:tmpl w:val="1C7C3052"/>
    <w:lvl w:ilvl="0">
      <w:start w:val="1"/>
      <w:numFmt w:val="decimal"/>
      <w:pStyle w:val="ListNumber3"/>
      <w:lvlText w:val="%1."/>
      <w:lvlJc w:val="left"/>
      <w:pPr>
        <w:tabs>
          <w:tab w:val="num" w:pos="1200"/>
        </w:tabs>
        <w:ind w:leftChars="400" w:left="1200" w:hangingChars="200" w:hanging="360"/>
      </w:pPr>
    </w:lvl>
  </w:abstractNum>
  <w:abstractNum w:abstractNumId="3">
    <w:nsid w:val="FFFFFF7F"/>
    <w:multiLevelType w:val="singleLevel"/>
    <w:tmpl w:val="7898CFA6"/>
    <w:lvl w:ilvl="0">
      <w:start w:val="1"/>
      <w:numFmt w:val="decimal"/>
      <w:pStyle w:val="ListNumber2"/>
      <w:lvlText w:val="%1."/>
      <w:lvlJc w:val="left"/>
      <w:pPr>
        <w:tabs>
          <w:tab w:val="num" w:pos="780"/>
        </w:tabs>
        <w:ind w:leftChars="200" w:left="780" w:hangingChars="200" w:hanging="360"/>
      </w:pPr>
    </w:lvl>
  </w:abstractNum>
  <w:abstractNum w:abstractNumId="4">
    <w:nsid w:val="FFFFFF80"/>
    <w:multiLevelType w:val="singleLevel"/>
    <w:tmpl w:val="6442C460"/>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77EAC0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B23C3306"/>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602233C"/>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7F811E8"/>
    <w:lvl w:ilvl="0">
      <w:start w:val="1"/>
      <w:numFmt w:val="decimal"/>
      <w:pStyle w:val="ListNumber"/>
      <w:lvlText w:val="%1."/>
      <w:lvlJc w:val="left"/>
      <w:pPr>
        <w:tabs>
          <w:tab w:val="num" w:pos="360"/>
        </w:tabs>
        <w:ind w:left="360" w:hangingChars="200" w:hanging="360"/>
      </w:pPr>
    </w:lvl>
  </w:abstractNum>
  <w:abstractNum w:abstractNumId="9">
    <w:nsid w:val="FFFFFF89"/>
    <w:multiLevelType w:val="singleLevel"/>
    <w:tmpl w:val="52DE9C4E"/>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6645E1F"/>
    <w:multiLevelType w:val="hybridMultilevel"/>
    <w:tmpl w:val="07CA4F72"/>
    <w:lvl w:ilvl="0" w:tplc="C0062B0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EA356C"/>
    <w:multiLevelType w:val="hybridMultilevel"/>
    <w:tmpl w:val="54A23C10"/>
    <w:lvl w:ilvl="0" w:tplc="193EB0FC">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1B827723"/>
    <w:multiLevelType w:val="multilevel"/>
    <w:tmpl w:val="0409001D"/>
    <w:styleLink w:val="8"/>
    <w:lvl w:ilvl="0">
      <w:start w:val="4"/>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D5864A4"/>
    <w:multiLevelType w:val="hybridMultilevel"/>
    <w:tmpl w:val="0F2454D4"/>
    <w:lvl w:ilvl="0" w:tplc="E7B252D4">
      <w:start w:val="1"/>
      <w:numFmt w:val="decimal"/>
      <w:lvlText w:val="%1)"/>
      <w:lvlJc w:val="left"/>
      <w:pPr>
        <w:ind w:left="780" w:hanging="360"/>
      </w:pPr>
      <w:rPr>
        <w:rFonts w:hint="eastAsia"/>
        <w:b w:val="0"/>
        <w:sz w:val="20"/>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1DFC00ED"/>
    <w:multiLevelType w:val="multilevel"/>
    <w:tmpl w:val="E87A13DC"/>
    <w:numStyleLink w:val="5"/>
  </w:abstractNum>
  <w:abstractNum w:abstractNumId="15">
    <w:nsid w:val="1ECF3305"/>
    <w:multiLevelType w:val="multilevel"/>
    <w:tmpl w:val="0409001D"/>
    <w:styleLink w:val="7"/>
    <w:lvl w:ilvl="0">
      <w:start w:val="4"/>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1E50E2F"/>
    <w:multiLevelType w:val="multilevel"/>
    <w:tmpl w:val="746CCA1A"/>
    <w:styleLink w:val="paper"/>
    <w:lvl w:ilvl="0">
      <w:start w:val="1"/>
      <w:numFmt w:val="chineseCountingThousand"/>
      <w:lvlText w:val="第%1章"/>
      <w:lvlJc w:val="center"/>
      <w:pPr>
        <w:ind w:left="1418" w:hanging="1129"/>
      </w:pPr>
      <w:rPr>
        <w:rFonts w:hint="default"/>
      </w:rPr>
    </w:lvl>
    <w:lvl w:ilvl="1">
      <w:start w:val="1"/>
      <w:numFmt w:val="decimal"/>
      <w:isLgl/>
      <w:lvlText w:val="%1.%2"/>
      <w:lvlJc w:val="left"/>
      <w:pPr>
        <w:ind w:left="1418" w:hanging="845"/>
      </w:pPr>
      <w:rPr>
        <w:rFonts w:hint="eastAsia"/>
      </w:rPr>
    </w:lvl>
    <w:lvl w:ilvl="2">
      <w:start w:val="1"/>
      <w:numFmt w:val="decimal"/>
      <w:isLgl/>
      <w:lvlText w:val="%1.%2.%3"/>
      <w:lvlJc w:val="left"/>
      <w:pPr>
        <w:ind w:left="2211" w:hanging="1354"/>
      </w:pPr>
      <w:rPr>
        <w:rFonts w:hint="eastAsia"/>
      </w:rPr>
    </w:lvl>
    <w:lvl w:ilvl="3">
      <w:start w:val="1"/>
      <w:numFmt w:val="decimal"/>
      <w:isLgl/>
      <w:lvlText w:val="%1.%2.%3.%4"/>
      <w:lvlJc w:val="left"/>
      <w:pPr>
        <w:ind w:left="3005" w:hanging="1864"/>
      </w:pPr>
      <w:rPr>
        <w:rFonts w:hint="eastAsia"/>
      </w:rPr>
    </w:lvl>
    <w:lvl w:ilvl="4">
      <w:start w:val="1"/>
      <w:numFmt w:val="decimal"/>
      <w:isLgl/>
      <w:lvlText w:val="%1.%2.%3.%4.%5"/>
      <w:lvlJc w:val="left"/>
      <w:pPr>
        <w:ind w:left="2270" w:hanging="845"/>
      </w:pPr>
      <w:rPr>
        <w:rFonts w:hint="eastAsia"/>
      </w:rPr>
    </w:lvl>
    <w:lvl w:ilvl="5">
      <w:start w:val="1"/>
      <w:numFmt w:val="decimal"/>
      <w:isLgl/>
      <w:lvlText w:val="%1.%2.%3.%4.%5.%6"/>
      <w:lvlJc w:val="left"/>
      <w:pPr>
        <w:ind w:left="2554" w:hanging="845"/>
      </w:pPr>
      <w:rPr>
        <w:rFonts w:hint="eastAsia"/>
      </w:rPr>
    </w:lvl>
    <w:lvl w:ilvl="6">
      <w:start w:val="1"/>
      <w:numFmt w:val="decimal"/>
      <w:isLgl/>
      <w:lvlText w:val="%1.%2.%3.%4.%5.%6.%7"/>
      <w:lvlJc w:val="left"/>
      <w:pPr>
        <w:ind w:left="2838" w:hanging="845"/>
      </w:pPr>
      <w:rPr>
        <w:rFonts w:hint="eastAsia"/>
      </w:rPr>
    </w:lvl>
    <w:lvl w:ilvl="7">
      <w:start w:val="1"/>
      <w:numFmt w:val="decimal"/>
      <w:isLgl/>
      <w:lvlText w:val="%1.%2.%3.%4.%5.%6.%7.%8"/>
      <w:lvlJc w:val="left"/>
      <w:pPr>
        <w:ind w:left="3122" w:hanging="845"/>
      </w:pPr>
      <w:rPr>
        <w:rFonts w:hint="eastAsia"/>
      </w:rPr>
    </w:lvl>
    <w:lvl w:ilvl="8">
      <w:start w:val="1"/>
      <w:numFmt w:val="decimal"/>
      <w:isLgl/>
      <w:lvlText w:val="%1.%2.%3.%4.%5.%6.%7.%8.%9"/>
      <w:lvlJc w:val="left"/>
      <w:pPr>
        <w:ind w:left="3406" w:hanging="845"/>
      </w:pPr>
      <w:rPr>
        <w:rFonts w:hint="eastAsia"/>
      </w:rPr>
    </w:lvl>
  </w:abstractNum>
  <w:abstractNum w:abstractNumId="17">
    <w:nsid w:val="275D555D"/>
    <w:multiLevelType w:val="multilevel"/>
    <w:tmpl w:val="275D555D"/>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pStyle w:val="Heading4"/>
      <w:lvlText w:val="%4."/>
      <w:lvlJc w:val="left"/>
      <w:pPr>
        <w:tabs>
          <w:tab w:val="num" w:pos="1680"/>
        </w:tabs>
        <w:ind w:left="1680" w:hanging="420"/>
      </w:pPr>
    </w:lvl>
    <w:lvl w:ilvl="4">
      <w:start w:val="1"/>
      <w:numFmt w:val="lowerLetter"/>
      <w:pStyle w:val="Heading5"/>
      <w:lvlText w:val="%5)"/>
      <w:lvlJc w:val="left"/>
      <w:pPr>
        <w:tabs>
          <w:tab w:val="num" w:pos="2100"/>
        </w:tabs>
        <w:ind w:left="2100" w:hanging="420"/>
      </w:pPr>
    </w:lvl>
    <w:lvl w:ilvl="5">
      <w:start w:val="1"/>
      <w:numFmt w:val="lowerRoman"/>
      <w:pStyle w:val="Heading6"/>
      <w:lvlText w:val="%6."/>
      <w:lvlJc w:val="right"/>
      <w:pPr>
        <w:tabs>
          <w:tab w:val="num" w:pos="2520"/>
        </w:tabs>
        <w:ind w:left="2520" w:hanging="420"/>
      </w:pPr>
    </w:lvl>
    <w:lvl w:ilvl="6">
      <w:start w:val="1"/>
      <w:numFmt w:val="decimal"/>
      <w:pStyle w:val="Heading7"/>
      <w:lvlText w:val="%7."/>
      <w:lvlJc w:val="left"/>
      <w:pPr>
        <w:tabs>
          <w:tab w:val="num" w:pos="2940"/>
        </w:tabs>
        <w:ind w:left="2940" w:hanging="420"/>
      </w:pPr>
    </w:lvl>
    <w:lvl w:ilvl="7">
      <w:start w:val="1"/>
      <w:numFmt w:val="lowerLetter"/>
      <w:pStyle w:val="Heading8"/>
      <w:lvlText w:val="%8)"/>
      <w:lvlJc w:val="left"/>
      <w:pPr>
        <w:tabs>
          <w:tab w:val="num" w:pos="3360"/>
        </w:tabs>
        <w:ind w:left="3360" w:hanging="420"/>
      </w:pPr>
    </w:lvl>
    <w:lvl w:ilvl="8">
      <w:start w:val="1"/>
      <w:numFmt w:val="lowerRoman"/>
      <w:pStyle w:val="Heading9"/>
      <w:lvlText w:val="%9."/>
      <w:lvlJc w:val="right"/>
      <w:pPr>
        <w:tabs>
          <w:tab w:val="num" w:pos="3780"/>
        </w:tabs>
        <w:ind w:left="3780" w:hanging="420"/>
      </w:pPr>
    </w:lvl>
  </w:abstractNum>
  <w:abstractNum w:abstractNumId="18">
    <w:nsid w:val="27A76D21"/>
    <w:multiLevelType w:val="multilevel"/>
    <w:tmpl w:val="27A76D21"/>
    <w:lvl w:ilvl="0">
      <w:start w:val="1"/>
      <w:numFmt w:val="decimal"/>
      <w:lvlText w:val="%1."/>
      <w:lvlJc w:val="left"/>
      <w:pPr>
        <w:tabs>
          <w:tab w:val="num" w:pos="420"/>
        </w:tabs>
        <w:ind w:left="420" w:hanging="420"/>
      </w:pPr>
      <w:rPr>
        <w:rFonts w:hint="eastAsia"/>
      </w:rPr>
    </w:lvl>
    <w:lvl w:ilvl="1">
      <w:start w:val="2"/>
      <w:numFmt w:val="decimal"/>
      <w:pStyle w:val="Heading2"/>
      <w:isLgl/>
      <w:lvlText w:val="%1.%2"/>
      <w:lvlJc w:val="left"/>
      <w:pPr>
        <w:ind w:left="825" w:hanging="40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19">
    <w:nsid w:val="27AF0DBA"/>
    <w:multiLevelType w:val="hybridMultilevel"/>
    <w:tmpl w:val="8AF0A7AC"/>
    <w:lvl w:ilvl="0" w:tplc="1F428696">
      <w:start w:val="1"/>
      <w:numFmt w:val="decimal"/>
      <w:pStyle w:val="a"/>
      <w:lvlText w:val="4.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00F5CF3"/>
    <w:multiLevelType w:val="hybridMultilevel"/>
    <w:tmpl w:val="90C68638"/>
    <w:lvl w:ilvl="0" w:tplc="2250D15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3AED5C5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nsid w:val="416B550A"/>
    <w:multiLevelType w:val="multilevel"/>
    <w:tmpl w:val="E87A13DC"/>
    <w:styleLink w:val="5"/>
    <w:lvl w:ilvl="0">
      <w:start w:val="4"/>
      <w:numFmt w:val="decimal"/>
      <w:pStyle w:val="zx3"/>
      <w:lvlText w:val="%1"/>
      <w:lvlJc w:val="left"/>
      <w:pPr>
        <w:tabs>
          <w:tab w:val="num" w:pos="645"/>
        </w:tabs>
        <w:ind w:left="645" w:hanging="645"/>
      </w:pPr>
      <w:rPr>
        <w:rFonts w:hint="default"/>
      </w:rPr>
    </w:lvl>
    <w:lvl w:ilvl="1">
      <w:start w:val="2"/>
      <w:numFmt w:val="decimal"/>
      <w:lvlText w:val="%1.%2"/>
      <w:lvlJc w:val="left"/>
      <w:pPr>
        <w:tabs>
          <w:tab w:val="num" w:pos="720"/>
        </w:tabs>
        <w:ind w:left="720" w:hanging="720"/>
      </w:pPr>
      <w:rPr>
        <w:rFonts w:hint="default"/>
      </w:rPr>
    </w:lvl>
    <w:lvl w:ilvl="2">
      <w:start w:val="1"/>
      <w:numFmt w:val="decimal"/>
      <w:pStyle w:val="zx3"/>
      <w:lvlText w:val="%1.%2.%3"/>
      <w:lvlJc w:val="left"/>
      <w:pPr>
        <w:tabs>
          <w:tab w:val="num" w:pos="720"/>
        </w:tabs>
        <w:ind w:left="720" w:hanging="720"/>
      </w:pPr>
      <w:rPr>
        <w:rFonts w:ascii="黑体" w:eastAsia="黑体" w:hAnsi="华文细黑" w:cs="Arial" w:hint="eastAsia"/>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2CC5859"/>
    <w:multiLevelType w:val="multilevel"/>
    <w:tmpl w:val="42CC585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468657ED"/>
    <w:multiLevelType w:val="multilevel"/>
    <w:tmpl w:val="468657E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12B6CE2"/>
    <w:multiLevelType w:val="hybridMultilevel"/>
    <w:tmpl w:val="F362B7B4"/>
    <w:lvl w:ilvl="0" w:tplc="04090001">
      <w:start w:val="1"/>
      <w:numFmt w:val="decimal"/>
      <w:pStyle w:val="TextofReference"/>
      <w:lvlText w:val="[%1]  "/>
      <w:lvlJc w:val="right"/>
      <w:pPr>
        <w:tabs>
          <w:tab w:val="num" w:pos="815"/>
        </w:tabs>
        <w:ind w:left="815" w:hanging="79"/>
      </w:pPr>
      <w:rPr>
        <w:rFonts w:ascii="Times New Roman" w:eastAsia="宋体" w:hAnsi="Times New Roman" w:hint="default"/>
        <w:b w:val="0"/>
        <w:i w:val="0"/>
        <w:sz w:val="24"/>
        <w:szCs w:val="24"/>
      </w:rPr>
    </w:lvl>
    <w:lvl w:ilvl="1" w:tplc="04090003" w:tentative="1">
      <w:start w:val="1"/>
      <w:numFmt w:val="lowerLetter"/>
      <w:lvlText w:val="%2)"/>
      <w:lvlJc w:val="left"/>
      <w:pPr>
        <w:tabs>
          <w:tab w:val="num" w:pos="1236"/>
        </w:tabs>
        <w:ind w:left="1236" w:hanging="420"/>
      </w:pPr>
    </w:lvl>
    <w:lvl w:ilvl="2" w:tplc="04090005" w:tentative="1">
      <w:start w:val="1"/>
      <w:numFmt w:val="lowerRoman"/>
      <w:lvlText w:val="%3."/>
      <w:lvlJc w:val="right"/>
      <w:pPr>
        <w:tabs>
          <w:tab w:val="num" w:pos="1656"/>
        </w:tabs>
        <w:ind w:left="1656" w:hanging="420"/>
      </w:pPr>
    </w:lvl>
    <w:lvl w:ilvl="3" w:tplc="04090001" w:tentative="1">
      <w:start w:val="1"/>
      <w:numFmt w:val="decimal"/>
      <w:lvlText w:val="%4."/>
      <w:lvlJc w:val="left"/>
      <w:pPr>
        <w:tabs>
          <w:tab w:val="num" w:pos="2076"/>
        </w:tabs>
        <w:ind w:left="2076" w:hanging="420"/>
      </w:pPr>
    </w:lvl>
    <w:lvl w:ilvl="4" w:tplc="04090003" w:tentative="1">
      <w:start w:val="1"/>
      <w:numFmt w:val="lowerLetter"/>
      <w:lvlText w:val="%5)"/>
      <w:lvlJc w:val="left"/>
      <w:pPr>
        <w:tabs>
          <w:tab w:val="num" w:pos="2496"/>
        </w:tabs>
        <w:ind w:left="2496" w:hanging="420"/>
      </w:pPr>
    </w:lvl>
    <w:lvl w:ilvl="5" w:tplc="04090005" w:tentative="1">
      <w:start w:val="1"/>
      <w:numFmt w:val="lowerRoman"/>
      <w:lvlText w:val="%6."/>
      <w:lvlJc w:val="right"/>
      <w:pPr>
        <w:tabs>
          <w:tab w:val="num" w:pos="2916"/>
        </w:tabs>
        <w:ind w:left="2916" w:hanging="420"/>
      </w:pPr>
    </w:lvl>
    <w:lvl w:ilvl="6" w:tplc="04090001" w:tentative="1">
      <w:start w:val="1"/>
      <w:numFmt w:val="decimal"/>
      <w:lvlText w:val="%7."/>
      <w:lvlJc w:val="left"/>
      <w:pPr>
        <w:tabs>
          <w:tab w:val="num" w:pos="3336"/>
        </w:tabs>
        <w:ind w:left="3336" w:hanging="420"/>
      </w:pPr>
    </w:lvl>
    <w:lvl w:ilvl="7" w:tplc="04090003" w:tentative="1">
      <w:start w:val="1"/>
      <w:numFmt w:val="lowerLetter"/>
      <w:lvlText w:val="%8)"/>
      <w:lvlJc w:val="left"/>
      <w:pPr>
        <w:tabs>
          <w:tab w:val="num" w:pos="3756"/>
        </w:tabs>
        <w:ind w:left="3756" w:hanging="420"/>
      </w:pPr>
    </w:lvl>
    <w:lvl w:ilvl="8" w:tplc="04090005" w:tentative="1">
      <w:start w:val="1"/>
      <w:numFmt w:val="lowerRoman"/>
      <w:lvlText w:val="%9."/>
      <w:lvlJc w:val="right"/>
      <w:pPr>
        <w:tabs>
          <w:tab w:val="num" w:pos="4176"/>
        </w:tabs>
        <w:ind w:left="4176" w:hanging="420"/>
      </w:pPr>
    </w:lvl>
  </w:abstractNum>
  <w:abstractNum w:abstractNumId="26">
    <w:nsid w:val="6A034FF1"/>
    <w:multiLevelType w:val="multilevel"/>
    <w:tmpl w:val="BB1CA564"/>
    <w:lvl w:ilvl="0">
      <w:start w:val="1"/>
      <w:numFmt w:val="bullet"/>
      <w:lvlText w:val="◎"/>
      <w:lvlJc w:val="left"/>
      <w:pPr>
        <w:ind w:left="360" w:hanging="360"/>
      </w:pPr>
      <w:rPr>
        <w:rFonts w:ascii="宋体" w:eastAsia="宋体" w:hAnsi="宋体" w:cs="Times New Roman" w:hint="eastAsia"/>
      </w:rPr>
    </w:lvl>
    <w:lvl w:ilvl="1">
      <w:start w:val="1"/>
      <w:numFmt w:val="bullet"/>
      <w:lvlText w:val=""/>
      <w:lvlJc w:val="left"/>
      <w:pPr>
        <w:ind w:left="840" w:hanging="420"/>
      </w:pPr>
      <w:rPr>
        <w:rFonts w:ascii="Wingdings" w:hAnsi="Wingdings" w:hint="default"/>
      </w:rPr>
    </w:lvl>
    <w:lvl w:ilvl="2">
      <w:start w:val="1"/>
      <w:numFmt w:val="bullet"/>
      <w:pStyle w:val="a0"/>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75DC3BD0"/>
    <w:multiLevelType w:val="multilevel"/>
    <w:tmpl w:val="885A8C44"/>
    <w:lvl w:ilvl="0">
      <w:start w:val="1"/>
      <w:numFmt w:val="chineseCountingThousand"/>
      <w:suff w:val="space"/>
      <w:lvlText w:val="第%1章"/>
      <w:lvlJc w:val="left"/>
      <w:pPr>
        <w:ind w:left="0" w:firstLine="0"/>
      </w:pPr>
      <w:rPr>
        <w:rFonts w:hint="eastAsia"/>
      </w:rPr>
    </w:lvl>
    <w:lvl w:ilvl="1">
      <w:start w:val="1"/>
      <w:numFmt w:val="decimal"/>
      <w:pStyle w:val="a1"/>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lvlText w:val="%1.%2.%3.%4"/>
      <w:lvlJc w:val="left"/>
      <w:pPr>
        <w:ind w:left="0" w:firstLine="0"/>
      </w:pPr>
      <w:rPr>
        <w:rFonts w:ascii="Times New Roman" w:hAnsi="Times New Roman" w:cs="Times New Roman" w:hint="default"/>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8">
    <w:nsid w:val="783C7920"/>
    <w:multiLevelType w:val="multilevel"/>
    <w:tmpl w:val="0409001D"/>
    <w:styleLink w:val="6"/>
    <w:lvl w:ilvl="0">
      <w:start w:val="4"/>
      <w:numFmt w:val="decimal"/>
      <w:lvlText w:val="%1"/>
      <w:lvlJc w:val="left"/>
      <w:pPr>
        <w:ind w:left="425" w:hanging="425"/>
      </w:pPr>
    </w:lvl>
    <w:lvl w:ilvl="1">
      <w:start w:val="2"/>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9A324F6"/>
    <w:multiLevelType w:val="hybridMultilevel"/>
    <w:tmpl w:val="C5A61948"/>
    <w:lvl w:ilvl="0" w:tplc="92F2EE92">
      <w:start w:val="1"/>
      <w:numFmt w:val="decimal"/>
      <w:lvlText w:val="[%1]"/>
      <w:lvlJc w:val="left"/>
      <w:pPr>
        <w:ind w:left="900" w:hanging="420"/>
      </w:pPr>
      <w:rPr>
        <w:rFonts w:hint="eastAsia"/>
      </w:rPr>
    </w:lvl>
    <w:lvl w:ilvl="1" w:tplc="29EA5590">
      <w:start w:val="1"/>
      <w:numFmt w:val="upperLetter"/>
      <w:lvlText w:val="%2."/>
      <w:lvlJc w:val="left"/>
      <w:pPr>
        <w:ind w:left="1680" w:hanging="7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A061A06"/>
    <w:multiLevelType w:val="hybridMultilevel"/>
    <w:tmpl w:val="4A3A1D0C"/>
    <w:lvl w:ilvl="0" w:tplc="34C82594">
      <w:start w:val="1"/>
      <w:numFmt w:val="decimal"/>
      <w:pStyle w:val="a2"/>
      <w:lvlText w:val="[%1]"/>
      <w:lvlJc w:val="left"/>
      <w:pPr>
        <w:tabs>
          <w:tab w:val="num" w:pos="454"/>
        </w:tabs>
        <w:ind w:left="454" w:hanging="454"/>
      </w:pPr>
      <w:rPr>
        <w:rFonts w:hint="eastAsia"/>
        <w:sz w:val="24"/>
        <w:szCs w:val="24"/>
      </w:rPr>
    </w:lvl>
    <w:lvl w:ilvl="1" w:tplc="04090019">
      <w:start w:val="1"/>
      <w:numFmt w:val="upperLetter"/>
      <w:lvlText w:val="%2."/>
      <w:lvlJc w:val="left"/>
      <w:pPr>
        <w:tabs>
          <w:tab w:val="num" w:pos="1230"/>
        </w:tabs>
        <w:ind w:left="1230" w:hanging="81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7B6C24E4"/>
    <w:multiLevelType w:val="hybridMultilevel"/>
    <w:tmpl w:val="4EA8F224"/>
    <w:lvl w:ilvl="0" w:tplc="409ACDF8">
      <w:start w:val="1"/>
      <w:numFmt w:val="decimal"/>
      <w:pStyle w:val="a3"/>
      <w:lvlText w:val="[%1]"/>
      <w:lvlJc w:val="left"/>
      <w:pPr>
        <w:tabs>
          <w:tab w:val="num" w:pos="454"/>
        </w:tabs>
        <w:ind w:left="454" w:hanging="45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2">
    <w:nsid w:val="7D6440F9"/>
    <w:multiLevelType w:val="hybridMultilevel"/>
    <w:tmpl w:val="8F72B448"/>
    <w:lvl w:ilvl="0" w:tplc="A56C98F6">
      <w:start w:val="1"/>
      <w:numFmt w:val="bullet"/>
      <w:lvlText w:val="•"/>
      <w:lvlJc w:val="left"/>
      <w:pPr>
        <w:tabs>
          <w:tab w:val="num" w:pos="720"/>
        </w:tabs>
        <w:ind w:left="720" w:hanging="360"/>
      </w:pPr>
      <w:rPr>
        <w:rFonts w:ascii="Arial" w:hAnsi="Arial" w:hint="default"/>
      </w:rPr>
    </w:lvl>
    <w:lvl w:ilvl="1" w:tplc="9EDC0CC2" w:tentative="1">
      <w:start w:val="1"/>
      <w:numFmt w:val="bullet"/>
      <w:lvlText w:val="•"/>
      <w:lvlJc w:val="left"/>
      <w:pPr>
        <w:tabs>
          <w:tab w:val="num" w:pos="1440"/>
        </w:tabs>
        <w:ind w:left="1440" w:hanging="360"/>
      </w:pPr>
      <w:rPr>
        <w:rFonts w:ascii="Arial" w:hAnsi="Arial" w:hint="default"/>
      </w:rPr>
    </w:lvl>
    <w:lvl w:ilvl="2" w:tplc="E788F1BE" w:tentative="1">
      <w:start w:val="1"/>
      <w:numFmt w:val="bullet"/>
      <w:lvlText w:val="•"/>
      <w:lvlJc w:val="left"/>
      <w:pPr>
        <w:tabs>
          <w:tab w:val="num" w:pos="2160"/>
        </w:tabs>
        <w:ind w:left="2160" w:hanging="360"/>
      </w:pPr>
      <w:rPr>
        <w:rFonts w:ascii="Arial" w:hAnsi="Arial" w:hint="default"/>
      </w:rPr>
    </w:lvl>
    <w:lvl w:ilvl="3" w:tplc="A23438A4" w:tentative="1">
      <w:start w:val="1"/>
      <w:numFmt w:val="bullet"/>
      <w:lvlText w:val="•"/>
      <w:lvlJc w:val="left"/>
      <w:pPr>
        <w:tabs>
          <w:tab w:val="num" w:pos="2880"/>
        </w:tabs>
        <w:ind w:left="2880" w:hanging="360"/>
      </w:pPr>
      <w:rPr>
        <w:rFonts w:ascii="Arial" w:hAnsi="Arial" w:hint="default"/>
      </w:rPr>
    </w:lvl>
    <w:lvl w:ilvl="4" w:tplc="7A06C42A" w:tentative="1">
      <w:start w:val="1"/>
      <w:numFmt w:val="bullet"/>
      <w:lvlText w:val="•"/>
      <w:lvlJc w:val="left"/>
      <w:pPr>
        <w:tabs>
          <w:tab w:val="num" w:pos="3600"/>
        </w:tabs>
        <w:ind w:left="3600" w:hanging="360"/>
      </w:pPr>
      <w:rPr>
        <w:rFonts w:ascii="Arial" w:hAnsi="Arial" w:hint="default"/>
      </w:rPr>
    </w:lvl>
    <w:lvl w:ilvl="5" w:tplc="3BAC9004" w:tentative="1">
      <w:start w:val="1"/>
      <w:numFmt w:val="bullet"/>
      <w:lvlText w:val="•"/>
      <w:lvlJc w:val="left"/>
      <w:pPr>
        <w:tabs>
          <w:tab w:val="num" w:pos="4320"/>
        </w:tabs>
        <w:ind w:left="4320" w:hanging="360"/>
      </w:pPr>
      <w:rPr>
        <w:rFonts w:ascii="Arial" w:hAnsi="Arial" w:hint="default"/>
      </w:rPr>
    </w:lvl>
    <w:lvl w:ilvl="6" w:tplc="6148A260" w:tentative="1">
      <w:start w:val="1"/>
      <w:numFmt w:val="bullet"/>
      <w:lvlText w:val="•"/>
      <w:lvlJc w:val="left"/>
      <w:pPr>
        <w:tabs>
          <w:tab w:val="num" w:pos="5040"/>
        </w:tabs>
        <w:ind w:left="5040" w:hanging="360"/>
      </w:pPr>
      <w:rPr>
        <w:rFonts w:ascii="Arial" w:hAnsi="Arial" w:hint="default"/>
      </w:rPr>
    </w:lvl>
    <w:lvl w:ilvl="7" w:tplc="A5F410A2" w:tentative="1">
      <w:start w:val="1"/>
      <w:numFmt w:val="bullet"/>
      <w:lvlText w:val="•"/>
      <w:lvlJc w:val="left"/>
      <w:pPr>
        <w:tabs>
          <w:tab w:val="num" w:pos="5760"/>
        </w:tabs>
        <w:ind w:left="5760" w:hanging="360"/>
      </w:pPr>
      <w:rPr>
        <w:rFonts w:ascii="Arial" w:hAnsi="Arial" w:hint="default"/>
      </w:rPr>
    </w:lvl>
    <w:lvl w:ilvl="8" w:tplc="693ED3C8" w:tentative="1">
      <w:start w:val="1"/>
      <w:numFmt w:val="bullet"/>
      <w:lvlText w:val="•"/>
      <w:lvlJc w:val="left"/>
      <w:pPr>
        <w:tabs>
          <w:tab w:val="num" w:pos="6480"/>
        </w:tabs>
        <w:ind w:left="6480" w:hanging="360"/>
      </w:pPr>
      <w:rPr>
        <w:rFonts w:ascii="Arial" w:hAnsi="Arial" w:hint="default"/>
      </w:rPr>
    </w:lvl>
  </w:abstractNum>
  <w:abstractNum w:abstractNumId="33">
    <w:nsid w:val="7F0D6782"/>
    <w:multiLevelType w:val="multilevel"/>
    <w:tmpl w:val="7F0D678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7"/>
  </w:num>
  <w:num w:numId="2">
    <w:abstractNumId w:val="18"/>
  </w:num>
  <w:num w:numId="3">
    <w:abstractNumId w:val="23"/>
  </w:num>
  <w:num w:numId="4">
    <w:abstractNumId w:val="26"/>
  </w:num>
  <w:num w:numId="5">
    <w:abstractNumId w:val="33"/>
  </w:num>
  <w:num w:numId="6">
    <w:abstractNumId w:val="24"/>
  </w:num>
  <w:num w:numId="7">
    <w:abstractNumId w:val="32"/>
  </w:num>
  <w:num w:numId="8">
    <w:abstractNumId w:val="27"/>
  </w:num>
  <w:num w:numId="9">
    <w:abstractNumId w:val="31"/>
  </w:num>
  <w:num w:numId="10">
    <w:abstractNumId w:val="19"/>
  </w:num>
  <w:num w:numId="11">
    <w:abstractNumId w:val="29"/>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1"/>
  </w:num>
  <w:num w:numId="23">
    <w:abstractNumId w:val="30"/>
  </w:num>
  <w:num w:numId="24">
    <w:abstractNumId w:val="25"/>
  </w:num>
  <w:num w:numId="25">
    <w:abstractNumId w:val="22"/>
  </w:num>
  <w:num w:numId="26">
    <w:abstractNumId w:val="28"/>
  </w:num>
  <w:num w:numId="27">
    <w:abstractNumId w:val="15"/>
  </w:num>
  <w:num w:numId="28">
    <w:abstractNumId w:val="12"/>
  </w:num>
  <w:num w:numId="29">
    <w:abstractNumId w:val="14"/>
    <w:lvlOverride w:ilvl="0">
      <w:lvl w:ilvl="0">
        <w:numFmt w:val="decimal"/>
        <w:pStyle w:val="zx3"/>
        <w:lvlText w:val=""/>
        <w:lvlJc w:val="left"/>
      </w:lvl>
    </w:lvlOverride>
    <w:lvlOverride w:ilvl="1">
      <w:lvl w:ilvl="1">
        <w:numFmt w:val="decimal"/>
        <w:lvlText w:val=""/>
        <w:lvlJc w:val="left"/>
      </w:lvl>
    </w:lvlOverride>
    <w:lvlOverride w:ilvl="2">
      <w:lvl w:ilvl="2">
        <w:start w:val="1"/>
        <w:numFmt w:val="decimal"/>
        <w:pStyle w:val="zx3"/>
        <w:lvlText w:val="%1.%2.%3"/>
        <w:lvlJc w:val="left"/>
        <w:pPr>
          <w:tabs>
            <w:tab w:val="num" w:pos="720"/>
          </w:tabs>
          <w:ind w:left="720" w:hanging="720"/>
        </w:pPr>
        <w:rPr>
          <w:rFonts w:ascii="黑体" w:eastAsia="黑体" w:hAnsi="Times New Roman" w:cs="Times New Roman" w:hint="eastAsia"/>
        </w:rPr>
      </w:lvl>
    </w:lvlOverride>
  </w:num>
  <w:num w:numId="30">
    <w:abstractNumId w:val="16"/>
  </w:num>
  <w:num w:numId="31">
    <w:abstractNumId w:val="27"/>
  </w:num>
  <w:num w:numId="32">
    <w:abstractNumId w:val="10"/>
  </w:num>
  <w:num w:numId="33">
    <w:abstractNumId w:val="13"/>
  </w:num>
  <w:num w:numId="34">
    <w:abstractNumId w:val="2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E64"/>
    <w:rsid w:val="00013CF5"/>
    <w:rsid w:val="000551C3"/>
    <w:rsid w:val="00063AEA"/>
    <w:rsid w:val="00075008"/>
    <w:rsid w:val="000A4F9A"/>
    <w:rsid w:val="000A539A"/>
    <w:rsid w:val="000A58DB"/>
    <w:rsid w:val="000A75B4"/>
    <w:rsid w:val="000C0B79"/>
    <w:rsid w:val="000C6406"/>
    <w:rsid w:val="000D6717"/>
    <w:rsid w:val="000E4D3E"/>
    <w:rsid w:val="001020F6"/>
    <w:rsid w:val="001171CD"/>
    <w:rsid w:val="00127D2B"/>
    <w:rsid w:val="001438B8"/>
    <w:rsid w:val="0014564A"/>
    <w:rsid w:val="001621EA"/>
    <w:rsid w:val="00172A27"/>
    <w:rsid w:val="001806C1"/>
    <w:rsid w:val="00196DD0"/>
    <w:rsid w:val="001A667D"/>
    <w:rsid w:val="001B2798"/>
    <w:rsid w:val="001C2F87"/>
    <w:rsid w:val="001C37B0"/>
    <w:rsid w:val="001E472B"/>
    <w:rsid w:val="0022541A"/>
    <w:rsid w:val="00232305"/>
    <w:rsid w:val="00234133"/>
    <w:rsid w:val="002430CA"/>
    <w:rsid w:val="00244FC1"/>
    <w:rsid w:val="0028127E"/>
    <w:rsid w:val="00284568"/>
    <w:rsid w:val="00286822"/>
    <w:rsid w:val="00291305"/>
    <w:rsid w:val="002C23D8"/>
    <w:rsid w:val="002C4C6D"/>
    <w:rsid w:val="002C4D64"/>
    <w:rsid w:val="002F119F"/>
    <w:rsid w:val="00312237"/>
    <w:rsid w:val="00320553"/>
    <w:rsid w:val="003468A8"/>
    <w:rsid w:val="00366005"/>
    <w:rsid w:val="00370A1C"/>
    <w:rsid w:val="003808F2"/>
    <w:rsid w:val="00391FA2"/>
    <w:rsid w:val="0039340B"/>
    <w:rsid w:val="00394671"/>
    <w:rsid w:val="003A6F4A"/>
    <w:rsid w:val="003A794B"/>
    <w:rsid w:val="003B6808"/>
    <w:rsid w:val="003B6F13"/>
    <w:rsid w:val="003C439F"/>
    <w:rsid w:val="003D3237"/>
    <w:rsid w:val="00402543"/>
    <w:rsid w:val="004073D0"/>
    <w:rsid w:val="00412113"/>
    <w:rsid w:val="004124B9"/>
    <w:rsid w:val="00412D94"/>
    <w:rsid w:val="00420B13"/>
    <w:rsid w:val="00443318"/>
    <w:rsid w:val="0044493F"/>
    <w:rsid w:val="004560E3"/>
    <w:rsid w:val="0047726B"/>
    <w:rsid w:val="00491C0E"/>
    <w:rsid w:val="00492D3B"/>
    <w:rsid w:val="004A34B7"/>
    <w:rsid w:val="004B2924"/>
    <w:rsid w:val="004B534B"/>
    <w:rsid w:val="004D42C5"/>
    <w:rsid w:val="004E0E46"/>
    <w:rsid w:val="004E23FA"/>
    <w:rsid w:val="004E41AB"/>
    <w:rsid w:val="00505347"/>
    <w:rsid w:val="005059D1"/>
    <w:rsid w:val="00535AAB"/>
    <w:rsid w:val="005401A1"/>
    <w:rsid w:val="00546597"/>
    <w:rsid w:val="00550F24"/>
    <w:rsid w:val="00554E42"/>
    <w:rsid w:val="00560607"/>
    <w:rsid w:val="005C21FB"/>
    <w:rsid w:val="005F5AF2"/>
    <w:rsid w:val="0061230A"/>
    <w:rsid w:val="00614DB5"/>
    <w:rsid w:val="00637BBA"/>
    <w:rsid w:val="006477CE"/>
    <w:rsid w:val="00654FA1"/>
    <w:rsid w:val="0066753F"/>
    <w:rsid w:val="00672A49"/>
    <w:rsid w:val="00673A53"/>
    <w:rsid w:val="00677EBE"/>
    <w:rsid w:val="00677FB0"/>
    <w:rsid w:val="00687C65"/>
    <w:rsid w:val="006A195A"/>
    <w:rsid w:val="006A5490"/>
    <w:rsid w:val="006B1E8F"/>
    <w:rsid w:val="006E094B"/>
    <w:rsid w:val="006F2A94"/>
    <w:rsid w:val="007003CD"/>
    <w:rsid w:val="00715FA7"/>
    <w:rsid w:val="007225C9"/>
    <w:rsid w:val="007235DB"/>
    <w:rsid w:val="00726A08"/>
    <w:rsid w:val="00751118"/>
    <w:rsid w:val="00751A9A"/>
    <w:rsid w:val="00757CF6"/>
    <w:rsid w:val="007A00BF"/>
    <w:rsid w:val="007A437B"/>
    <w:rsid w:val="007A5397"/>
    <w:rsid w:val="007B1668"/>
    <w:rsid w:val="007C3CCF"/>
    <w:rsid w:val="007C45D7"/>
    <w:rsid w:val="007E1853"/>
    <w:rsid w:val="007E2A62"/>
    <w:rsid w:val="007F3676"/>
    <w:rsid w:val="00801677"/>
    <w:rsid w:val="00804408"/>
    <w:rsid w:val="008044DF"/>
    <w:rsid w:val="00811C76"/>
    <w:rsid w:val="00823673"/>
    <w:rsid w:val="00832746"/>
    <w:rsid w:val="00833997"/>
    <w:rsid w:val="00844A36"/>
    <w:rsid w:val="00855147"/>
    <w:rsid w:val="00860944"/>
    <w:rsid w:val="00862755"/>
    <w:rsid w:val="008739C9"/>
    <w:rsid w:val="00876DD8"/>
    <w:rsid w:val="0088721A"/>
    <w:rsid w:val="008A62F3"/>
    <w:rsid w:val="008B0A4B"/>
    <w:rsid w:val="008C0D8B"/>
    <w:rsid w:val="008D1B83"/>
    <w:rsid w:val="008E52AA"/>
    <w:rsid w:val="008F7EA4"/>
    <w:rsid w:val="009028F2"/>
    <w:rsid w:val="00910B68"/>
    <w:rsid w:val="009277DA"/>
    <w:rsid w:val="00942BD3"/>
    <w:rsid w:val="00966E29"/>
    <w:rsid w:val="00977F35"/>
    <w:rsid w:val="0098264D"/>
    <w:rsid w:val="0098280A"/>
    <w:rsid w:val="00990939"/>
    <w:rsid w:val="00991385"/>
    <w:rsid w:val="00992B67"/>
    <w:rsid w:val="00995B04"/>
    <w:rsid w:val="009B35EA"/>
    <w:rsid w:val="009B7310"/>
    <w:rsid w:val="009C632E"/>
    <w:rsid w:val="009D1B39"/>
    <w:rsid w:val="009E196E"/>
    <w:rsid w:val="009E2FF0"/>
    <w:rsid w:val="009E49CE"/>
    <w:rsid w:val="00A16723"/>
    <w:rsid w:val="00A17BA1"/>
    <w:rsid w:val="00A23237"/>
    <w:rsid w:val="00A23B38"/>
    <w:rsid w:val="00A3136C"/>
    <w:rsid w:val="00A324EB"/>
    <w:rsid w:val="00A3556A"/>
    <w:rsid w:val="00A5306B"/>
    <w:rsid w:val="00A61F8C"/>
    <w:rsid w:val="00A65201"/>
    <w:rsid w:val="00A805C5"/>
    <w:rsid w:val="00A836F9"/>
    <w:rsid w:val="00AA1ECF"/>
    <w:rsid w:val="00AA2954"/>
    <w:rsid w:val="00AA36DE"/>
    <w:rsid w:val="00AB68F9"/>
    <w:rsid w:val="00AC1979"/>
    <w:rsid w:val="00AD3774"/>
    <w:rsid w:val="00B12494"/>
    <w:rsid w:val="00B15BF9"/>
    <w:rsid w:val="00B16C6B"/>
    <w:rsid w:val="00B20BCF"/>
    <w:rsid w:val="00B4604B"/>
    <w:rsid w:val="00B61DB0"/>
    <w:rsid w:val="00B67524"/>
    <w:rsid w:val="00B76CD0"/>
    <w:rsid w:val="00B8191B"/>
    <w:rsid w:val="00B90299"/>
    <w:rsid w:val="00BA2AD8"/>
    <w:rsid w:val="00BB2EC6"/>
    <w:rsid w:val="00BC5536"/>
    <w:rsid w:val="00BD3A91"/>
    <w:rsid w:val="00BF03CC"/>
    <w:rsid w:val="00BF0461"/>
    <w:rsid w:val="00BF7014"/>
    <w:rsid w:val="00C037BA"/>
    <w:rsid w:val="00C14890"/>
    <w:rsid w:val="00C35CCB"/>
    <w:rsid w:val="00C36C18"/>
    <w:rsid w:val="00C611AF"/>
    <w:rsid w:val="00C76EFA"/>
    <w:rsid w:val="00C8368D"/>
    <w:rsid w:val="00C87F4A"/>
    <w:rsid w:val="00CB0D33"/>
    <w:rsid w:val="00CB4992"/>
    <w:rsid w:val="00CC3C71"/>
    <w:rsid w:val="00CD3955"/>
    <w:rsid w:val="00CD6AFB"/>
    <w:rsid w:val="00CF710A"/>
    <w:rsid w:val="00D10EFF"/>
    <w:rsid w:val="00D220A7"/>
    <w:rsid w:val="00D37939"/>
    <w:rsid w:val="00D50416"/>
    <w:rsid w:val="00D64F7C"/>
    <w:rsid w:val="00D676C0"/>
    <w:rsid w:val="00D73C2C"/>
    <w:rsid w:val="00D84956"/>
    <w:rsid w:val="00D857B9"/>
    <w:rsid w:val="00D8793A"/>
    <w:rsid w:val="00DA0AF4"/>
    <w:rsid w:val="00DB5FEB"/>
    <w:rsid w:val="00DC00B2"/>
    <w:rsid w:val="00DC07B7"/>
    <w:rsid w:val="00DC3AED"/>
    <w:rsid w:val="00DD518D"/>
    <w:rsid w:val="00DD6C3C"/>
    <w:rsid w:val="00DE640B"/>
    <w:rsid w:val="00DE7CDE"/>
    <w:rsid w:val="00DF517C"/>
    <w:rsid w:val="00E23525"/>
    <w:rsid w:val="00E267F8"/>
    <w:rsid w:val="00E317F3"/>
    <w:rsid w:val="00E36E75"/>
    <w:rsid w:val="00E47107"/>
    <w:rsid w:val="00E61A25"/>
    <w:rsid w:val="00E7338D"/>
    <w:rsid w:val="00E947D7"/>
    <w:rsid w:val="00E95A6B"/>
    <w:rsid w:val="00EB11B5"/>
    <w:rsid w:val="00EB5E58"/>
    <w:rsid w:val="00EB622F"/>
    <w:rsid w:val="00ED5378"/>
    <w:rsid w:val="00EE3B03"/>
    <w:rsid w:val="00EF7455"/>
    <w:rsid w:val="00EF7DE7"/>
    <w:rsid w:val="00F103C4"/>
    <w:rsid w:val="00F137DD"/>
    <w:rsid w:val="00F23D57"/>
    <w:rsid w:val="00F27F5A"/>
    <w:rsid w:val="00F40F7F"/>
    <w:rsid w:val="00F45030"/>
    <w:rsid w:val="00F46521"/>
    <w:rsid w:val="00F56E9F"/>
    <w:rsid w:val="00F6266B"/>
    <w:rsid w:val="00F73AF8"/>
    <w:rsid w:val="00F840A8"/>
    <w:rsid w:val="00F85DE1"/>
    <w:rsid w:val="00FB4AC5"/>
    <w:rsid w:val="00FC76AA"/>
    <w:rsid w:val="00FD03F8"/>
    <w:rsid w:val="00FD6E21"/>
    <w:rsid w:val="00FE117B"/>
    <w:rsid w:val="00FF3C73"/>
    <w:rsid w:val="00FF58F1"/>
    <w:rsid w:val="6717562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3BDB7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iPriority="0" w:unhideWhenUsed="1" w:qFormat="1"/>
    <w:lsdException w:name="footnote text" w:semiHidden="1" w:unhideWhenUsed="1"/>
    <w:lsdException w:name="annotation text" w:uiPriority="0"/>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qFormat="1"/>
    <w:lsdException w:name="line number" w:semiHidden="1" w:unhideWhenUsed="1"/>
    <w:lsdException w:name="page number" w:uiPriority="0"/>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B5"/>
    <w:rPr>
      <w:rFonts w:ascii="Times New Roman" w:hAnsi="Times New Roman"/>
      <w:sz w:val="24"/>
      <w:szCs w:val="24"/>
      <w:lang w:val="en-GB" w:eastAsia="en-GB"/>
    </w:rPr>
  </w:style>
  <w:style w:type="paragraph" w:styleId="Heading1">
    <w:name w:val="heading 1"/>
    <w:aliases w:val="1章"/>
    <w:basedOn w:val="Normal"/>
    <w:link w:val="Heading1Char"/>
    <w:qFormat/>
    <w:pPr>
      <w:spacing w:before="100" w:beforeAutospacing="1" w:after="100" w:afterAutospacing="1"/>
      <w:outlineLvl w:val="0"/>
    </w:pPr>
    <w:rPr>
      <w:rFonts w:ascii="宋体" w:hAnsi="宋体" w:cs="宋体"/>
      <w:b/>
      <w:bCs/>
      <w:kern w:val="36"/>
      <w:sz w:val="48"/>
      <w:szCs w:val="48"/>
    </w:rPr>
  </w:style>
  <w:style w:type="paragraph" w:styleId="Heading2">
    <w:name w:val="heading 2"/>
    <w:aliases w:val="2节"/>
    <w:basedOn w:val="Normal"/>
    <w:next w:val="Normal"/>
    <w:link w:val="Heading2Char"/>
    <w:qFormat/>
    <w:pPr>
      <w:keepNext/>
      <w:numPr>
        <w:ilvl w:val="1"/>
        <w:numId w:val="2"/>
      </w:numPr>
      <w:tabs>
        <w:tab w:val="left" w:pos="720"/>
      </w:tabs>
      <w:spacing w:before="360" w:after="240"/>
      <w:outlineLvl w:val="1"/>
    </w:pPr>
    <w:rPr>
      <w:rFonts w:ascii="Arial" w:eastAsia="Batang" w:hAnsi="Arial"/>
      <w:b/>
      <w:szCs w:val="20"/>
      <w:lang w:eastAsia="en-US"/>
    </w:rPr>
  </w:style>
  <w:style w:type="paragraph" w:styleId="Heading3">
    <w:name w:val="heading 3"/>
    <w:aliases w:val="3条"/>
    <w:basedOn w:val="Normal"/>
    <w:next w:val="Normal"/>
    <w:link w:val="Heading3Char"/>
    <w:qFormat/>
    <w:pPr>
      <w:keepNext/>
      <w:keepLines/>
      <w:spacing w:before="260" w:after="260" w:line="416" w:lineRule="auto"/>
      <w:outlineLvl w:val="2"/>
    </w:pPr>
    <w:rPr>
      <w:b/>
      <w:bCs/>
      <w:sz w:val="32"/>
      <w:szCs w:val="32"/>
    </w:rPr>
  </w:style>
  <w:style w:type="paragraph" w:styleId="Heading4">
    <w:name w:val="heading 4"/>
    <w:aliases w:val="5图表注"/>
    <w:basedOn w:val="Normal"/>
    <w:next w:val="Normal"/>
    <w:link w:val="Heading4Char"/>
    <w:uiPriority w:val="9"/>
    <w:qFormat/>
    <w:pPr>
      <w:keepNext/>
      <w:numPr>
        <w:ilvl w:val="3"/>
        <w:numId w:val="1"/>
      </w:numPr>
      <w:tabs>
        <w:tab w:val="clear" w:pos="1680"/>
        <w:tab w:val="left" w:pos="1440"/>
      </w:tabs>
      <w:spacing w:before="360" w:after="240"/>
      <w:outlineLvl w:val="3"/>
    </w:pPr>
    <w:rPr>
      <w:rFonts w:ascii="Arial" w:eastAsia="Batang" w:hAnsi="Arial"/>
      <w:sz w:val="22"/>
      <w:szCs w:val="20"/>
      <w:lang w:eastAsia="en-US"/>
    </w:rPr>
  </w:style>
  <w:style w:type="paragraph" w:styleId="Heading5">
    <w:name w:val="heading 5"/>
    <w:basedOn w:val="Normal"/>
    <w:next w:val="Normal"/>
    <w:link w:val="Heading5Char"/>
    <w:uiPriority w:val="9"/>
    <w:qFormat/>
    <w:pPr>
      <w:numPr>
        <w:ilvl w:val="4"/>
        <w:numId w:val="1"/>
      </w:numPr>
      <w:tabs>
        <w:tab w:val="clear" w:pos="2100"/>
        <w:tab w:val="left" w:pos="1080"/>
      </w:tabs>
      <w:spacing w:before="360" w:after="240"/>
      <w:outlineLvl w:val="4"/>
    </w:pPr>
    <w:rPr>
      <w:rFonts w:ascii="Arial" w:eastAsia="Batang" w:hAnsi="Arial"/>
      <w:sz w:val="22"/>
      <w:szCs w:val="20"/>
      <w:lang w:eastAsia="en-US"/>
    </w:rPr>
  </w:style>
  <w:style w:type="paragraph" w:styleId="Heading6">
    <w:name w:val="heading 6"/>
    <w:basedOn w:val="Normal"/>
    <w:next w:val="Normal"/>
    <w:link w:val="Heading6Char"/>
    <w:uiPriority w:val="9"/>
    <w:qFormat/>
    <w:pPr>
      <w:numPr>
        <w:ilvl w:val="5"/>
        <w:numId w:val="1"/>
      </w:numPr>
      <w:tabs>
        <w:tab w:val="clear" w:pos="2520"/>
        <w:tab w:val="left" w:pos="0"/>
      </w:tabs>
      <w:spacing w:before="360" w:after="240"/>
      <w:outlineLvl w:val="5"/>
    </w:pPr>
    <w:rPr>
      <w:rFonts w:ascii="Arial" w:eastAsia="Batang" w:hAnsi="Arial"/>
      <w:sz w:val="22"/>
      <w:szCs w:val="20"/>
      <w:lang w:eastAsia="en-US"/>
    </w:rPr>
  </w:style>
  <w:style w:type="paragraph" w:styleId="Heading7">
    <w:name w:val="heading 7"/>
    <w:basedOn w:val="Normal"/>
    <w:next w:val="Normal"/>
    <w:link w:val="Heading7Char"/>
    <w:uiPriority w:val="9"/>
    <w:qFormat/>
    <w:pPr>
      <w:numPr>
        <w:ilvl w:val="6"/>
        <w:numId w:val="1"/>
      </w:numPr>
      <w:tabs>
        <w:tab w:val="clear" w:pos="2940"/>
        <w:tab w:val="left" w:pos="0"/>
      </w:tabs>
      <w:spacing w:before="360" w:after="240"/>
      <w:outlineLvl w:val="6"/>
    </w:pPr>
    <w:rPr>
      <w:rFonts w:ascii="Arial" w:eastAsia="Batang" w:hAnsi="Arial"/>
      <w:sz w:val="22"/>
      <w:szCs w:val="20"/>
      <w:lang w:eastAsia="en-US"/>
    </w:rPr>
  </w:style>
  <w:style w:type="paragraph" w:styleId="Heading8">
    <w:name w:val="heading 8"/>
    <w:basedOn w:val="Normal"/>
    <w:next w:val="Normal"/>
    <w:link w:val="Heading8Char"/>
    <w:uiPriority w:val="9"/>
    <w:qFormat/>
    <w:pPr>
      <w:numPr>
        <w:ilvl w:val="7"/>
        <w:numId w:val="1"/>
      </w:numPr>
      <w:tabs>
        <w:tab w:val="clear" w:pos="3360"/>
        <w:tab w:val="left" w:pos="0"/>
      </w:tabs>
      <w:spacing w:before="360" w:after="240"/>
      <w:outlineLvl w:val="7"/>
    </w:pPr>
    <w:rPr>
      <w:rFonts w:ascii="Arial" w:eastAsia="Batang" w:hAnsi="Arial"/>
      <w:sz w:val="22"/>
      <w:szCs w:val="20"/>
      <w:lang w:eastAsia="en-US"/>
    </w:rPr>
  </w:style>
  <w:style w:type="paragraph" w:styleId="Heading9">
    <w:name w:val="heading 9"/>
    <w:basedOn w:val="Normal"/>
    <w:next w:val="Normal"/>
    <w:link w:val="Heading9Char"/>
    <w:uiPriority w:val="9"/>
    <w:qFormat/>
    <w:pPr>
      <w:numPr>
        <w:ilvl w:val="8"/>
        <w:numId w:val="1"/>
      </w:numPr>
      <w:tabs>
        <w:tab w:val="clear" w:pos="3780"/>
        <w:tab w:val="left" w:pos="0"/>
      </w:tabs>
      <w:spacing w:before="360" w:after="240"/>
      <w:outlineLvl w:val="8"/>
    </w:pPr>
    <w:rPr>
      <w:rFonts w:ascii="Arial" w:eastAsia="Batang" w:hAnsi="Arial"/>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uiPriority w:val="9"/>
    <w:rPr>
      <w:rFonts w:ascii="Arial" w:eastAsia="Batang" w:hAnsi="Arial"/>
      <w:sz w:val="22"/>
      <w:lang w:eastAsia="en-US"/>
    </w:rPr>
  </w:style>
  <w:style w:type="character" w:styleId="PlaceholderText">
    <w:name w:val="Placeholder Text"/>
    <w:uiPriority w:val="99"/>
    <w:semiHidden/>
    <w:rPr>
      <w:color w:val="808080"/>
    </w:rPr>
  </w:style>
  <w:style w:type="character" w:customStyle="1" w:styleId="Heading2Char">
    <w:name w:val="Heading 2 Char"/>
    <w:aliases w:val="2节 Char"/>
    <w:link w:val="Heading2"/>
    <w:rPr>
      <w:rFonts w:ascii="Arial" w:eastAsia="Batang" w:hAnsi="Arial"/>
      <w:b/>
      <w:sz w:val="24"/>
      <w:lang w:eastAsia="en-US"/>
    </w:rPr>
  </w:style>
  <w:style w:type="character" w:customStyle="1" w:styleId="Heading9Char">
    <w:name w:val="Heading 9 Char"/>
    <w:link w:val="Heading9"/>
    <w:uiPriority w:val="9"/>
    <w:rPr>
      <w:rFonts w:ascii="Arial" w:eastAsia="Batang" w:hAnsi="Arial"/>
      <w:sz w:val="22"/>
      <w:lang w:eastAsia="en-US"/>
    </w:rPr>
  </w:style>
  <w:style w:type="character" w:customStyle="1" w:styleId="HTMLPreformattedChar">
    <w:name w:val="HTML Preformatted Char"/>
    <w:link w:val="HTMLPreformatted"/>
    <w:uiPriority w:val="99"/>
    <w:rPr>
      <w:rFonts w:ascii="Courier New" w:hAnsi="Courier New" w:cs="Courier New"/>
      <w:kern w:val="2"/>
    </w:rPr>
  </w:style>
  <w:style w:type="character" w:customStyle="1" w:styleId="HeaderChar">
    <w:name w:val="Header Char"/>
    <w:link w:val="Header"/>
    <w:uiPriority w:val="99"/>
    <w:rPr>
      <w:rFonts w:ascii="Times New Roman" w:eastAsia="宋体" w:hAnsi="Times New Roman" w:cs="Times New Roman"/>
      <w:sz w:val="18"/>
      <w:szCs w:val="18"/>
    </w:rPr>
  </w:style>
  <w:style w:type="character" w:customStyle="1" w:styleId="CommentTextChar">
    <w:name w:val="Comment Text Char"/>
    <w:link w:val="CommentText"/>
    <w:rPr>
      <w:rFonts w:ascii="Times New Roman" w:hAnsi="Times New Roman"/>
      <w:kern w:val="2"/>
      <w:sz w:val="21"/>
      <w:szCs w:val="24"/>
    </w:rPr>
  </w:style>
  <w:style w:type="character" w:customStyle="1" w:styleId="Heading5Char">
    <w:name w:val="Heading 5 Char"/>
    <w:link w:val="Heading5"/>
    <w:uiPriority w:val="9"/>
    <w:rPr>
      <w:rFonts w:ascii="Arial" w:eastAsia="Batang" w:hAnsi="Arial"/>
      <w:sz w:val="22"/>
      <w:lang w:eastAsia="en-US"/>
    </w:rPr>
  </w:style>
  <w:style w:type="character" w:customStyle="1" w:styleId="a4">
    <w:name w:val="标题字符"/>
    <w:rPr>
      <w:rFonts w:ascii="Cambria" w:hAnsi="Cambria"/>
      <w:b/>
      <w:bCs/>
      <w:kern w:val="2"/>
      <w:sz w:val="32"/>
      <w:szCs w:val="32"/>
    </w:rPr>
  </w:style>
  <w:style w:type="character" w:styleId="CommentReference">
    <w:name w:val="annotation reference"/>
    <w:qFormat/>
    <w:rPr>
      <w:sz w:val="21"/>
      <w:szCs w:val="21"/>
    </w:rPr>
  </w:style>
  <w:style w:type="character" w:customStyle="1" w:styleId="Heading1Char">
    <w:name w:val="Heading 1 Char"/>
    <w:aliases w:val="1章 Char"/>
    <w:link w:val="Heading1"/>
    <w:rPr>
      <w:rFonts w:ascii="宋体" w:hAnsi="宋体" w:cs="宋体"/>
      <w:b/>
      <w:bCs/>
      <w:kern w:val="36"/>
      <w:sz w:val="48"/>
      <w:szCs w:val="48"/>
    </w:rPr>
  </w:style>
  <w:style w:type="character" w:styleId="PageNumber">
    <w:name w:val="page number"/>
    <w:basedOn w:val="DefaultParagraphFont"/>
  </w:style>
  <w:style w:type="character" w:customStyle="1" w:styleId="Heading3Char">
    <w:name w:val="Heading 3 Char"/>
    <w:aliases w:val="3条 Char"/>
    <w:link w:val="Heading3"/>
    <w:rPr>
      <w:rFonts w:ascii="Times New Roman" w:eastAsia="宋体" w:hAnsi="Times New Roman" w:cs="Times New Roman"/>
      <w:b/>
      <w:bCs/>
      <w:sz w:val="32"/>
      <w:szCs w:val="32"/>
    </w:rPr>
  </w:style>
  <w:style w:type="character" w:styleId="Strong">
    <w:name w:val="Strong"/>
    <w:uiPriority w:val="22"/>
    <w:qFormat/>
    <w:rPr>
      <w:b/>
      <w:bCs/>
    </w:rPr>
  </w:style>
  <w:style w:type="character" w:customStyle="1" w:styleId="apple-converted-space">
    <w:name w:val="apple-converted-space"/>
    <w:basedOn w:val="DefaultParagraphFont"/>
  </w:style>
  <w:style w:type="character" w:styleId="Hyperlink">
    <w:name w:val="Hyperlink"/>
    <w:uiPriority w:val="99"/>
    <w:rPr>
      <w:color w:val="0000FF"/>
      <w:u w:val="single"/>
    </w:rPr>
  </w:style>
  <w:style w:type="character" w:customStyle="1" w:styleId="BalloonTextChar">
    <w:name w:val="Balloon Text Char"/>
    <w:link w:val="BalloonText"/>
    <w:rPr>
      <w:rFonts w:ascii="Times New Roman" w:eastAsia="宋体" w:hAnsi="Times New Roman" w:cs="Times New Roman"/>
      <w:sz w:val="16"/>
      <w:szCs w:val="16"/>
    </w:rPr>
  </w:style>
  <w:style w:type="character" w:customStyle="1" w:styleId="FooterChar">
    <w:name w:val="Footer Char"/>
    <w:link w:val="Footer"/>
    <w:uiPriority w:val="99"/>
    <w:rPr>
      <w:rFonts w:ascii="Times New Roman" w:eastAsia="宋体" w:hAnsi="Times New Roman" w:cs="Times New Roman"/>
      <w:sz w:val="18"/>
      <w:szCs w:val="18"/>
    </w:rPr>
  </w:style>
  <w:style w:type="character" w:customStyle="1" w:styleId="Heading7Char">
    <w:name w:val="Heading 7 Char"/>
    <w:link w:val="Heading7"/>
    <w:uiPriority w:val="9"/>
    <w:rPr>
      <w:rFonts w:ascii="Arial" w:eastAsia="Batang" w:hAnsi="Arial"/>
      <w:sz w:val="22"/>
      <w:lang w:eastAsia="en-US"/>
    </w:rPr>
  </w:style>
  <w:style w:type="character" w:customStyle="1" w:styleId="Heading4Char">
    <w:name w:val="Heading 4 Char"/>
    <w:aliases w:val="5图表注 Char"/>
    <w:link w:val="Heading4"/>
    <w:uiPriority w:val="9"/>
    <w:rPr>
      <w:rFonts w:ascii="Arial" w:eastAsia="Batang" w:hAnsi="Arial"/>
      <w:sz w:val="22"/>
      <w:lang w:eastAsia="en-US"/>
    </w:rPr>
  </w:style>
  <w:style w:type="character" w:customStyle="1" w:styleId="TitleChar">
    <w:name w:val="Title Char"/>
    <w:link w:val="Title"/>
    <w:uiPriority w:val="10"/>
    <w:rPr>
      <w:rFonts w:ascii="Cambria" w:hAnsi="Cambria" w:cs="Times New Roman"/>
      <w:b/>
      <w:bCs/>
      <w:kern w:val="2"/>
      <w:sz w:val="32"/>
      <w:szCs w:val="32"/>
    </w:rPr>
  </w:style>
  <w:style w:type="character" w:customStyle="1" w:styleId="Heading6Char">
    <w:name w:val="Heading 6 Char"/>
    <w:link w:val="Heading6"/>
    <w:uiPriority w:val="9"/>
    <w:rPr>
      <w:rFonts w:ascii="Arial" w:eastAsia="Batang" w:hAnsi="Arial"/>
      <w:sz w:val="22"/>
      <w:lang w:eastAsia="en-US"/>
    </w:rPr>
  </w:style>
  <w:style w:type="character" w:customStyle="1" w:styleId="word">
    <w:name w:val="word"/>
    <w:basedOn w:val="DefaultParagraphFont"/>
  </w:style>
  <w:style w:type="character" w:customStyle="1" w:styleId="apple-style-span">
    <w:name w:val="apple-style-span"/>
    <w:basedOn w:val="DefaultParagraphFont"/>
  </w:style>
  <w:style w:type="paragraph" w:customStyle="1" w:styleId="ListParagraph1">
    <w:name w:val="List Paragraph1"/>
    <w:basedOn w:val="Normal"/>
    <w:pPr>
      <w:ind w:firstLineChars="200" w:firstLine="420"/>
    </w:pPr>
  </w:style>
  <w:style w:type="paragraph" w:styleId="TOC2">
    <w:name w:val="toc 2"/>
    <w:basedOn w:val="Normal"/>
    <w:next w:val="Normal"/>
    <w:uiPriority w:val="39"/>
    <w:pPr>
      <w:spacing w:before="120"/>
      <w:ind w:left="210"/>
    </w:pPr>
    <w:rPr>
      <w:i/>
      <w:iCs/>
      <w:sz w:val="20"/>
      <w:szCs w:val="20"/>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pPr>
      <w:spacing w:before="240" w:after="120"/>
    </w:pPr>
    <w:rPr>
      <w:b/>
      <w:bCs/>
      <w:sz w:val="20"/>
      <w:szCs w:val="20"/>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CommentSubject">
    <w:name w:val="annotation subject"/>
    <w:basedOn w:val="CommentText"/>
    <w:next w:val="CommentText"/>
    <w:link w:val="CommentSubjectChar"/>
    <w:semiHidden/>
    <w:rPr>
      <w:b/>
      <w:bCs/>
    </w:rPr>
  </w:style>
  <w:style w:type="paragraph" w:styleId="CommentText">
    <w:name w:val="annotation text"/>
    <w:basedOn w:val="Normal"/>
    <w:link w:val="CommentTextChar"/>
  </w:style>
  <w:style w:type="paragraph" w:styleId="TOC7">
    <w:name w:val="toc 7"/>
    <w:basedOn w:val="Normal"/>
    <w:next w:val="Normal"/>
    <w:uiPriority w:val="39"/>
    <w:pPr>
      <w:ind w:left="1260"/>
    </w:pPr>
    <w:rPr>
      <w:sz w:val="20"/>
      <w:szCs w:val="20"/>
    </w:rPr>
  </w:style>
  <w:style w:type="paragraph" w:customStyle="1" w:styleId="1">
    <w:name w:val="列出段落1"/>
    <w:basedOn w:val="Normal"/>
    <w:pPr>
      <w:ind w:firstLineChars="200" w:firstLine="420"/>
    </w:pPr>
  </w:style>
  <w:style w:type="paragraph" w:styleId="TOC5">
    <w:name w:val="toc 5"/>
    <w:basedOn w:val="Normal"/>
    <w:next w:val="Normal"/>
    <w:uiPriority w:val="39"/>
    <w:pPr>
      <w:ind w:left="840"/>
    </w:pPr>
    <w:rPr>
      <w:sz w:val="20"/>
      <w:szCs w:val="20"/>
    </w:rPr>
  </w:style>
  <w:style w:type="paragraph" w:styleId="TOC3">
    <w:name w:val="toc 3"/>
    <w:basedOn w:val="Normal"/>
    <w:next w:val="Normal"/>
    <w:uiPriority w:val="39"/>
    <w:pPr>
      <w:ind w:left="420"/>
    </w:pPr>
    <w:rPr>
      <w:sz w:val="20"/>
      <w:szCs w:val="20"/>
    </w:rPr>
  </w:style>
  <w:style w:type="paragraph" w:customStyle="1" w:styleId="a5">
    <w:name w:val="메모 주제"/>
    <w:basedOn w:val="CommentText"/>
    <w:next w:val="CommentText"/>
    <w:pPr>
      <w:wordWrap w:val="0"/>
      <w:autoSpaceDE w:val="0"/>
      <w:autoSpaceDN w:val="0"/>
    </w:pPr>
    <w:rPr>
      <w:rFonts w:ascii="Arial" w:eastAsia="Batang" w:hAnsi="Arial" w:cs="Arial"/>
      <w:b/>
      <w:bCs/>
      <w:sz w:val="20"/>
      <w:szCs w:val="20"/>
      <w:lang w:eastAsia="ko-KR"/>
    </w:rPr>
  </w:style>
  <w:style w:type="paragraph" w:styleId="TOC8">
    <w:name w:val="toc 8"/>
    <w:basedOn w:val="Normal"/>
    <w:next w:val="Normal"/>
    <w:uiPriority w:val="39"/>
    <w:pPr>
      <w:ind w:left="1470"/>
    </w:pPr>
    <w:rPr>
      <w:sz w:val="20"/>
      <w:szCs w:val="20"/>
    </w:rPr>
  </w:style>
  <w:style w:type="paragraph" w:styleId="BalloonText">
    <w:name w:val="Balloon Text"/>
    <w:basedOn w:val="Normal"/>
    <w:link w:val="BalloonTextChar"/>
    <w:unhideWhenUsed/>
    <w:rPr>
      <w:sz w:val="16"/>
      <w:szCs w:val="16"/>
    </w:rPr>
  </w:style>
  <w:style w:type="paragraph" w:styleId="TOC4">
    <w:name w:val="toc 4"/>
    <w:basedOn w:val="Normal"/>
    <w:next w:val="Normal"/>
    <w:uiPriority w:val="39"/>
    <w:pPr>
      <w:ind w:left="630"/>
    </w:pPr>
    <w:rPr>
      <w:sz w:val="20"/>
      <w:szCs w:val="20"/>
    </w:rPr>
  </w:style>
  <w:style w:type="paragraph" w:styleId="TOC6">
    <w:name w:val="toc 6"/>
    <w:basedOn w:val="Normal"/>
    <w:next w:val="Normal"/>
    <w:uiPriority w:val="39"/>
    <w:pPr>
      <w:ind w:left="1050"/>
    </w:pPr>
    <w:rPr>
      <w:sz w:val="20"/>
      <w:szCs w:val="20"/>
    </w:rPr>
  </w:style>
  <w:style w:type="paragraph" w:styleId="TOC9">
    <w:name w:val="toc 9"/>
    <w:basedOn w:val="Normal"/>
    <w:next w:val="Normal"/>
    <w:uiPriority w:val="39"/>
    <w:pPr>
      <w:ind w:left="1680"/>
    </w:pPr>
    <w:rPr>
      <w:sz w:val="20"/>
      <w:szCs w:val="20"/>
    </w:rPr>
  </w:style>
  <w:style w:type="paragraph" w:styleId="HTMLPreformatted">
    <w:name w:val="HTML Preformatted"/>
    <w:basedOn w:val="Normal"/>
    <w:link w:val="HTMLPreformattedChar"/>
    <w:uiPriority w:val="99"/>
    <w:rPr>
      <w:rFonts w:ascii="Courier New" w:hAnsi="Courier New" w:cs="Courier New"/>
      <w:sz w:val="20"/>
      <w:szCs w:val="20"/>
    </w:rPr>
  </w:style>
  <w:style w:type="paragraph" w:styleId="NormalWeb">
    <w:name w:val="Normal (Web)"/>
    <w:basedOn w:val="Normal"/>
    <w:uiPriority w:val="99"/>
    <w:pPr>
      <w:spacing w:before="100" w:beforeAutospacing="1" w:after="100" w:afterAutospacing="1"/>
    </w:pPr>
    <w:rPr>
      <w:rFonts w:ascii="宋体" w:hAnsi="宋体" w:cs="宋体"/>
    </w:rPr>
  </w:style>
  <w:style w:type="paragraph" w:styleId="Title">
    <w:name w:val="Title"/>
    <w:basedOn w:val="Normal"/>
    <w:next w:val="Normal"/>
    <w:link w:val="TitleChar"/>
    <w:qFormat/>
    <w:pPr>
      <w:spacing w:before="240" w:after="60"/>
      <w:jc w:val="center"/>
      <w:outlineLvl w:val="0"/>
    </w:pPr>
    <w:rPr>
      <w:rFonts w:ascii="Cambria" w:hAnsi="Cambria"/>
      <w:b/>
      <w:bCs/>
      <w:sz w:val="32"/>
      <w:szCs w:val="32"/>
    </w:rPr>
  </w:style>
  <w:style w:type="paragraph" w:styleId="ListParagraph">
    <w:name w:val="List Paragraph"/>
    <w:basedOn w:val="Normal"/>
    <w:uiPriority w:val="34"/>
    <w:qFormat/>
    <w:pPr>
      <w:ind w:firstLineChars="200" w:firstLine="420"/>
    </w:pPr>
  </w:style>
  <w:style w:type="paragraph" w:customStyle="1" w:styleId="p0">
    <w:name w:val="p0"/>
    <w:basedOn w:val="Normal"/>
    <w:rPr>
      <w:rFonts w:ascii="Microsoft JhengHei" w:eastAsia="Microsoft JhengHei" w:hAnsi="Microsoft JhengHei" w:cs="宋体"/>
      <w:szCs w:val="21"/>
    </w:rPr>
  </w:style>
  <w:style w:type="paragraph" w:customStyle="1" w:styleId="para1">
    <w:name w:val="para:1"/>
    <w:basedOn w:val="Normal"/>
    <w:next w:val="Normal"/>
    <w:pPr>
      <w:autoSpaceDE w:val="0"/>
      <w:autoSpaceDN w:val="0"/>
      <w:adjustRightInd w:val="0"/>
      <w:spacing w:before="40" w:after="40"/>
    </w:pPr>
    <w:rPr>
      <w:rFonts w:ascii="Arial" w:eastAsia="PMingLiU" w:hAnsi="Arial" w:cs="Arial"/>
      <w:sz w:val="20"/>
      <w:szCs w:val="20"/>
      <w:lang w:eastAsia="zh-TW"/>
    </w:rPr>
  </w:style>
  <w:style w:type="paragraph" w:styleId="Caption">
    <w:name w:val="caption"/>
    <w:aliases w:val="4题注"/>
    <w:basedOn w:val="Normal"/>
    <w:next w:val="Normal"/>
    <w:link w:val="CaptionChar"/>
    <w:unhideWhenUsed/>
    <w:qFormat/>
    <w:rsid w:val="00F46521"/>
    <w:pPr>
      <w:spacing w:beforeLines="50" w:before="50" w:afterLines="50" w:after="50"/>
      <w:jc w:val="center"/>
    </w:pPr>
    <w:rPr>
      <w:b/>
      <w:bCs/>
      <w:szCs w:val="18"/>
    </w:rPr>
  </w:style>
  <w:style w:type="paragraph" w:styleId="Subtitle">
    <w:name w:val="Subtitle"/>
    <w:basedOn w:val="Normal"/>
    <w:next w:val="Normal"/>
    <w:link w:val="SubtitleChar"/>
    <w:uiPriority w:val="11"/>
    <w:rsid w:val="00F46521"/>
    <w:pPr>
      <w:numPr>
        <w:ilvl w:val="1"/>
      </w:numPr>
      <w:spacing w:beforeLines="50" w:before="50" w:afterLines="50" w:after="50" w:line="360" w:lineRule="auto"/>
      <w:ind w:firstLineChars="200" w:firstLine="200"/>
    </w:pPr>
    <w:rPr>
      <w:rFonts w:ascii="Cambria" w:hAnsi="Cambria"/>
      <w:i/>
      <w:iCs/>
      <w:color w:val="4F81BD"/>
      <w:spacing w:val="15"/>
    </w:rPr>
  </w:style>
  <w:style w:type="character" w:customStyle="1" w:styleId="SubtitleChar">
    <w:name w:val="Subtitle Char"/>
    <w:link w:val="Subtitle"/>
    <w:uiPriority w:val="11"/>
    <w:rsid w:val="00F46521"/>
    <w:rPr>
      <w:rFonts w:ascii="Cambria" w:hAnsi="Cambria"/>
      <w:i/>
      <w:iCs/>
      <w:color w:val="4F81BD"/>
      <w:spacing w:val="15"/>
      <w:sz w:val="24"/>
      <w:szCs w:val="24"/>
    </w:rPr>
  </w:style>
  <w:style w:type="character" w:styleId="Emphasis">
    <w:name w:val="Emphasis"/>
    <w:uiPriority w:val="20"/>
    <w:qFormat/>
    <w:rsid w:val="00F46521"/>
    <w:rPr>
      <w:i/>
      <w:iCs/>
    </w:rPr>
  </w:style>
  <w:style w:type="paragraph" w:styleId="NoSpacing">
    <w:name w:val="No Spacing"/>
    <w:aliases w:val="无缩进"/>
    <w:link w:val="NoSpacingChar"/>
    <w:uiPriority w:val="1"/>
    <w:qFormat/>
    <w:rsid w:val="00F46521"/>
    <w:rPr>
      <w:sz w:val="22"/>
      <w:szCs w:val="22"/>
    </w:rPr>
  </w:style>
  <w:style w:type="paragraph" w:styleId="Quote">
    <w:name w:val="Quote"/>
    <w:basedOn w:val="Normal"/>
    <w:next w:val="Normal"/>
    <w:link w:val="QuoteChar"/>
    <w:uiPriority w:val="29"/>
    <w:rsid w:val="00F46521"/>
    <w:pPr>
      <w:spacing w:beforeLines="50" w:before="50" w:afterLines="50" w:after="50" w:line="360" w:lineRule="auto"/>
      <w:ind w:firstLineChars="200" w:firstLine="200"/>
    </w:pPr>
    <w:rPr>
      <w:i/>
      <w:iCs/>
      <w:color w:val="000000"/>
      <w:szCs w:val="22"/>
    </w:rPr>
  </w:style>
  <w:style w:type="character" w:customStyle="1" w:styleId="QuoteChar">
    <w:name w:val="Quote Char"/>
    <w:link w:val="Quote"/>
    <w:uiPriority w:val="29"/>
    <w:rsid w:val="00F46521"/>
    <w:rPr>
      <w:rFonts w:ascii="Times New Roman" w:hAnsi="Times New Roman"/>
      <w:i/>
      <w:iCs/>
      <w:color w:val="000000"/>
      <w:sz w:val="24"/>
      <w:szCs w:val="22"/>
    </w:rPr>
  </w:style>
  <w:style w:type="paragraph" w:styleId="IntenseQuote">
    <w:name w:val="Intense Quote"/>
    <w:basedOn w:val="Normal"/>
    <w:next w:val="Normal"/>
    <w:link w:val="IntenseQuoteChar"/>
    <w:uiPriority w:val="30"/>
    <w:rsid w:val="00F46521"/>
    <w:pPr>
      <w:pBdr>
        <w:bottom w:val="single" w:sz="4" w:space="4" w:color="4F81BD"/>
      </w:pBdr>
      <w:spacing w:beforeLines="50" w:before="200" w:afterLines="50" w:after="280" w:line="360" w:lineRule="auto"/>
      <w:ind w:left="936" w:right="936" w:firstLineChars="200" w:firstLine="200"/>
    </w:pPr>
    <w:rPr>
      <w:b/>
      <w:bCs/>
      <w:i/>
      <w:iCs/>
      <w:color w:val="4F81BD"/>
      <w:szCs w:val="22"/>
    </w:rPr>
  </w:style>
  <w:style w:type="character" w:customStyle="1" w:styleId="IntenseQuoteChar">
    <w:name w:val="Intense Quote Char"/>
    <w:link w:val="IntenseQuote"/>
    <w:uiPriority w:val="30"/>
    <w:rsid w:val="00F46521"/>
    <w:rPr>
      <w:rFonts w:ascii="Times New Roman" w:hAnsi="Times New Roman"/>
      <w:b/>
      <w:bCs/>
      <w:i/>
      <w:iCs/>
      <w:color w:val="4F81BD"/>
      <w:sz w:val="24"/>
      <w:szCs w:val="22"/>
    </w:rPr>
  </w:style>
  <w:style w:type="character" w:styleId="SubtleEmphasis">
    <w:name w:val="Subtle Emphasis"/>
    <w:uiPriority w:val="19"/>
    <w:rsid w:val="00F46521"/>
    <w:rPr>
      <w:i/>
      <w:iCs/>
      <w:color w:val="808080"/>
    </w:rPr>
  </w:style>
  <w:style w:type="character" w:styleId="IntenseEmphasis">
    <w:name w:val="Intense Emphasis"/>
    <w:uiPriority w:val="21"/>
    <w:rsid w:val="00F46521"/>
    <w:rPr>
      <w:b/>
      <w:bCs/>
      <w:i/>
      <w:iCs/>
      <w:color w:val="4F81BD"/>
    </w:rPr>
  </w:style>
  <w:style w:type="character" w:styleId="SubtleReference">
    <w:name w:val="Subtle Reference"/>
    <w:uiPriority w:val="31"/>
    <w:rsid w:val="00F46521"/>
    <w:rPr>
      <w:smallCaps/>
      <w:color w:val="C0504D"/>
      <w:u w:val="single"/>
    </w:rPr>
  </w:style>
  <w:style w:type="character" w:styleId="IntenseReference">
    <w:name w:val="Intense Reference"/>
    <w:uiPriority w:val="32"/>
    <w:rsid w:val="00F46521"/>
    <w:rPr>
      <w:b/>
      <w:bCs/>
      <w:smallCaps/>
      <w:color w:val="C0504D"/>
      <w:spacing w:val="5"/>
      <w:u w:val="single"/>
    </w:rPr>
  </w:style>
  <w:style w:type="character" w:styleId="BookTitle">
    <w:name w:val="Book Title"/>
    <w:uiPriority w:val="33"/>
    <w:rsid w:val="00F46521"/>
    <w:rPr>
      <w:b/>
      <w:bCs/>
      <w:smallCaps/>
      <w:spacing w:val="5"/>
    </w:rPr>
  </w:style>
  <w:style w:type="paragraph" w:styleId="TOCHeading">
    <w:name w:val="TOC Heading"/>
    <w:basedOn w:val="Heading1"/>
    <w:next w:val="Normal"/>
    <w:uiPriority w:val="39"/>
    <w:unhideWhenUsed/>
    <w:qFormat/>
    <w:rsid w:val="00F46521"/>
    <w:pPr>
      <w:keepNext/>
      <w:keepLines/>
      <w:spacing w:beforeLines="50" w:before="480" w:beforeAutospacing="0" w:afterLines="50" w:after="0" w:afterAutospacing="0"/>
      <w:jc w:val="center"/>
      <w:outlineLvl w:val="9"/>
    </w:pPr>
    <w:rPr>
      <w:rFonts w:ascii="Times New Roman" w:eastAsia="黑体" w:hAnsi="Times New Roman" w:cs="Times New Roman"/>
      <w:b w:val="0"/>
      <w:kern w:val="0"/>
      <w:sz w:val="32"/>
      <w:szCs w:val="28"/>
    </w:rPr>
  </w:style>
  <w:style w:type="paragraph" w:styleId="Date">
    <w:name w:val="Date"/>
    <w:basedOn w:val="Normal"/>
    <w:next w:val="Normal"/>
    <w:link w:val="DateChar"/>
    <w:uiPriority w:val="99"/>
    <w:semiHidden/>
    <w:unhideWhenUsed/>
    <w:rsid w:val="00F46521"/>
    <w:pPr>
      <w:spacing w:beforeLines="50" w:before="50" w:afterLines="50" w:after="50" w:line="360" w:lineRule="auto"/>
      <w:ind w:leftChars="2500" w:left="100" w:firstLineChars="200" w:firstLine="200"/>
    </w:pPr>
    <w:rPr>
      <w:szCs w:val="22"/>
    </w:rPr>
  </w:style>
  <w:style w:type="character" w:customStyle="1" w:styleId="DateChar">
    <w:name w:val="Date Char"/>
    <w:link w:val="Date"/>
    <w:uiPriority w:val="99"/>
    <w:semiHidden/>
    <w:rsid w:val="00F46521"/>
    <w:rPr>
      <w:rFonts w:ascii="Times New Roman" w:hAnsi="Times New Roman"/>
      <w:sz w:val="24"/>
      <w:szCs w:val="22"/>
    </w:rPr>
  </w:style>
  <w:style w:type="paragraph" w:customStyle="1" w:styleId="a6">
    <w:name w:val="我的论文正文"/>
    <w:qFormat/>
    <w:rsid w:val="00F46521"/>
    <w:pPr>
      <w:spacing w:line="360" w:lineRule="auto"/>
      <w:ind w:firstLineChars="200" w:firstLine="200"/>
      <w:jc w:val="both"/>
    </w:pPr>
    <w:rPr>
      <w:rFonts w:ascii="Times New Roman" w:hAnsi="Times New Roman"/>
      <w:bCs/>
      <w:kern w:val="2"/>
      <w:sz w:val="24"/>
      <w:szCs w:val="32"/>
    </w:rPr>
  </w:style>
  <w:style w:type="paragraph" w:customStyle="1" w:styleId="a7">
    <w:name w:val="一级标题"/>
    <w:basedOn w:val="Heading1"/>
    <w:next w:val="Normal"/>
    <w:autoRedefine/>
    <w:qFormat/>
    <w:rsid w:val="00F46521"/>
    <w:pPr>
      <w:keepNext/>
      <w:keepLines/>
      <w:widowControl w:val="0"/>
      <w:spacing w:beforeLines="50" w:before="163" w:beforeAutospacing="0" w:afterLines="50" w:after="163" w:afterAutospacing="0"/>
      <w:jc w:val="center"/>
    </w:pPr>
    <w:rPr>
      <w:rFonts w:ascii="Times New Roman" w:eastAsia="黑体" w:hAnsi="Times New Roman" w:cs="Times New Roman"/>
      <w:kern w:val="44"/>
      <w:sz w:val="32"/>
      <w:szCs w:val="44"/>
    </w:rPr>
  </w:style>
  <w:style w:type="paragraph" w:customStyle="1" w:styleId="a1">
    <w:name w:val="二级标题"/>
    <w:basedOn w:val="Heading2"/>
    <w:next w:val="Normal"/>
    <w:autoRedefine/>
    <w:qFormat/>
    <w:rsid w:val="00F46521"/>
    <w:pPr>
      <w:keepLines/>
      <w:widowControl w:val="0"/>
      <w:numPr>
        <w:numId w:val="8"/>
      </w:numPr>
      <w:tabs>
        <w:tab w:val="clear" w:pos="720"/>
      </w:tabs>
      <w:spacing w:beforeLines="50" w:before="163" w:afterLines="50" w:after="163"/>
    </w:pPr>
    <w:rPr>
      <w:rFonts w:ascii="Times New Roman" w:eastAsia="黑体" w:hAnsi="Times New Roman"/>
      <w:b w:val="0"/>
      <w:bCs/>
      <w:kern w:val="2"/>
      <w:sz w:val="28"/>
      <w:szCs w:val="32"/>
      <w:lang w:eastAsia="zh-CN"/>
    </w:rPr>
  </w:style>
  <w:style w:type="paragraph" w:customStyle="1" w:styleId="a0">
    <w:name w:val="三级标题"/>
    <w:basedOn w:val="Heading3"/>
    <w:next w:val="Normal"/>
    <w:autoRedefine/>
    <w:qFormat/>
    <w:rsid w:val="00F46521"/>
    <w:pPr>
      <w:numPr>
        <w:ilvl w:val="2"/>
        <w:numId w:val="4"/>
      </w:numPr>
      <w:tabs>
        <w:tab w:val="left" w:pos="6096"/>
      </w:tabs>
      <w:spacing w:beforeLines="50" w:before="156" w:afterLines="50" w:after="156" w:line="240" w:lineRule="auto"/>
    </w:pPr>
    <w:rPr>
      <w:rFonts w:eastAsia="黑体"/>
      <w:b w:val="0"/>
      <w:sz w:val="24"/>
    </w:rPr>
  </w:style>
  <w:style w:type="paragraph" w:customStyle="1" w:styleId="a">
    <w:name w:val="四级标题"/>
    <w:basedOn w:val="Heading4"/>
    <w:next w:val="Normal"/>
    <w:qFormat/>
    <w:rsid w:val="00F46521"/>
    <w:pPr>
      <w:keepLines/>
      <w:widowControl w:val="0"/>
      <w:numPr>
        <w:ilvl w:val="0"/>
        <w:numId w:val="10"/>
      </w:numPr>
      <w:tabs>
        <w:tab w:val="clear" w:pos="1440"/>
      </w:tabs>
      <w:spacing w:beforeLines="50" w:before="280" w:afterLines="50" w:after="290"/>
      <w:jc w:val="both"/>
    </w:pPr>
    <w:rPr>
      <w:rFonts w:ascii="Cambria" w:eastAsia="宋体" w:hAnsi="Cambria"/>
      <w:b/>
      <w:bCs/>
      <w:kern w:val="2"/>
      <w:sz w:val="24"/>
      <w:szCs w:val="28"/>
      <w:lang w:eastAsia="zh-CN"/>
    </w:rPr>
  </w:style>
  <w:style w:type="paragraph" w:styleId="DocumentMap">
    <w:name w:val="Document Map"/>
    <w:basedOn w:val="Normal"/>
    <w:link w:val="DocumentMapChar"/>
    <w:uiPriority w:val="99"/>
    <w:semiHidden/>
    <w:unhideWhenUsed/>
    <w:rsid w:val="00F46521"/>
    <w:pPr>
      <w:spacing w:line="360" w:lineRule="auto"/>
      <w:ind w:left="420" w:firstLineChars="200" w:firstLine="200"/>
    </w:pPr>
    <w:rPr>
      <w:rFonts w:ascii="宋体"/>
      <w:sz w:val="18"/>
      <w:szCs w:val="18"/>
    </w:rPr>
  </w:style>
  <w:style w:type="character" w:customStyle="1" w:styleId="DocumentMapChar">
    <w:name w:val="Document Map Char"/>
    <w:link w:val="DocumentMap"/>
    <w:uiPriority w:val="99"/>
    <w:semiHidden/>
    <w:rsid w:val="00F46521"/>
    <w:rPr>
      <w:rFonts w:ascii="宋体" w:hAnsi="Times New Roman"/>
      <w:kern w:val="2"/>
      <w:sz w:val="18"/>
      <w:szCs w:val="18"/>
    </w:rPr>
  </w:style>
  <w:style w:type="paragraph" w:styleId="NormalIndent">
    <w:name w:val="Normal Indent"/>
    <w:aliases w:val="正文（首行缩进两字）,表正文,正文非缩进,标题4,段1,特点,正文缩进 Char2,正文缩进 Char1 Char,正文（首行缩进两字） Char Char,正文缩进 Char Char Char,正文（首行缩进两字） Char1,正文缩进 Char Char1,正文缩进 Char1,正文（首行缩进两字） Char,正文缩进 Char Char,正文缩进 Char,四号,Intent-1,正文文字-2,Body,ALT+Z,缩进,正文双线,标题四,正文不缩进"/>
    <w:basedOn w:val="Normal"/>
    <w:qFormat/>
    <w:rsid w:val="00F46521"/>
    <w:pPr>
      <w:spacing w:line="400" w:lineRule="exact"/>
      <w:ind w:left="420" w:firstLineChars="200" w:firstLine="420"/>
    </w:pPr>
    <w:rPr>
      <w:rFonts w:ascii="宋体"/>
      <w:szCs w:val="20"/>
    </w:rPr>
  </w:style>
  <w:style w:type="paragraph" w:styleId="FootnoteText">
    <w:name w:val="footnote text"/>
    <w:basedOn w:val="Normal"/>
    <w:link w:val="FootnoteTextChar"/>
    <w:uiPriority w:val="99"/>
    <w:semiHidden/>
    <w:rsid w:val="00F46521"/>
    <w:pPr>
      <w:autoSpaceDE w:val="0"/>
      <w:autoSpaceDN w:val="0"/>
      <w:spacing w:line="252" w:lineRule="auto"/>
      <w:ind w:left="420" w:firstLineChars="200" w:firstLine="202"/>
    </w:pPr>
    <w:rPr>
      <w:rFonts w:eastAsia="Times New Roman"/>
      <w:sz w:val="16"/>
      <w:szCs w:val="16"/>
      <w:lang w:eastAsia="en-US"/>
    </w:rPr>
  </w:style>
  <w:style w:type="character" w:customStyle="1" w:styleId="FootnoteTextChar">
    <w:name w:val="Footnote Text Char"/>
    <w:link w:val="FootnoteText"/>
    <w:uiPriority w:val="99"/>
    <w:semiHidden/>
    <w:rsid w:val="00F46521"/>
    <w:rPr>
      <w:rFonts w:ascii="Times New Roman" w:eastAsia="Times New Roman" w:hAnsi="Times New Roman"/>
      <w:sz w:val="16"/>
      <w:szCs w:val="16"/>
      <w:lang w:eastAsia="en-US"/>
    </w:rPr>
  </w:style>
  <w:style w:type="character" w:customStyle="1" w:styleId="Char1">
    <w:name w:val="文档结构图 Char1"/>
    <w:uiPriority w:val="99"/>
    <w:semiHidden/>
    <w:rsid w:val="00F46521"/>
    <w:rPr>
      <w:rFonts w:ascii="宋体" w:eastAsia="宋体"/>
      <w:sz w:val="18"/>
      <w:szCs w:val="18"/>
    </w:rPr>
  </w:style>
  <w:style w:type="paragraph" w:styleId="TableofFigures">
    <w:name w:val="table of figures"/>
    <w:aliases w:val="图目"/>
    <w:basedOn w:val="Normal"/>
    <w:next w:val="Normal"/>
    <w:autoRedefine/>
    <w:uiPriority w:val="99"/>
    <w:unhideWhenUsed/>
    <w:rsid w:val="00F46521"/>
    <w:pPr>
      <w:tabs>
        <w:tab w:val="right" w:leader="dot" w:pos="9061"/>
      </w:tabs>
      <w:spacing w:before="156" w:after="156" w:line="360" w:lineRule="auto"/>
    </w:pPr>
    <w:rPr>
      <w:szCs w:val="22"/>
    </w:rPr>
  </w:style>
  <w:style w:type="paragraph" w:customStyle="1" w:styleId="a8">
    <w:name w:val="论文正文"/>
    <w:basedOn w:val="Normal"/>
    <w:link w:val="Char"/>
    <w:qFormat/>
    <w:rsid w:val="00F46521"/>
    <w:pPr>
      <w:spacing w:line="360" w:lineRule="auto"/>
      <w:ind w:left="420" w:firstLineChars="200" w:firstLine="480"/>
    </w:pPr>
    <w:rPr>
      <w:rFonts w:cs="宋体"/>
      <w:szCs w:val="20"/>
    </w:rPr>
  </w:style>
  <w:style w:type="table" w:styleId="TableGrid">
    <w:name w:val="Table Grid"/>
    <w:basedOn w:val="TableNormal"/>
    <w:rsid w:val="00F46521"/>
    <w:pPr>
      <w:widowControl w:val="0"/>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样式 题注 + 居中"/>
    <w:basedOn w:val="Caption"/>
    <w:autoRedefine/>
    <w:semiHidden/>
    <w:rsid w:val="00F46521"/>
    <w:pPr>
      <w:widowControl w:val="0"/>
      <w:spacing w:beforeLines="0" w:before="100" w:beforeAutospacing="1" w:afterLines="0" w:after="100" w:afterAutospacing="1"/>
      <w:jc w:val="both"/>
    </w:pPr>
    <w:rPr>
      <w:rFonts w:cs="宋体"/>
      <w:bCs w:val="0"/>
      <w:kern w:val="2"/>
      <w:szCs w:val="21"/>
    </w:rPr>
  </w:style>
  <w:style w:type="character" w:customStyle="1" w:styleId="CharChar3">
    <w:name w:val="Char Char3"/>
    <w:semiHidden/>
    <w:rsid w:val="00F46521"/>
    <w:rPr>
      <w:rFonts w:ascii="Times New Roman" w:eastAsia="宋体" w:hAnsi="Times New Roman" w:cs="Times New Roman"/>
      <w:sz w:val="24"/>
      <w:szCs w:val="24"/>
      <w:shd w:val="clear" w:color="auto" w:fill="000080"/>
    </w:rPr>
  </w:style>
  <w:style w:type="character" w:customStyle="1" w:styleId="CommentSubjectChar">
    <w:name w:val="Comment Subject Char"/>
    <w:link w:val="CommentSubject"/>
    <w:semiHidden/>
    <w:rsid w:val="00F46521"/>
    <w:rPr>
      <w:rFonts w:ascii="Times New Roman" w:hAnsi="Times New Roman"/>
      <w:b/>
      <w:bCs/>
      <w:kern w:val="2"/>
      <w:sz w:val="21"/>
      <w:szCs w:val="24"/>
    </w:rPr>
  </w:style>
  <w:style w:type="character" w:styleId="EndnoteReference">
    <w:name w:val="endnote reference"/>
    <w:semiHidden/>
    <w:rsid w:val="00F46521"/>
    <w:rPr>
      <w:vertAlign w:val="superscript"/>
    </w:rPr>
  </w:style>
  <w:style w:type="character" w:customStyle="1" w:styleId="CharChar1">
    <w:name w:val="Char Char1"/>
    <w:semiHidden/>
    <w:rsid w:val="00F46521"/>
    <w:rPr>
      <w:rFonts w:ascii="Courier New" w:eastAsia="宋体" w:hAnsi="Courier New" w:cs="Courier New"/>
      <w:color w:val="660000"/>
      <w:kern w:val="0"/>
      <w:sz w:val="24"/>
      <w:szCs w:val="24"/>
    </w:rPr>
  </w:style>
  <w:style w:type="paragraph" w:customStyle="1" w:styleId="aa">
    <w:name w:val="作者"/>
    <w:basedOn w:val="Normal"/>
    <w:next w:val="Normal"/>
    <w:rsid w:val="00F46521"/>
    <w:pPr>
      <w:overflowPunct w:val="0"/>
      <w:spacing w:before="160" w:after="240" w:line="0" w:lineRule="atLeast"/>
      <w:ind w:left="420" w:firstLineChars="200" w:firstLine="200"/>
    </w:pPr>
    <w:rPr>
      <w:rFonts w:eastAsia="仿宋_GB2312"/>
      <w:w w:val="66"/>
      <w:sz w:val="28"/>
      <w:szCs w:val="20"/>
    </w:rPr>
  </w:style>
  <w:style w:type="paragraph" w:customStyle="1" w:styleId="ab">
    <w:name w:val="英文封面标题"/>
    <w:basedOn w:val="Normal"/>
    <w:rsid w:val="00F46521"/>
    <w:pPr>
      <w:ind w:left="420" w:firstLineChars="200" w:firstLine="200"/>
      <w:jc w:val="center"/>
    </w:pPr>
    <w:rPr>
      <w:rFonts w:cs="宋体"/>
      <w:b/>
      <w:bCs/>
      <w:sz w:val="36"/>
      <w:szCs w:val="20"/>
    </w:rPr>
  </w:style>
  <w:style w:type="paragraph" w:customStyle="1" w:styleId="a3">
    <w:name w:val="参考文献"/>
    <w:basedOn w:val="Normal"/>
    <w:rsid w:val="00F46521"/>
    <w:pPr>
      <w:numPr>
        <w:numId w:val="9"/>
      </w:numPr>
      <w:spacing w:line="360" w:lineRule="auto"/>
      <w:ind w:firstLineChars="200" w:firstLine="200"/>
    </w:pPr>
  </w:style>
  <w:style w:type="paragraph" w:customStyle="1" w:styleId="10">
    <w:name w:val="样式1"/>
    <w:basedOn w:val="BodyTextFirstIndent"/>
    <w:link w:val="1Char"/>
    <w:autoRedefine/>
    <w:qFormat/>
    <w:rsid w:val="00F46521"/>
    <w:pPr>
      <w:spacing w:after="0" w:line="440" w:lineRule="exact"/>
      <w:ind w:left="238" w:right="238" w:firstLineChars="200" w:firstLine="480"/>
    </w:pPr>
    <w:rPr>
      <w:szCs w:val="24"/>
    </w:rPr>
  </w:style>
  <w:style w:type="character" w:customStyle="1" w:styleId="1Char">
    <w:name w:val="样式1 Char"/>
    <w:link w:val="10"/>
    <w:rsid w:val="00F46521"/>
    <w:rPr>
      <w:rFonts w:ascii="Times New Roman" w:hAnsi="Times New Roman"/>
      <w:kern w:val="2"/>
      <w:sz w:val="24"/>
      <w:szCs w:val="24"/>
    </w:rPr>
  </w:style>
  <w:style w:type="paragraph" w:styleId="BodyText">
    <w:name w:val="Body Text"/>
    <w:basedOn w:val="Normal"/>
    <w:link w:val="BodyTextChar"/>
    <w:rsid w:val="00F46521"/>
    <w:pPr>
      <w:spacing w:after="120" w:line="360" w:lineRule="auto"/>
      <w:ind w:left="420" w:firstLineChars="200" w:firstLine="200"/>
    </w:pPr>
    <w:rPr>
      <w:szCs w:val="22"/>
    </w:rPr>
  </w:style>
  <w:style w:type="character" w:customStyle="1" w:styleId="BodyTextChar">
    <w:name w:val="Body Text Char"/>
    <w:link w:val="BodyText"/>
    <w:rsid w:val="00F46521"/>
    <w:rPr>
      <w:rFonts w:ascii="Times New Roman" w:hAnsi="Times New Roman"/>
      <w:kern w:val="2"/>
      <w:sz w:val="24"/>
      <w:szCs w:val="22"/>
    </w:rPr>
  </w:style>
  <w:style w:type="paragraph" w:styleId="BodyTextFirstIndent">
    <w:name w:val="Body Text First Indent"/>
    <w:basedOn w:val="BodyText"/>
    <w:link w:val="BodyTextFirstIndentChar"/>
    <w:rsid w:val="00F46521"/>
    <w:pPr>
      <w:ind w:firstLineChars="100" w:firstLine="420"/>
    </w:pPr>
  </w:style>
  <w:style w:type="character" w:customStyle="1" w:styleId="BodyTextFirstIndentChar">
    <w:name w:val="Body Text First Indent Char"/>
    <w:basedOn w:val="BodyTextChar"/>
    <w:link w:val="BodyTextFirstIndent"/>
    <w:rsid w:val="00F46521"/>
    <w:rPr>
      <w:rFonts w:ascii="Times New Roman" w:hAnsi="Times New Roman"/>
      <w:kern w:val="2"/>
      <w:sz w:val="24"/>
      <w:szCs w:val="22"/>
    </w:rPr>
  </w:style>
  <w:style w:type="paragraph" w:customStyle="1" w:styleId="ac">
    <w:name w:val="表内文字"/>
    <w:basedOn w:val="a8"/>
    <w:rsid w:val="00F46521"/>
    <w:pPr>
      <w:spacing w:line="240" w:lineRule="auto"/>
      <w:ind w:firstLineChars="0" w:firstLine="0"/>
      <w:jc w:val="center"/>
    </w:pPr>
    <w:rPr>
      <w:sz w:val="21"/>
      <w:szCs w:val="21"/>
    </w:rPr>
  </w:style>
  <w:style w:type="paragraph" w:styleId="Index2">
    <w:name w:val="index 2"/>
    <w:basedOn w:val="Normal"/>
    <w:next w:val="Normal"/>
    <w:autoRedefine/>
    <w:semiHidden/>
    <w:rsid w:val="00F46521"/>
    <w:pPr>
      <w:spacing w:line="460" w:lineRule="exact"/>
      <w:ind w:left="480" w:firstLineChars="200" w:hanging="240"/>
    </w:pPr>
    <w:rPr>
      <w:sz w:val="20"/>
    </w:rPr>
  </w:style>
  <w:style w:type="paragraph" w:styleId="BodyTextIndent">
    <w:name w:val="Body Text Indent"/>
    <w:basedOn w:val="Normal"/>
    <w:link w:val="BodyTextIndentChar"/>
    <w:unhideWhenUsed/>
    <w:rsid w:val="00F46521"/>
    <w:pPr>
      <w:spacing w:after="120" w:line="360" w:lineRule="auto"/>
      <w:ind w:leftChars="200" w:left="200" w:firstLineChars="200" w:firstLine="200"/>
    </w:pPr>
    <w:rPr>
      <w:szCs w:val="22"/>
    </w:rPr>
  </w:style>
  <w:style w:type="character" w:customStyle="1" w:styleId="BodyTextIndentChar">
    <w:name w:val="Body Text Indent Char"/>
    <w:link w:val="BodyTextIndent"/>
    <w:rsid w:val="00F46521"/>
    <w:rPr>
      <w:rFonts w:ascii="Times New Roman" w:hAnsi="Times New Roman"/>
      <w:kern w:val="2"/>
      <w:sz w:val="24"/>
      <w:szCs w:val="22"/>
    </w:rPr>
  </w:style>
  <w:style w:type="paragraph" w:customStyle="1" w:styleId="11">
    <w:name w:val="小标题1"/>
    <w:basedOn w:val="Normal"/>
    <w:rsid w:val="00F46521"/>
    <w:pPr>
      <w:wordWrap w:val="0"/>
      <w:overflowPunct w:val="0"/>
      <w:autoSpaceDE w:val="0"/>
      <w:autoSpaceDN w:val="0"/>
      <w:adjustRightInd w:val="0"/>
      <w:spacing w:before="170" w:after="170" w:line="314" w:lineRule="exact"/>
      <w:ind w:left="420" w:firstLineChars="200" w:firstLine="200"/>
      <w:textAlignment w:val="baseline"/>
    </w:pPr>
    <w:rPr>
      <w:rFonts w:ascii="宋体" w:hAnsi="MS Sans Serif"/>
      <w:szCs w:val="20"/>
    </w:rPr>
  </w:style>
  <w:style w:type="paragraph" w:customStyle="1" w:styleId="1GF">
    <w:name w:val="1.GF报告正文"/>
    <w:basedOn w:val="Normal"/>
    <w:rsid w:val="00F46521"/>
    <w:pPr>
      <w:spacing w:line="360" w:lineRule="atLeast"/>
      <w:ind w:left="420" w:firstLineChars="200" w:firstLine="432"/>
    </w:pPr>
    <w:rPr>
      <w:rFonts w:ascii="宋体"/>
      <w:szCs w:val="20"/>
    </w:rPr>
  </w:style>
  <w:style w:type="paragraph" w:customStyle="1" w:styleId="Default">
    <w:name w:val="Default"/>
    <w:rsid w:val="00F46521"/>
    <w:pPr>
      <w:widowControl w:val="0"/>
      <w:autoSpaceDE w:val="0"/>
      <w:autoSpaceDN w:val="0"/>
      <w:adjustRightInd w:val="0"/>
      <w:spacing w:line="360" w:lineRule="auto"/>
      <w:ind w:left="420" w:hanging="420"/>
      <w:jc w:val="both"/>
    </w:pPr>
    <w:rPr>
      <w:rFonts w:ascii="Times" w:eastAsia="Times" w:cs="Times"/>
      <w:color w:val="000000"/>
      <w:sz w:val="24"/>
      <w:szCs w:val="24"/>
    </w:rPr>
  </w:style>
  <w:style w:type="paragraph" w:customStyle="1" w:styleId="reference">
    <w:name w:val="reference"/>
    <w:basedOn w:val="Normal"/>
    <w:rsid w:val="00F46521"/>
    <w:pPr>
      <w:ind w:left="227" w:firstLineChars="200" w:hanging="227"/>
    </w:pPr>
    <w:rPr>
      <w:rFonts w:ascii="Times" w:hAnsi="Times"/>
      <w:sz w:val="18"/>
      <w:szCs w:val="20"/>
      <w:lang w:eastAsia="de-DE"/>
    </w:rPr>
  </w:style>
  <w:style w:type="paragraph" w:styleId="Index4">
    <w:name w:val="index 4"/>
    <w:basedOn w:val="Normal"/>
    <w:next w:val="Normal"/>
    <w:autoRedefine/>
    <w:uiPriority w:val="99"/>
    <w:semiHidden/>
    <w:unhideWhenUsed/>
    <w:rsid w:val="00F46521"/>
    <w:pPr>
      <w:spacing w:beforeLines="50" w:before="50" w:afterLines="50" w:after="50" w:line="360" w:lineRule="auto"/>
      <w:ind w:leftChars="600" w:left="600" w:firstLineChars="200" w:firstLine="200"/>
    </w:pPr>
    <w:rPr>
      <w:szCs w:val="22"/>
    </w:rPr>
  </w:style>
  <w:style w:type="paragraph" w:styleId="EndnoteText">
    <w:name w:val="endnote text"/>
    <w:basedOn w:val="Normal"/>
    <w:link w:val="EndnoteTextChar"/>
    <w:uiPriority w:val="99"/>
    <w:semiHidden/>
    <w:unhideWhenUsed/>
    <w:rsid w:val="00F46521"/>
    <w:pPr>
      <w:snapToGrid w:val="0"/>
      <w:spacing w:beforeLines="50" w:before="50" w:afterLines="50" w:after="50" w:line="360" w:lineRule="auto"/>
      <w:ind w:firstLineChars="200" w:firstLine="200"/>
    </w:pPr>
    <w:rPr>
      <w:szCs w:val="22"/>
    </w:rPr>
  </w:style>
  <w:style w:type="character" w:customStyle="1" w:styleId="EndnoteTextChar">
    <w:name w:val="Endnote Text Char"/>
    <w:link w:val="EndnoteText"/>
    <w:uiPriority w:val="99"/>
    <w:semiHidden/>
    <w:rsid w:val="00F46521"/>
    <w:rPr>
      <w:rFonts w:ascii="Times New Roman" w:hAnsi="Times New Roman"/>
      <w:sz w:val="24"/>
      <w:szCs w:val="22"/>
    </w:rPr>
  </w:style>
  <w:style w:type="character" w:styleId="FollowedHyperlink">
    <w:name w:val="FollowedHyperlink"/>
    <w:unhideWhenUsed/>
    <w:rsid w:val="00F46521"/>
    <w:rPr>
      <w:color w:val="800080"/>
      <w:u w:val="single"/>
    </w:rPr>
  </w:style>
  <w:style w:type="paragraph" w:styleId="HTMLAddress">
    <w:name w:val="HTML Address"/>
    <w:basedOn w:val="Normal"/>
    <w:link w:val="HTMLAddressChar"/>
    <w:uiPriority w:val="99"/>
    <w:semiHidden/>
    <w:unhideWhenUsed/>
    <w:rsid w:val="00F46521"/>
    <w:pPr>
      <w:spacing w:beforeLines="50" w:before="50" w:afterLines="50" w:after="50" w:line="360" w:lineRule="auto"/>
      <w:ind w:firstLineChars="200" w:firstLine="200"/>
    </w:pPr>
    <w:rPr>
      <w:i/>
      <w:iCs/>
      <w:szCs w:val="22"/>
    </w:rPr>
  </w:style>
  <w:style w:type="character" w:customStyle="1" w:styleId="HTMLAddressChar">
    <w:name w:val="HTML Address Char"/>
    <w:link w:val="HTMLAddress"/>
    <w:uiPriority w:val="99"/>
    <w:semiHidden/>
    <w:rsid w:val="00F46521"/>
    <w:rPr>
      <w:rFonts w:ascii="Times New Roman" w:hAnsi="Times New Roman"/>
      <w:i/>
      <w:iCs/>
      <w:sz w:val="24"/>
      <w:szCs w:val="22"/>
    </w:rPr>
  </w:style>
  <w:style w:type="paragraph" w:styleId="Salutation">
    <w:name w:val="Salutation"/>
    <w:basedOn w:val="Normal"/>
    <w:next w:val="Normal"/>
    <w:link w:val="SalutationChar"/>
    <w:uiPriority w:val="99"/>
    <w:semiHidden/>
    <w:unhideWhenUsed/>
    <w:rsid w:val="00F46521"/>
    <w:pPr>
      <w:spacing w:beforeLines="50" w:before="50" w:afterLines="50" w:after="50" w:line="360" w:lineRule="auto"/>
      <w:ind w:firstLineChars="200" w:firstLine="200"/>
    </w:pPr>
    <w:rPr>
      <w:szCs w:val="22"/>
    </w:rPr>
  </w:style>
  <w:style w:type="character" w:customStyle="1" w:styleId="SalutationChar">
    <w:name w:val="Salutation Char"/>
    <w:link w:val="Salutation"/>
    <w:uiPriority w:val="99"/>
    <w:semiHidden/>
    <w:rsid w:val="00F46521"/>
    <w:rPr>
      <w:rFonts w:ascii="Times New Roman" w:hAnsi="Times New Roman"/>
      <w:sz w:val="24"/>
      <w:szCs w:val="22"/>
    </w:rPr>
  </w:style>
  <w:style w:type="paragraph" w:styleId="PlainText">
    <w:name w:val="Plain Text"/>
    <w:basedOn w:val="Normal"/>
    <w:link w:val="PlainTextChar"/>
    <w:unhideWhenUsed/>
    <w:rsid w:val="00F46521"/>
    <w:pPr>
      <w:spacing w:beforeLines="50" w:before="50" w:afterLines="50" w:after="50" w:line="360" w:lineRule="auto"/>
      <w:ind w:firstLineChars="200" w:firstLine="200"/>
    </w:pPr>
    <w:rPr>
      <w:rFonts w:ascii="宋体" w:hAnsi="Courier New" w:cs="Courier New"/>
      <w:szCs w:val="21"/>
    </w:rPr>
  </w:style>
  <w:style w:type="character" w:customStyle="1" w:styleId="PlainTextChar">
    <w:name w:val="Plain Text Char"/>
    <w:link w:val="PlainText"/>
    <w:rsid w:val="00F46521"/>
    <w:rPr>
      <w:rFonts w:ascii="宋体" w:hAnsi="Courier New" w:cs="Courier New"/>
      <w:sz w:val="21"/>
      <w:szCs w:val="21"/>
    </w:rPr>
  </w:style>
  <w:style w:type="paragraph" w:styleId="E-mailSignature">
    <w:name w:val="E-mail Signature"/>
    <w:basedOn w:val="Normal"/>
    <w:link w:val="E-mailSignatureChar"/>
    <w:uiPriority w:val="99"/>
    <w:semiHidden/>
    <w:unhideWhenUsed/>
    <w:rsid w:val="00F46521"/>
    <w:pPr>
      <w:spacing w:beforeLines="50" w:before="50" w:afterLines="50" w:after="50" w:line="360" w:lineRule="auto"/>
      <w:ind w:firstLineChars="200" w:firstLine="200"/>
    </w:pPr>
    <w:rPr>
      <w:szCs w:val="22"/>
    </w:rPr>
  </w:style>
  <w:style w:type="character" w:customStyle="1" w:styleId="E-mailSignatureChar">
    <w:name w:val="E-mail Signature Char"/>
    <w:link w:val="E-mailSignature"/>
    <w:uiPriority w:val="99"/>
    <w:semiHidden/>
    <w:rsid w:val="00F46521"/>
    <w:rPr>
      <w:rFonts w:ascii="Times New Roman" w:hAnsi="Times New Roman"/>
      <w:sz w:val="24"/>
      <w:szCs w:val="22"/>
    </w:rPr>
  </w:style>
  <w:style w:type="paragraph" w:styleId="MacroText">
    <w:name w:val="macro"/>
    <w:link w:val="MacroTextChar"/>
    <w:uiPriority w:val="99"/>
    <w:semiHidden/>
    <w:unhideWhenUsed/>
    <w:rsid w:val="00F4652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Lines="50" w:before="50" w:afterLines="50" w:after="50"/>
      <w:ind w:firstLineChars="200" w:firstLine="200"/>
    </w:pPr>
    <w:rPr>
      <w:rFonts w:ascii="Courier New" w:hAnsi="Courier New" w:cs="Courier New"/>
      <w:sz w:val="24"/>
      <w:szCs w:val="24"/>
    </w:rPr>
  </w:style>
  <w:style w:type="character" w:customStyle="1" w:styleId="MacroTextChar">
    <w:name w:val="Macro Text Char"/>
    <w:link w:val="MacroText"/>
    <w:uiPriority w:val="99"/>
    <w:semiHidden/>
    <w:rsid w:val="00F46521"/>
    <w:rPr>
      <w:rFonts w:ascii="Courier New" w:hAnsi="Courier New" w:cs="Courier New"/>
      <w:sz w:val="24"/>
      <w:szCs w:val="24"/>
    </w:rPr>
  </w:style>
  <w:style w:type="paragraph" w:styleId="EnvelopeReturn">
    <w:name w:val="envelope return"/>
    <w:basedOn w:val="Normal"/>
    <w:uiPriority w:val="99"/>
    <w:semiHidden/>
    <w:unhideWhenUsed/>
    <w:rsid w:val="00F46521"/>
    <w:pPr>
      <w:snapToGrid w:val="0"/>
      <w:spacing w:beforeLines="50" w:before="50" w:afterLines="50" w:after="50" w:line="360" w:lineRule="auto"/>
      <w:ind w:firstLineChars="200" w:firstLine="200"/>
    </w:pPr>
    <w:rPr>
      <w:rFonts w:ascii="Cambria" w:hAnsi="Cambria"/>
      <w:szCs w:val="22"/>
    </w:rPr>
  </w:style>
  <w:style w:type="paragraph" w:styleId="Closing">
    <w:name w:val="Closing"/>
    <w:basedOn w:val="Normal"/>
    <w:link w:val="ClosingChar"/>
    <w:uiPriority w:val="99"/>
    <w:semiHidden/>
    <w:unhideWhenUsed/>
    <w:rsid w:val="00F46521"/>
    <w:pPr>
      <w:spacing w:beforeLines="50" w:before="50" w:afterLines="50" w:after="50" w:line="360" w:lineRule="auto"/>
      <w:ind w:leftChars="2100" w:left="100" w:firstLineChars="200" w:firstLine="200"/>
    </w:pPr>
    <w:rPr>
      <w:szCs w:val="22"/>
    </w:rPr>
  </w:style>
  <w:style w:type="character" w:customStyle="1" w:styleId="ClosingChar">
    <w:name w:val="Closing Char"/>
    <w:link w:val="Closing"/>
    <w:uiPriority w:val="99"/>
    <w:semiHidden/>
    <w:rsid w:val="00F46521"/>
    <w:rPr>
      <w:rFonts w:ascii="Times New Roman" w:hAnsi="Times New Roman"/>
      <w:sz w:val="24"/>
      <w:szCs w:val="22"/>
    </w:rPr>
  </w:style>
  <w:style w:type="paragraph" w:styleId="List">
    <w:name w:val="List"/>
    <w:basedOn w:val="Normal"/>
    <w:uiPriority w:val="99"/>
    <w:semiHidden/>
    <w:unhideWhenUsed/>
    <w:rsid w:val="00F46521"/>
    <w:pPr>
      <w:spacing w:beforeLines="50" w:before="50" w:afterLines="50" w:after="50" w:line="360" w:lineRule="auto"/>
      <w:ind w:left="200" w:hangingChars="200" w:hanging="200"/>
      <w:contextualSpacing/>
    </w:pPr>
    <w:rPr>
      <w:szCs w:val="22"/>
    </w:rPr>
  </w:style>
  <w:style w:type="paragraph" w:styleId="List2">
    <w:name w:val="List 2"/>
    <w:basedOn w:val="Normal"/>
    <w:uiPriority w:val="99"/>
    <w:semiHidden/>
    <w:unhideWhenUsed/>
    <w:rsid w:val="00F46521"/>
    <w:pPr>
      <w:spacing w:beforeLines="50" w:before="50" w:afterLines="50" w:after="50" w:line="360" w:lineRule="auto"/>
      <w:ind w:leftChars="200" w:left="100" w:hangingChars="200" w:hanging="200"/>
      <w:contextualSpacing/>
    </w:pPr>
    <w:rPr>
      <w:szCs w:val="22"/>
    </w:rPr>
  </w:style>
  <w:style w:type="paragraph" w:styleId="List3">
    <w:name w:val="List 3"/>
    <w:basedOn w:val="Normal"/>
    <w:uiPriority w:val="99"/>
    <w:semiHidden/>
    <w:unhideWhenUsed/>
    <w:rsid w:val="00F46521"/>
    <w:pPr>
      <w:spacing w:beforeLines="50" w:before="50" w:afterLines="50" w:after="50" w:line="360" w:lineRule="auto"/>
      <w:ind w:leftChars="400" w:left="100" w:hangingChars="200" w:hanging="200"/>
      <w:contextualSpacing/>
    </w:pPr>
    <w:rPr>
      <w:szCs w:val="22"/>
    </w:rPr>
  </w:style>
  <w:style w:type="paragraph" w:styleId="List4">
    <w:name w:val="List 4"/>
    <w:basedOn w:val="Normal"/>
    <w:uiPriority w:val="99"/>
    <w:semiHidden/>
    <w:unhideWhenUsed/>
    <w:rsid w:val="00F46521"/>
    <w:pPr>
      <w:spacing w:beforeLines="50" w:before="50" w:afterLines="50" w:after="50" w:line="360" w:lineRule="auto"/>
      <w:ind w:leftChars="600" w:left="100" w:hangingChars="200" w:hanging="200"/>
      <w:contextualSpacing/>
    </w:pPr>
    <w:rPr>
      <w:szCs w:val="22"/>
    </w:rPr>
  </w:style>
  <w:style w:type="paragraph" w:styleId="List5">
    <w:name w:val="List 5"/>
    <w:basedOn w:val="Normal"/>
    <w:uiPriority w:val="99"/>
    <w:semiHidden/>
    <w:unhideWhenUsed/>
    <w:rsid w:val="00F46521"/>
    <w:pPr>
      <w:spacing w:beforeLines="50" w:before="50" w:afterLines="50" w:after="50" w:line="360" w:lineRule="auto"/>
      <w:ind w:leftChars="800" w:left="100" w:hangingChars="200" w:hanging="200"/>
      <w:contextualSpacing/>
    </w:pPr>
    <w:rPr>
      <w:szCs w:val="22"/>
    </w:rPr>
  </w:style>
  <w:style w:type="paragraph" w:styleId="ListNumber">
    <w:name w:val="List Number"/>
    <w:basedOn w:val="Normal"/>
    <w:uiPriority w:val="99"/>
    <w:semiHidden/>
    <w:unhideWhenUsed/>
    <w:rsid w:val="00F46521"/>
    <w:pPr>
      <w:numPr>
        <w:numId w:val="12"/>
      </w:numPr>
      <w:tabs>
        <w:tab w:val="clear" w:pos="360"/>
      </w:tabs>
      <w:spacing w:beforeLines="50" w:before="50" w:afterLines="50" w:after="50" w:line="360" w:lineRule="auto"/>
      <w:ind w:left="780" w:firstLineChars="0" w:firstLine="0"/>
      <w:contextualSpacing/>
    </w:pPr>
    <w:rPr>
      <w:szCs w:val="22"/>
    </w:rPr>
  </w:style>
  <w:style w:type="paragraph" w:styleId="ListNumber2">
    <w:name w:val="List Number 2"/>
    <w:basedOn w:val="Normal"/>
    <w:uiPriority w:val="99"/>
    <w:semiHidden/>
    <w:unhideWhenUsed/>
    <w:rsid w:val="00F46521"/>
    <w:pPr>
      <w:numPr>
        <w:numId w:val="13"/>
      </w:numPr>
      <w:tabs>
        <w:tab w:val="clear" w:pos="780"/>
      </w:tabs>
      <w:spacing w:beforeLines="50" w:before="50" w:afterLines="50" w:after="50" w:line="360" w:lineRule="auto"/>
      <w:ind w:leftChars="0" w:left="720" w:firstLineChars="0" w:hanging="720"/>
      <w:contextualSpacing/>
    </w:pPr>
    <w:rPr>
      <w:szCs w:val="22"/>
    </w:rPr>
  </w:style>
  <w:style w:type="paragraph" w:styleId="ListNumber3">
    <w:name w:val="List Number 3"/>
    <w:basedOn w:val="Normal"/>
    <w:uiPriority w:val="99"/>
    <w:semiHidden/>
    <w:unhideWhenUsed/>
    <w:rsid w:val="00F46521"/>
    <w:pPr>
      <w:numPr>
        <w:numId w:val="14"/>
      </w:numPr>
      <w:tabs>
        <w:tab w:val="clear" w:pos="1200"/>
        <w:tab w:val="num" w:pos="720"/>
      </w:tabs>
      <w:spacing w:beforeLines="50" w:before="50" w:afterLines="50" w:after="50" w:line="360" w:lineRule="auto"/>
      <w:ind w:leftChars="0" w:left="720" w:firstLineChars="0" w:firstLine="0"/>
      <w:contextualSpacing/>
    </w:pPr>
    <w:rPr>
      <w:szCs w:val="22"/>
    </w:rPr>
  </w:style>
  <w:style w:type="paragraph" w:styleId="ListNumber4">
    <w:name w:val="List Number 4"/>
    <w:basedOn w:val="Normal"/>
    <w:uiPriority w:val="99"/>
    <w:semiHidden/>
    <w:unhideWhenUsed/>
    <w:rsid w:val="00F46521"/>
    <w:pPr>
      <w:numPr>
        <w:numId w:val="15"/>
      </w:numPr>
      <w:tabs>
        <w:tab w:val="clear" w:pos="1620"/>
      </w:tabs>
      <w:spacing w:beforeLines="50" w:before="50" w:afterLines="50" w:after="50" w:line="360" w:lineRule="auto"/>
      <w:ind w:leftChars="0" w:left="0" w:firstLineChars="0" w:firstLine="0"/>
      <w:contextualSpacing/>
    </w:pPr>
    <w:rPr>
      <w:szCs w:val="22"/>
    </w:rPr>
  </w:style>
  <w:style w:type="paragraph" w:styleId="ListNumber5">
    <w:name w:val="List Number 5"/>
    <w:basedOn w:val="Normal"/>
    <w:uiPriority w:val="99"/>
    <w:semiHidden/>
    <w:unhideWhenUsed/>
    <w:rsid w:val="00F46521"/>
    <w:pPr>
      <w:numPr>
        <w:numId w:val="16"/>
      </w:numPr>
      <w:tabs>
        <w:tab w:val="clear" w:pos="2040"/>
        <w:tab w:val="num" w:pos="454"/>
      </w:tabs>
      <w:spacing w:beforeLines="50" w:before="50" w:afterLines="50" w:after="50" w:line="360" w:lineRule="auto"/>
      <w:ind w:leftChars="0" w:left="454" w:firstLineChars="0" w:hanging="454"/>
      <w:contextualSpacing/>
    </w:pPr>
    <w:rPr>
      <w:szCs w:val="22"/>
    </w:rPr>
  </w:style>
  <w:style w:type="paragraph" w:styleId="ListContinue">
    <w:name w:val="List Continue"/>
    <w:basedOn w:val="Normal"/>
    <w:uiPriority w:val="99"/>
    <w:semiHidden/>
    <w:unhideWhenUsed/>
    <w:rsid w:val="00F46521"/>
    <w:pPr>
      <w:spacing w:beforeLines="50" w:before="50" w:afterLines="50" w:after="120" w:line="360" w:lineRule="auto"/>
      <w:ind w:leftChars="200" w:left="420" w:firstLineChars="200" w:firstLine="200"/>
      <w:contextualSpacing/>
    </w:pPr>
    <w:rPr>
      <w:szCs w:val="22"/>
    </w:rPr>
  </w:style>
  <w:style w:type="paragraph" w:styleId="ListContinue2">
    <w:name w:val="List Continue 2"/>
    <w:basedOn w:val="Normal"/>
    <w:uiPriority w:val="99"/>
    <w:semiHidden/>
    <w:unhideWhenUsed/>
    <w:rsid w:val="00F46521"/>
    <w:pPr>
      <w:spacing w:beforeLines="50" w:before="50" w:afterLines="50" w:after="120" w:line="360" w:lineRule="auto"/>
      <w:ind w:leftChars="400" w:left="840" w:firstLineChars="200" w:firstLine="200"/>
      <w:contextualSpacing/>
    </w:pPr>
    <w:rPr>
      <w:szCs w:val="22"/>
    </w:rPr>
  </w:style>
  <w:style w:type="paragraph" w:styleId="ListContinue3">
    <w:name w:val="List Continue 3"/>
    <w:basedOn w:val="Normal"/>
    <w:uiPriority w:val="99"/>
    <w:semiHidden/>
    <w:unhideWhenUsed/>
    <w:rsid w:val="00F46521"/>
    <w:pPr>
      <w:spacing w:beforeLines="50" w:before="50" w:afterLines="50" w:after="120" w:line="360" w:lineRule="auto"/>
      <w:ind w:leftChars="600" w:left="1260" w:firstLineChars="200" w:firstLine="200"/>
      <w:contextualSpacing/>
    </w:pPr>
    <w:rPr>
      <w:szCs w:val="22"/>
    </w:rPr>
  </w:style>
  <w:style w:type="paragraph" w:styleId="ListContinue4">
    <w:name w:val="List Continue 4"/>
    <w:basedOn w:val="Normal"/>
    <w:uiPriority w:val="99"/>
    <w:semiHidden/>
    <w:unhideWhenUsed/>
    <w:rsid w:val="00F46521"/>
    <w:pPr>
      <w:spacing w:beforeLines="50" w:before="50" w:afterLines="50" w:after="120" w:line="360" w:lineRule="auto"/>
      <w:ind w:leftChars="800" w:left="1680" w:firstLineChars="200" w:firstLine="200"/>
      <w:contextualSpacing/>
    </w:pPr>
    <w:rPr>
      <w:szCs w:val="22"/>
    </w:rPr>
  </w:style>
  <w:style w:type="paragraph" w:styleId="ListContinue5">
    <w:name w:val="List Continue 5"/>
    <w:basedOn w:val="Normal"/>
    <w:uiPriority w:val="99"/>
    <w:semiHidden/>
    <w:unhideWhenUsed/>
    <w:rsid w:val="00F46521"/>
    <w:pPr>
      <w:spacing w:beforeLines="50" w:before="50" w:afterLines="50" w:after="120" w:line="360" w:lineRule="auto"/>
      <w:ind w:leftChars="1000" w:left="2100" w:firstLineChars="200" w:firstLine="200"/>
      <w:contextualSpacing/>
    </w:pPr>
    <w:rPr>
      <w:szCs w:val="22"/>
    </w:rPr>
  </w:style>
  <w:style w:type="paragraph" w:styleId="ListBullet">
    <w:name w:val="List Bullet"/>
    <w:basedOn w:val="Normal"/>
    <w:uiPriority w:val="99"/>
    <w:semiHidden/>
    <w:unhideWhenUsed/>
    <w:rsid w:val="00F46521"/>
    <w:pPr>
      <w:numPr>
        <w:numId w:val="17"/>
      </w:numPr>
      <w:tabs>
        <w:tab w:val="clear" w:pos="360"/>
      </w:tabs>
      <w:spacing w:beforeLines="50" w:before="50" w:afterLines="50" w:after="50" w:line="360" w:lineRule="auto"/>
      <w:ind w:left="420" w:firstLineChars="0" w:hanging="420"/>
      <w:contextualSpacing/>
    </w:pPr>
    <w:rPr>
      <w:szCs w:val="22"/>
    </w:rPr>
  </w:style>
  <w:style w:type="paragraph" w:styleId="ListBullet2">
    <w:name w:val="List Bullet 2"/>
    <w:basedOn w:val="Normal"/>
    <w:uiPriority w:val="99"/>
    <w:semiHidden/>
    <w:unhideWhenUsed/>
    <w:rsid w:val="00F46521"/>
    <w:pPr>
      <w:numPr>
        <w:numId w:val="18"/>
      </w:numPr>
      <w:tabs>
        <w:tab w:val="clear" w:pos="780"/>
      </w:tabs>
      <w:spacing w:beforeLines="50" w:before="50" w:afterLines="50" w:after="50" w:line="360" w:lineRule="auto"/>
      <w:ind w:leftChars="0" w:left="900" w:firstLineChars="0" w:hanging="420"/>
      <w:contextualSpacing/>
    </w:pPr>
    <w:rPr>
      <w:szCs w:val="22"/>
    </w:rPr>
  </w:style>
  <w:style w:type="paragraph" w:styleId="ListBullet3">
    <w:name w:val="List Bullet 3"/>
    <w:basedOn w:val="Normal"/>
    <w:uiPriority w:val="99"/>
    <w:semiHidden/>
    <w:unhideWhenUsed/>
    <w:rsid w:val="00F46521"/>
    <w:pPr>
      <w:numPr>
        <w:numId w:val="19"/>
      </w:numPr>
      <w:tabs>
        <w:tab w:val="clear" w:pos="1200"/>
        <w:tab w:val="num" w:pos="360"/>
      </w:tabs>
      <w:spacing w:beforeLines="50" w:before="50" w:afterLines="50" w:after="50" w:line="360" w:lineRule="auto"/>
      <w:ind w:leftChars="0" w:left="360"/>
      <w:contextualSpacing/>
    </w:pPr>
    <w:rPr>
      <w:szCs w:val="22"/>
    </w:rPr>
  </w:style>
  <w:style w:type="paragraph" w:styleId="ListBullet4">
    <w:name w:val="List Bullet 4"/>
    <w:basedOn w:val="Normal"/>
    <w:uiPriority w:val="99"/>
    <w:semiHidden/>
    <w:unhideWhenUsed/>
    <w:rsid w:val="00F46521"/>
    <w:pPr>
      <w:numPr>
        <w:numId w:val="20"/>
      </w:numPr>
      <w:tabs>
        <w:tab w:val="clear" w:pos="1620"/>
        <w:tab w:val="num" w:pos="780"/>
      </w:tabs>
      <w:spacing w:beforeLines="50" w:before="50" w:afterLines="50" w:after="50" w:line="360" w:lineRule="auto"/>
      <w:ind w:leftChars="200" w:left="780"/>
      <w:contextualSpacing/>
    </w:pPr>
    <w:rPr>
      <w:szCs w:val="22"/>
    </w:rPr>
  </w:style>
  <w:style w:type="paragraph" w:styleId="ListBullet5">
    <w:name w:val="List Bullet 5"/>
    <w:basedOn w:val="Normal"/>
    <w:uiPriority w:val="99"/>
    <w:semiHidden/>
    <w:unhideWhenUsed/>
    <w:rsid w:val="00F46521"/>
    <w:pPr>
      <w:numPr>
        <w:numId w:val="21"/>
      </w:numPr>
      <w:tabs>
        <w:tab w:val="clear" w:pos="2040"/>
        <w:tab w:val="num" w:pos="1200"/>
      </w:tabs>
      <w:spacing w:beforeLines="50" w:before="50" w:afterLines="50" w:after="50" w:line="360" w:lineRule="auto"/>
      <w:ind w:leftChars="400" w:left="1200"/>
      <w:contextualSpacing/>
    </w:pPr>
    <w:rPr>
      <w:szCs w:val="22"/>
    </w:rPr>
  </w:style>
  <w:style w:type="paragraph" w:styleId="Signature">
    <w:name w:val="Signature"/>
    <w:basedOn w:val="Normal"/>
    <w:link w:val="SignatureChar"/>
    <w:uiPriority w:val="99"/>
    <w:semiHidden/>
    <w:unhideWhenUsed/>
    <w:rsid w:val="00F46521"/>
    <w:pPr>
      <w:spacing w:beforeLines="50" w:before="50" w:afterLines="50" w:after="50" w:line="360" w:lineRule="auto"/>
      <w:ind w:leftChars="2100" w:left="100" w:firstLineChars="200" w:firstLine="200"/>
    </w:pPr>
    <w:rPr>
      <w:szCs w:val="22"/>
    </w:rPr>
  </w:style>
  <w:style w:type="character" w:customStyle="1" w:styleId="SignatureChar">
    <w:name w:val="Signature Char"/>
    <w:link w:val="Signature"/>
    <w:uiPriority w:val="99"/>
    <w:semiHidden/>
    <w:rsid w:val="00F46521"/>
    <w:rPr>
      <w:rFonts w:ascii="Times New Roman" w:hAnsi="Times New Roman"/>
      <w:sz w:val="24"/>
      <w:szCs w:val="22"/>
    </w:rPr>
  </w:style>
  <w:style w:type="paragraph" w:styleId="EnvelopeAddress">
    <w:name w:val="envelope address"/>
    <w:basedOn w:val="Normal"/>
    <w:uiPriority w:val="99"/>
    <w:semiHidden/>
    <w:unhideWhenUsed/>
    <w:rsid w:val="00F46521"/>
    <w:pPr>
      <w:framePr w:w="7920" w:h="1980" w:hRule="exact" w:hSpace="180" w:wrap="auto" w:hAnchor="page" w:xAlign="center" w:yAlign="bottom"/>
      <w:snapToGrid w:val="0"/>
      <w:spacing w:beforeLines="50" w:before="50" w:afterLines="50" w:after="50" w:line="360" w:lineRule="auto"/>
      <w:ind w:leftChars="1400" w:left="100" w:firstLineChars="200" w:firstLine="200"/>
    </w:pPr>
    <w:rPr>
      <w:rFonts w:ascii="Cambria" w:hAnsi="Cambria"/>
    </w:rPr>
  </w:style>
  <w:style w:type="paragraph" w:styleId="Bibliography">
    <w:name w:val="Bibliography"/>
    <w:basedOn w:val="Normal"/>
    <w:next w:val="Normal"/>
    <w:uiPriority w:val="37"/>
    <w:semiHidden/>
    <w:unhideWhenUsed/>
    <w:rsid w:val="00F46521"/>
    <w:pPr>
      <w:spacing w:beforeLines="50" w:before="50" w:afterLines="50" w:after="50" w:line="360" w:lineRule="auto"/>
      <w:ind w:firstLineChars="200" w:firstLine="200"/>
    </w:pPr>
    <w:rPr>
      <w:szCs w:val="22"/>
    </w:rPr>
  </w:style>
  <w:style w:type="paragraph" w:styleId="Index1">
    <w:name w:val="index 1"/>
    <w:basedOn w:val="Normal"/>
    <w:next w:val="Normal"/>
    <w:autoRedefine/>
    <w:uiPriority w:val="99"/>
    <w:semiHidden/>
    <w:unhideWhenUsed/>
    <w:rsid w:val="00F46521"/>
    <w:pPr>
      <w:spacing w:beforeLines="50" w:before="50" w:afterLines="50" w:after="50" w:line="360" w:lineRule="auto"/>
      <w:ind w:firstLineChars="200" w:firstLine="200"/>
    </w:pPr>
    <w:rPr>
      <w:szCs w:val="22"/>
    </w:rPr>
  </w:style>
  <w:style w:type="paragraph" w:styleId="Index3">
    <w:name w:val="index 3"/>
    <w:basedOn w:val="Normal"/>
    <w:next w:val="Normal"/>
    <w:autoRedefine/>
    <w:semiHidden/>
    <w:unhideWhenUsed/>
    <w:rsid w:val="00F46521"/>
    <w:pPr>
      <w:spacing w:beforeLines="50" w:before="50" w:afterLines="50" w:after="50" w:line="360" w:lineRule="auto"/>
      <w:ind w:leftChars="400" w:left="400" w:firstLineChars="200" w:firstLine="200"/>
    </w:pPr>
    <w:rPr>
      <w:szCs w:val="22"/>
    </w:rPr>
  </w:style>
  <w:style w:type="paragraph" w:styleId="Index5">
    <w:name w:val="index 5"/>
    <w:basedOn w:val="Normal"/>
    <w:next w:val="Normal"/>
    <w:autoRedefine/>
    <w:uiPriority w:val="99"/>
    <w:semiHidden/>
    <w:unhideWhenUsed/>
    <w:rsid w:val="00F46521"/>
    <w:pPr>
      <w:spacing w:beforeLines="50" w:before="50" w:afterLines="50" w:after="50" w:line="360" w:lineRule="auto"/>
      <w:ind w:leftChars="800" w:left="800" w:firstLineChars="200" w:firstLine="200"/>
    </w:pPr>
    <w:rPr>
      <w:szCs w:val="22"/>
    </w:rPr>
  </w:style>
  <w:style w:type="paragraph" w:styleId="Index6">
    <w:name w:val="index 6"/>
    <w:basedOn w:val="Normal"/>
    <w:next w:val="Normal"/>
    <w:autoRedefine/>
    <w:uiPriority w:val="99"/>
    <w:semiHidden/>
    <w:unhideWhenUsed/>
    <w:rsid w:val="00F46521"/>
    <w:pPr>
      <w:spacing w:beforeLines="50" w:before="50" w:afterLines="50" w:after="50" w:line="360" w:lineRule="auto"/>
      <w:ind w:leftChars="1000" w:left="1000" w:firstLineChars="200" w:firstLine="200"/>
    </w:pPr>
    <w:rPr>
      <w:szCs w:val="22"/>
    </w:rPr>
  </w:style>
  <w:style w:type="paragraph" w:styleId="Index7">
    <w:name w:val="index 7"/>
    <w:basedOn w:val="Normal"/>
    <w:next w:val="Normal"/>
    <w:autoRedefine/>
    <w:uiPriority w:val="99"/>
    <w:semiHidden/>
    <w:unhideWhenUsed/>
    <w:rsid w:val="00F46521"/>
    <w:pPr>
      <w:spacing w:beforeLines="50" w:before="50" w:afterLines="50" w:after="50" w:line="360" w:lineRule="auto"/>
      <w:ind w:leftChars="1200" w:left="1200" w:firstLineChars="200" w:firstLine="200"/>
    </w:pPr>
    <w:rPr>
      <w:szCs w:val="22"/>
    </w:rPr>
  </w:style>
  <w:style w:type="paragraph" w:styleId="Index8">
    <w:name w:val="index 8"/>
    <w:basedOn w:val="Normal"/>
    <w:next w:val="Normal"/>
    <w:autoRedefine/>
    <w:uiPriority w:val="99"/>
    <w:semiHidden/>
    <w:unhideWhenUsed/>
    <w:rsid w:val="00F46521"/>
    <w:pPr>
      <w:spacing w:beforeLines="50" w:before="50" w:afterLines="50" w:after="50" w:line="360" w:lineRule="auto"/>
      <w:ind w:leftChars="1400" w:left="1400" w:firstLineChars="200" w:firstLine="200"/>
    </w:pPr>
    <w:rPr>
      <w:szCs w:val="22"/>
    </w:rPr>
  </w:style>
  <w:style w:type="paragraph" w:styleId="Index9">
    <w:name w:val="index 9"/>
    <w:basedOn w:val="Normal"/>
    <w:next w:val="Normal"/>
    <w:autoRedefine/>
    <w:uiPriority w:val="99"/>
    <w:semiHidden/>
    <w:unhideWhenUsed/>
    <w:rsid w:val="00F46521"/>
    <w:pPr>
      <w:spacing w:beforeLines="50" w:before="50" w:afterLines="50" w:after="50" w:line="360" w:lineRule="auto"/>
      <w:ind w:leftChars="1600" w:left="1600" w:firstLineChars="200" w:firstLine="200"/>
    </w:pPr>
    <w:rPr>
      <w:szCs w:val="22"/>
    </w:rPr>
  </w:style>
  <w:style w:type="paragraph" w:styleId="IndexHeading">
    <w:name w:val="index heading"/>
    <w:basedOn w:val="Normal"/>
    <w:next w:val="Index1"/>
    <w:uiPriority w:val="99"/>
    <w:semiHidden/>
    <w:unhideWhenUsed/>
    <w:rsid w:val="00F46521"/>
    <w:pPr>
      <w:spacing w:beforeLines="50" w:before="50" w:afterLines="50" w:after="50" w:line="360" w:lineRule="auto"/>
      <w:ind w:firstLineChars="200" w:firstLine="200"/>
    </w:pPr>
    <w:rPr>
      <w:rFonts w:ascii="Cambria" w:hAnsi="Cambria"/>
      <w:b/>
      <w:bCs/>
      <w:szCs w:val="22"/>
    </w:rPr>
  </w:style>
  <w:style w:type="paragraph" w:styleId="BlockText">
    <w:name w:val="Block Text"/>
    <w:basedOn w:val="Normal"/>
    <w:uiPriority w:val="99"/>
    <w:semiHidden/>
    <w:unhideWhenUsed/>
    <w:rsid w:val="00F46521"/>
    <w:pPr>
      <w:spacing w:beforeLines="50" w:before="50" w:afterLines="50" w:after="120" w:line="360" w:lineRule="auto"/>
      <w:ind w:leftChars="700" w:left="1440" w:rightChars="700" w:right="1440" w:firstLineChars="200" w:firstLine="200"/>
    </w:pPr>
    <w:rPr>
      <w:szCs w:val="22"/>
    </w:rPr>
  </w:style>
  <w:style w:type="paragraph" w:styleId="MessageHeader">
    <w:name w:val="Message Header"/>
    <w:basedOn w:val="Normal"/>
    <w:link w:val="MessageHeaderChar"/>
    <w:uiPriority w:val="99"/>
    <w:semiHidden/>
    <w:unhideWhenUsed/>
    <w:rsid w:val="00F46521"/>
    <w:pPr>
      <w:pBdr>
        <w:top w:val="single" w:sz="6" w:space="1" w:color="auto"/>
        <w:left w:val="single" w:sz="6" w:space="1" w:color="auto"/>
        <w:bottom w:val="single" w:sz="6" w:space="1" w:color="auto"/>
        <w:right w:val="single" w:sz="6" w:space="1" w:color="auto"/>
      </w:pBdr>
      <w:shd w:val="pct20" w:color="auto" w:fill="auto"/>
      <w:spacing w:beforeLines="50" w:before="50" w:afterLines="50" w:after="50" w:line="360" w:lineRule="auto"/>
      <w:ind w:leftChars="500" w:left="1080" w:hangingChars="500" w:hanging="1080"/>
    </w:pPr>
    <w:rPr>
      <w:rFonts w:ascii="Cambria" w:hAnsi="Cambria"/>
    </w:rPr>
  </w:style>
  <w:style w:type="character" w:customStyle="1" w:styleId="MessageHeaderChar">
    <w:name w:val="Message Header Char"/>
    <w:link w:val="MessageHeader"/>
    <w:uiPriority w:val="99"/>
    <w:semiHidden/>
    <w:rsid w:val="00F46521"/>
    <w:rPr>
      <w:rFonts w:ascii="Cambria" w:hAnsi="Cambria"/>
      <w:sz w:val="24"/>
      <w:szCs w:val="24"/>
      <w:shd w:val="pct20" w:color="auto" w:fill="auto"/>
    </w:rPr>
  </w:style>
  <w:style w:type="paragraph" w:styleId="TableofAuthorities">
    <w:name w:val="table of authorities"/>
    <w:basedOn w:val="Normal"/>
    <w:next w:val="Normal"/>
    <w:uiPriority w:val="99"/>
    <w:semiHidden/>
    <w:unhideWhenUsed/>
    <w:rsid w:val="00F46521"/>
    <w:pPr>
      <w:spacing w:beforeLines="50" w:before="50" w:afterLines="50" w:after="50" w:line="360" w:lineRule="auto"/>
      <w:ind w:leftChars="200" w:left="420" w:firstLineChars="200" w:firstLine="200"/>
    </w:pPr>
    <w:rPr>
      <w:szCs w:val="22"/>
    </w:rPr>
  </w:style>
  <w:style w:type="paragraph" w:styleId="TOAHeading">
    <w:name w:val="toa heading"/>
    <w:basedOn w:val="Normal"/>
    <w:next w:val="Normal"/>
    <w:uiPriority w:val="99"/>
    <w:semiHidden/>
    <w:unhideWhenUsed/>
    <w:rsid w:val="00F46521"/>
    <w:pPr>
      <w:spacing w:beforeLines="50" w:before="120" w:afterLines="50" w:after="50" w:line="360" w:lineRule="auto"/>
      <w:ind w:firstLineChars="200" w:firstLine="200"/>
    </w:pPr>
    <w:rPr>
      <w:rFonts w:ascii="Cambria" w:hAnsi="Cambria"/>
    </w:rPr>
  </w:style>
  <w:style w:type="paragraph" w:styleId="BodyTextFirstIndent2">
    <w:name w:val="Body Text First Indent 2"/>
    <w:basedOn w:val="BodyTextIndent"/>
    <w:link w:val="BodyTextFirstIndent2Char"/>
    <w:uiPriority w:val="99"/>
    <w:semiHidden/>
    <w:unhideWhenUsed/>
    <w:rsid w:val="00F46521"/>
    <w:pPr>
      <w:spacing w:beforeLines="50" w:before="50" w:afterLines="50"/>
      <w:ind w:left="420" w:firstLine="420"/>
    </w:pPr>
  </w:style>
  <w:style w:type="character" w:customStyle="1" w:styleId="BodyTextFirstIndent2Char">
    <w:name w:val="Body Text First Indent 2 Char"/>
    <w:basedOn w:val="BodyTextIndentChar"/>
    <w:link w:val="BodyTextFirstIndent2"/>
    <w:uiPriority w:val="99"/>
    <w:semiHidden/>
    <w:rsid w:val="00F46521"/>
    <w:rPr>
      <w:rFonts w:ascii="Times New Roman" w:hAnsi="Times New Roman"/>
      <w:kern w:val="2"/>
      <w:sz w:val="24"/>
      <w:szCs w:val="22"/>
    </w:rPr>
  </w:style>
  <w:style w:type="paragraph" w:styleId="BodyText2">
    <w:name w:val="Body Text 2"/>
    <w:basedOn w:val="Normal"/>
    <w:link w:val="BodyText2Char"/>
    <w:uiPriority w:val="99"/>
    <w:semiHidden/>
    <w:unhideWhenUsed/>
    <w:rsid w:val="00F46521"/>
    <w:pPr>
      <w:spacing w:beforeLines="50" w:before="50" w:afterLines="50" w:after="120" w:line="480" w:lineRule="auto"/>
      <w:ind w:firstLineChars="200" w:firstLine="200"/>
    </w:pPr>
    <w:rPr>
      <w:szCs w:val="22"/>
    </w:rPr>
  </w:style>
  <w:style w:type="character" w:customStyle="1" w:styleId="BodyText2Char">
    <w:name w:val="Body Text 2 Char"/>
    <w:link w:val="BodyText2"/>
    <w:uiPriority w:val="99"/>
    <w:semiHidden/>
    <w:rsid w:val="00F46521"/>
    <w:rPr>
      <w:rFonts w:ascii="Times New Roman" w:hAnsi="Times New Roman"/>
      <w:sz w:val="24"/>
      <w:szCs w:val="22"/>
    </w:rPr>
  </w:style>
  <w:style w:type="paragraph" w:styleId="BodyText3">
    <w:name w:val="Body Text 3"/>
    <w:basedOn w:val="Normal"/>
    <w:link w:val="BodyText3Char"/>
    <w:uiPriority w:val="99"/>
    <w:semiHidden/>
    <w:unhideWhenUsed/>
    <w:rsid w:val="00F46521"/>
    <w:pPr>
      <w:spacing w:beforeLines="50" w:before="50" w:afterLines="50" w:after="120" w:line="360" w:lineRule="auto"/>
      <w:ind w:firstLineChars="200" w:firstLine="200"/>
    </w:pPr>
    <w:rPr>
      <w:sz w:val="16"/>
      <w:szCs w:val="16"/>
    </w:rPr>
  </w:style>
  <w:style w:type="character" w:customStyle="1" w:styleId="BodyText3Char">
    <w:name w:val="Body Text 3 Char"/>
    <w:link w:val="BodyText3"/>
    <w:uiPriority w:val="99"/>
    <w:semiHidden/>
    <w:rsid w:val="00F46521"/>
    <w:rPr>
      <w:rFonts w:ascii="Times New Roman" w:hAnsi="Times New Roman"/>
      <w:sz w:val="16"/>
      <w:szCs w:val="16"/>
    </w:rPr>
  </w:style>
  <w:style w:type="paragraph" w:styleId="BodyTextIndent2">
    <w:name w:val="Body Text Indent 2"/>
    <w:basedOn w:val="Normal"/>
    <w:link w:val="BodyTextIndent2Char"/>
    <w:unhideWhenUsed/>
    <w:rsid w:val="00F46521"/>
    <w:pPr>
      <w:spacing w:beforeLines="50" w:before="50" w:afterLines="50" w:after="120" w:line="480" w:lineRule="auto"/>
      <w:ind w:leftChars="200" w:left="420" w:firstLineChars="200" w:firstLine="200"/>
    </w:pPr>
    <w:rPr>
      <w:szCs w:val="22"/>
    </w:rPr>
  </w:style>
  <w:style w:type="character" w:customStyle="1" w:styleId="BodyTextIndent2Char">
    <w:name w:val="Body Text Indent 2 Char"/>
    <w:link w:val="BodyTextIndent2"/>
    <w:rsid w:val="00F46521"/>
    <w:rPr>
      <w:rFonts w:ascii="Times New Roman" w:hAnsi="Times New Roman"/>
      <w:sz w:val="24"/>
      <w:szCs w:val="22"/>
    </w:rPr>
  </w:style>
  <w:style w:type="paragraph" w:styleId="BodyTextIndent3">
    <w:name w:val="Body Text Indent 3"/>
    <w:basedOn w:val="Normal"/>
    <w:link w:val="BodyTextIndent3Char"/>
    <w:uiPriority w:val="99"/>
    <w:semiHidden/>
    <w:unhideWhenUsed/>
    <w:rsid w:val="00F46521"/>
    <w:pPr>
      <w:spacing w:beforeLines="50" w:before="50" w:afterLines="50" w:after="120" w:line="360" w:lineRule="auto"/>
      <w:ind w:leftChars="200" w:left="420" w:firstLineChars="200" w:firstLine="200"/>
    </w:pPr>
    <w:rPr>
      <w:sz w:val="16"/>
      <w:szCs w:val="16"/>
    </w:rPr>
  </w:style>
  <w:style w:type="character" w:customStyle="1" w:styleId="BodyTextIndent3Char">
    <w:name w:val="Body Text Indent 3 Char"/>
    <w:link w:val="BodyTextIndent3"/>
    <w:uiPriority w:val="99"/>
    <w:semiHidden/>
    <w:rsid w:val="00F46521"/>
    <w:rPr>
      <w:rFonts w:ascii="Times New Roman" w:hAnsi="Times New Roman"/>
      <w:sz w:val="16"/>
      <w:szCs w:val="16"/>
    </w:rPr>
  </w:style>
  <w:style w:type="paragraph" w:styleId="NoteHeading">
    <w:name w:val="Note Heading"/>
    <w:basedOn w:val="Normal"/>
    <w:next w:val="Normal"/>
    <w:link w:val="NoteHeadingChar"/>
    <w:uiPriority w:val="99"/>
    <w:semiHidden/>
    <w:unhideWhenUsed/>
    <w:rsid w:val="00F46521"/>
    <w:pPr>
      <w:spacing w:beforeLines="50" w:before="50" w:afterLines="50" w:after="50" w:line="360" w:lineRule="auto"/>
      <w:ind w:firstLineChars="200" w:firstLine="200"/>
      <w:jc w:val="center"/>
    </w:pPr>
    <w:rPr>
      <w:szCs w:val="22"/>
    </w:rPr>
  </w:style>
  <w:style w:type="character" w:customStyle="1" w:styleId="NoteHeadingChar">
    <w:name w:val="Note Heading Char"/>
    <w:link w:val="NoteHeading"/>
    <w:uiPriority w:val="99"/>
    <w:semiHidden/>
    <w:rsid w:val="00F46521"/>
    <w:rPr>
      <w:rFonts w:ascii="Times New Roman" w:hAnsi="Times New Roman"/>
      <w:sz w:val="24"/>
      <w:szCs w:val="22"/>
    </w:rPr>
  </w:style>
  <w:style w:type="numbering" w:styleId="111111">
    <w:name w:val="Outline List 2"/>
    <w:basedOn w:val="NoList"/>
    <w:rsid w:val="00F46521"/>
    <w:pPr>
      <w:numPr>
        <w:numId w:val="22"/>
      </w:numPr>
    </w:pPr>
  </w:style>
  <w:style w:type="character" w:customStyle="1" w:styleId="Char">
    <w:name w:val="论文正文 Char"/>
    <w:link w:val="a8"/>
    <w:rsid w:val="00F46521"/>
    <w:rPr>
      <w:rFonts w:ascii="Times New Roman" w:hAnsi="Times New Roman" w:cs="宋体"/>
      <w:kern w:val="2"/>
      <w:sz w:val="24"/>
    </w:rPr>
  </w:style>
  <w:style w:type="paragraph" w:customStyle="1" w:styleId="Figure">
    <w:name w:val="Figure"/>
    <w:basedOn w:val="Caption"/>
    <w:link w:val="FigureChar"/>
    <w:qFormat/>
    <w:rsid w:val="00F46521"/>
    <w:pPr>
      <w:widowControl w:val="0"/>
      <w:spacing w:beforeLines="0" w:before="0" w:afterLines="0" w:after="0" w:line="360" w:lineRule="auto"/>
    </w:pPr>
    <w:rPr>
      <w:bCs w:val="0"/>
      <w:kern w:val="2"/>
      <w:szCs w:val="21"/>
    </w:rPr>
  </w:style>
  <w:style w:type="character" w:customStyle="1" w:styleId="FigureChar">
    <w:name w:val="Figure Char"/>
    <w:link w:val="Figure"/>
    <w:rsid w:val="00F46521"/>
    <w:rPr>
      <w:rFonts w:ascii="Times New Roman" w:hAnsi="Times New Roman"/>
      <w:b/>
      <w:kern w:val="2"/>
      <w:sz w:val="21"/>
      <w:szCs w:val="21"/>
    </w:rPr>
  </w:style>
  <w:style w:type="paragraph" w:customStyle="1" w:styleId="Char0">
    <w:name w:val="Char"/>
    <w:basedOn w:val="Normal"/>
    <w:rsid w:val="00F46521"/>
    <w:pPr>
      <w:spacing w:after="160" w:line="240" w:lineRule="exact"/>
    </w:pPr>
    <w:rPr>
      <w:rFonts w:ascii="Verdana" w:hAnsi="Verdana"/>
      <w:color w:val="000000"/>
      <w:szCs w:val="21"/>
      <w:lang w:eastAsia="en-US"/>
    </w:rPr>
  </w:style>
  <w:style w:type="paragraph" w:customStyle="1" w:styleId="zx1">
    <w:name w:val="zx1"/>
    <w:basedOn w:val="Heading1"/>
    <w:qFormat/>
    <w:rsid w:val="00F46521"/>
    <w:pPr>
      <w:keepNext/>
      <w:keepLines/>
      <w:widowControl w:val="0"/>
      <w:spacing w:before="160" w:beforeAutospacing="0" w:after="160" w:afterAutospacing="0" w:line="360" w:lineRule="auto"/>
      <w:jc w:val="center"/>
    </w:pPr>
    <w:rPr>
      <w:rFonts w:ascii="黑体" w:eastAsia="黑体" w:hAnsi="Times New Roman" w:cs="Times New Roman"/>
      <w:b w:val="0"/>
      <w:kern w:val="44"/>
      <w:sz w:val="32"/>
      <w:szCs w:val="32"/>
    </w:rPr>
  </w:style>
  <w:style w:type="paragraph" w:customStyle="1" w:styleId="zx2">
    <w:name w:val="zx2"/>
    <w:basedOn w:val="Heading2"/>
    <w:next w:val="2"/>
    <w:link w:val="zx2Char"/>
    <w:qFormat/>
    <w:rsid w:val="00F46521"/>
    <w:pPr>
      <w:keepLines/>
      <w:widowControl w:val="0"/>
      <w:numPr>
        <w:ilvl w:val="0"/>
        <w:numId w:val="0"/>
      </w:numPr>
      <w:tabs>
        <w:tab w:val="clear" w:pos="720"/>
      </w:tabs>
      <w:spacing w:before="140" w:after="140" w:line="360" w:lineRule="auto"/>
      <w:ind w:left="576" w:hanging="576"/>
      <w:jc w:val="both"/>
    </w:pPr>
    <w:rPr>
      <w:rFonts w:ascii="Times New Roman" w:eastAsia="黑体" w:hAnsi="Times New Roman"/>
      <w:b w:val="0"/>
      <w:bCs/>
      <w:kern w:val="2"/>
      <w:sz w:val="28"/>
      <w:szCs w:val="24"/>
      <w:lang w:eastAsia="zh-CN"/>
    </w:rPr>
  </w:style>
  <w:style w:type="character" w:styleId="FootnoteReference">
    <w:name w:val="footnote reference"/>
    <w:unhideWhenUsed/>
    <w:rsid w:val="00F46521"/>
    <w:rPr>
      <w:vertAlign w:val="superscript"/>
    </w:rPr>
  </w:style>
  <w:style w:type="paragraph" w:customStyle="1" w:styleId="12">
    <w:name w:val="论文标题1"/>
    <w:basedOn w:val="Heading1"/>
    <w:link w:val="1Char0"/>
    <w:rsid w:val="00F46521"/>
    <w:pPr>
      <w:keepNext/>
      <w:keepLines/>
      <w:widowControl w:val="0"/>
      <w:spacing w:beforeLines="50" w:before="160" w:beforeAutospacing="0" w:afterLines="50" w:after="160" w:afterAutospacing="0"/>
      <w:jc w:val="center"/>
    </w:pPr>
    <w:rPr>
      <w:rFonts w:ascii="Times New Roman" w:eastAsia="黑体" w:hAnsi="Times New Roman" w:cs="Times New Roman"/>
      <w:b w:val="0"/>
      <w:kern w:val="44"/>
      <w:sz w:val="32"/>
      <w:szCs w:val="44"/>
    </w:rPr>
  </w:style>
  <w:style w:type="paragraph" w:customStyle="1" w:styleId="2">
    <w:name w:val="论文标题2"/>
    <w:basedOn w:val="Heading2"/>
    <w:rsid w:val="00F46521"/>
    <w:pPr>
      <w:keepLines/>
      <w:widowControl w:val="0"/>
      <w:numPr>
        <w:numId w:val="0"/>
      </w:numPr>
      <w:tabs>
        <w:tab w:val="clear" w:pos="720"/>
      </w:tabs>
      <w:spacing w:beforeLines="50" w:before="140" w:afterLines="50" w:after="140"/>
      <w:ind w:left="851" w:hanging="738"/>
    </w:pPr>
    <w:rPr>
      <w:rFonts w:ascii="Times New Roman" w:eastAsia="黑体" w:hAnsi="Times New Roman"/>
      <w:b w:val="0"/>
      <w:bCs/>
      <w:kern w:val="2"/>
      <w:sz w:val="28"/>
      <w:szCs w:val="28"/>
      <w:lang w:eastAsia="zh-CN"/>
    </w:rPr>
  </w:style>
  <w:style w:type="paragraph" w:customStyle="1" w:styleId="3">
    <w:name w:val="论文标题3"/>
    <w:basedOn w:val="Heading3"/>
    <w:rsid w:val="00F46521"/>
    <w:pPr>
      <w:numPr>
        <w:ilvl w:val="2"/>
      </w:numPr>
      <w:spacing w:beforeLines="50" w:before="120" w:afterLines="50" w:after="120" w:line="240" w:lineRule="auto"/>
      <w:ind w:left="1021" w:hanging="908"/>
    </w:pPr>
    <w:rPr>
      <w:rFonts w:eastAsia="黑体"/>
      <w:sz w:val="24"/>
    </w:rPr>
  </w:style>
  <w:style w:type="character" w:customStyle="1" w:styleId="3Char1">
    <w:name w:val="标题 3 Char1"/>
    <w:rsid w:val="00F46521"/>
    <w:rPr>
      <w:rFonts w:ascii="Tahoma" w:eastAsia="宋体" w:hAnsi="Tahoma"/>
      <w:b/>
      <w:bCs/>
      <w:kern w:val="2"/>
      <w:sz w:val="32"/>
      <w:szCs w:val="32"/>
      <w:lang w:val="en-US" w:eastAsia="zh-CN" w:bidi="ar-SA"/>
    </w:rPr>
  </w:style>
  <w:style w:type="paragraph" w:customStyle="1" w:styleId="ad">
    <w:name w:val="论文图表"/>
    <w:basedOn w:val="a8"/>
    <w:link w:val="Char2"/>
    <w:rsid w:val="00F46521"/>
    <w:pPr>
      <w:ind w:left="0" w:firstLine="200"/>
    </w:pPr>
    <w:rPr>
      <w:rFonts w:cs="Times New Roman"/>
      <w:szCs w:val="24"/>
    </w:rPr>
  </w:style>
  <w:style w:type="paragraph" w:customStyle="1" w:styleId="4">
    <w:name w:val="论文标题4"/>
    <w:basedOn w:val="a8"/>
    <w:link w:val="4Char"/>
    <w:rsid w:val="00F46521"/>
    <w:pPr>
      <w:ind w:left="0" w:firstLine="200"/>
    </w:pPr>
    <w:rPr>
      <w:rFonts w:cs="Times New Roman"/>
      <w:szCs w:val="24"/>
    </w:rPr>
  </w:style>
  <w:style w:type="character" w:customStyle="1" w:styleId="1Char0">
    <w:name w:val="论文标题1 Char"/>
    <w:link w:val="12"/>
    <w:rsid w:val="00F46521"/>
    <w:rPr>
      <w:rFonts w:ascii="Times New Roman" w:eastAsia="黑体" w:hAnsi="Times New Roman"/>
      <w:bCs/>
      <w:kern w:val="44"/>
      <w:sz w:val="32"/>
      <w:szCs w:val="44"/>
    </w:rPr>
  </w:style>
  <w:style w:type="character" w:customStyle="1" w:styleId="w1">
    <w:name w:val="w1"/>
    <w:rsid w:val="00F46521"/>
    <w:rPr>
      <w:rFonts w:ascii="Tahoma" w:eastAsia="宋体" w:hAnsi="Tahoma"/>
      <w:color w:val="0000CC"/>
      <w:kern w:val="2"/>
      <w:sz w:val="24"/>
      <w:lang w:val="en-US" w:eastAsia="zh-CN" w:bidi="ar-SA"/>
    </w:rPr>
  </w:style>
  <w:style w:type="paragraph" w:customStyle="1" w:styleId="a2">
    <w:name w:val="论文参考文献"/>
    <w:basedOn w:val="Normal"/>
    <w:rsid w:val="00F46521"/>
    <w:pPr>
      <w:numPr>
        <w:numId w:val="23"/>
      </w:numPr>
      <w:spacing w:line="360" w:lineRule="auto"/>
      <w:ind w:firstLine="0"/>
    </w:pPr>
    <w:rPr>
      <w:rFonts w:cs="Arial"/>
      <w:color w:val="000000"/>
    </w:rPr>
  </w:style>
  <w:style w:type="paragraph" w:customStyle="1" w:styleId="ae">
    <w:name w:val="论文参考文献中文"/>
    <w:basedOn w:val="Normal"/>
    <w:link w:val="Char3"/>
    <w:rsid w:val="00F46521"/>
    <w:pPr>
      <w:tabs>
        <w:tab w:val="num" w:pos="454"/>
      </w:tabs>
      <w:spacing w:line="360" w:lineRule="auto"/>
      <w:ind w:left="454" w:hanging="454"/>
    </w:pPr>
    <w:rPr>
      <w:rFonts w:cs="Arial"/>
      <w:color w:val="000000"/>
    </w:rPr>
  </w:style>
  <w:style w:type="paragraph" w:customStyle="1" w:styleId="af">
    <w:name w:val="论文参考文献英文"/>
    <w:basedOn w:val="ae"/>
    <w:link w:val="Char4"/>
    <w:rsid w:val="00F46521"/>
    <w:rPr>
      <w:rFonts w:eastAsia="Times New Roman"/>
    </w:rPr>
  </w:style>
  <w:style w:type="character" w:customStyle="1" w:styleId="af0">
    <w:name w:val="a"/>
    <w:rsid w:val="00F46521"/>
    <w:rPr>
      <w:rFonts w:ascii="Tahoma" w:eastAsia="宋体" w:hAnsi="Tahoma"/>
      <w:kern w:val="2"/>
      <w:sz w:val="24"/>
      <w:lang w:val="en-US" w:eastAsia="zh-CN" w:bidi="ar-SA"/>
    </w:rPr>
  </w:style>
  <w:style w:type="paragraph" w:customStyle="1" w:styleId="af1">
    <w:name w:val="样式 论文参考文献英文 + (中文) 宋体"/>
    <w:basedOn w:val="af"/>
    <w:link w:val="Char5"/>
    <w:rsid w:val="00F46521"/>
    <w:rPr>
      <w:rFonts w:eastAsia="宋体"/>
    </w:rPr>
  </w:style>
  <w:style w:type="character" w:customStyle="1" w:styleId="Char3">
    <w:name w:val="论文参考文献中文 Char"/>
    <w:link w:val="ae"/>
    <w:rsid w:val="00F46521"/>
    <w:rPr>
      <w:rFonts w:ascii="Times New Roman" w:hAnsi="Times New Roman" w:cs="Arial"/>
      <w:color w:val="000000"/>
      <w:kern w:val="2"/>
      <w:sz w:val="24"/>
      <w:szCs w:val="24"/>
    </w:rPr>
  </w:style>
  <w:style w:type="character" w:customStyle="1" w:styleId="Char4">
    <w:name w:val="论文参考文献英文 Char"/>
    <w:link w:val="af"/>
    <w:rsid w:val="00F46521"/>
    <w:rPr>
      <w:rFonts w:ascii="Times New Roman" w:eastAsia="Times New Roman" w:hAnsi="Times New Roman" w:cs="Arial"/>
      <w:color w:val="000000"/>
      <w:kern w:val="2"/>
      <w:sz w:val="24"/>
      <w:szCs w:val="24"/>
    </w:rPr>
  </w:style>
  <w:style w:type="character" w:customStyle="1" w:styleId="Char5">
    <w:name w:val="样式 论文参考文献英文 + (中文) 宋体 Char"/>
    <w:link w:val="af1"/>
    <w:rsid w:val="00F46521"/>
    <w:rPr>
      <w:rFonts w:ascii="Times New Roman" w:hAnsi="Times New Roman" w:cs="Arial"/>
      <w:color w:val="000000"/>
      <w:kern w:val="2"/>
      <w:sz w:val="24"/>
      <w:szCs w:val="24"/>
    </w:rPr>
  </w:style>
  <w:style w:type="character" w:customStyle="1" w:styleId="Char2">
    <w:name w:val="论文图表 Char"/>
    <w:link w:val="ad"/>
    <w:rsid w:val="00F46521"/>
    <w:rPr>
      <w:rFonts w:ascii="Times New Roman" w:hAnsi="Times New Roman"/>
      <w:kern w:val="2"/>
      <w:sz w:val="24"/>
      <w:szCs w:val="24"/>
    </w:rPr>
  </w:style>
  <w:style w:type="paragraph" w:customStyle="1" w:styleId="af2">
    <w:name w:val="表标题"/>
    <w:basedOn w:val="ad"/>
    <w:rsid w:val="00F46521"/>
    <w:pPr>
      <w:ind w:firstLineChars="0" w:firstLine="0"/>
      <w:jc w:val="center"/>
    </w:pPr>
    <w:rPr>
      <w:rFonts w:eastAsia="Times New Roman"/>
      <w:b/>
      <w:sz w:val="21"/>
      <w:szCs w:val="21"/>
    </w:rPr>
  </w:style>
  <w:style w:type="paragraph" w:customStyle="1" w:styleId="Char10">
    <w:name w:val="Char1"/>
    <w:basedOn w:val="Normal"/>
    <w:rsid w:val="00F46521"/>
    <w:rPr>
      <w:rFonts w:ascii="Tahoma" w:hAnsi="Tahoma"/>
      <w:szCs w:val="20"/>
    </w:rPr>
  </w:style>
  <w:style w:type="character" w:customStyle="1" w:styleId="m1">
    <w:name w:val="m1"/>
    <w:rsid w:val="00F46521"/>
    <w:rPr>
      <w:rFonts w:ascii="Tahoma" w:eastAsia="宋体" w:hAnsi="Tahoma"/>
      <w:color w:val="0000FF"/>
      <w:kern w:val="2"/>
      <w:sz w:val="24"/>
      <w:lang w:val="en-US" w:eastAsia="zh-CN" w:bidi="ar-SA"/>
    </w:rPr>
  </w:style>
  <w:style w:type="character" w:customStyle="1" w:styleId="t1">
    <w:name w:val="t1"/>
    <w:rsid w:val="00F46521"/>
    <w:rPr>
      <w:rFonts w:ascii="Tahoma" w:eastAsia="宋体" w:hAnsi="Tahoma"/>
      <w:color w:val="990000"/>
      <w:kern w:val="2"/>
      <w:sz w:val="24"/>
      <w:lang w:val="en-US" w:eastAsia="zh-CN" w:bidi="ar-SA"/>
    </w:rPr>
  </w:style>
  <w:style w:type="character" w:customStyle="1" w:styleId="b1">
    <w:name w:val="b1"/>
    <w:rsid w:val="00F46521"/>
    <w:rPr>
      <w:rFonts w:ascii="Courier New" w:eastAsia="宋体" w:hAnsi="Courier New" w:cs="Courier New" w:hint="default"/>
      <w:b/>
      <w:bCs/>
      <w:strike w:val="0"/>
      <w:dstrike w:val="0"/>
      <w:color w:val="FF0000"/>
      <w:kern w:val="2"/>
      <w:sz w:val="24"/>
      <w:u w:val="none"/>
      <w:effect w:val="none"/>
      <w:lang w:val="en-US" w:eastAsia="zh-CN" w:bidi="ar-SA"/>
    </w:rPr>
  </w:style>
  <w:style w:type="character" w:customStyle="1" w:styleId="tx1">
    <w:name w:val="tx1"/>
    <w:rsid w:val="00F46521"/>
    <w:rPr>
      <w:rFonts w:ascii="Tahoma" w:eastAsia="宋体" w:hAnsi="Tahoma"/>
      <w:b/>
      <w:bCs/>
      <w:kern w:val="2"/>
      <w:sz w:val="24"/>
      <w:lang w:val="en-US" w:eastAsia="zh-CN" w:bidi="ar-SA"/>
    </w:rPr>
  </w:style>
  <w:style w:type="paragraph" w:customStyle="1" w:styleId="af3">
    <w:name w:val="命令代码"/>
    <w:basedOn w:val="Normal"/>
    <w:next w:val="Normal"/>
    <w:autoRedefine/>
    <w:rsid w:val="00F46521"/>
    <w:pPr>
      <w:spacing w:line="264" w:lineRule="auto"/>
      <w:ind w:firstLine="562"/>
    </w:pPr>
    <w:rPr>
      <w:rFonts w:ascii="Bookman Old Style" w:hAnsi="Bookman Old Style"/>
      <w:b/>
      <w:bCs/>
      <w:spacing w:val="20"/>
    </w:rPr>
  </w:style>
  <w:style w:type="character" w:customStyle="1" w:styleId="CharChar">
    <w:name w:val="Char Char"/>
    <w:rsid w:val="00F46521"/>
    <w:rPr>
      <w:rFonts w:ascii="Tahoma" w:eastAsia="宋体" w:hAnsi="Tahoma"/>
      <w:b/>
      <w:bCs/>
      <w:kern w:val="2"/>
      <w:sz w:val="32"/>
      <w:szCs w:val="32"/>
      <w:lang w:val="en-US" w:eastAsia="zh-CN" w:bidi="ar-SA"/>
    </w:rPr>
  </w:style>
  <w:style w:type="paragraph" w:customStyle="1" w:styleId="af4">
    <w:name w:val="图目录"/>
    <w:basedOn w:val="TableofFigures"/>
    <w:rsid w:val="00F46521"/>
    <w:pPr>
      <w:tabs>
        <w:tab w:val="clear" w:pos="9061"/>
      </w:tabs>
      <w:spacing w:before="0" w:after="0"/>
      <w:ind w:leftChars="200" w:left="200" w:hangingChars="200" w:hanging="200"/>
      <w:jc w:val="center"/>
    </w:pPr>
    <w:rPr>
      <w:rFonts w:ascii="宋体"/>
      <w:b/>
      <w:sz w:val="21"/>
      <w:szCs w:val="21"/>
    </w:rPr>
  </w:style>
  <w:style w:type="paragraph" w:customStyle="1" w:styleId="af5">
    <w:name w:val="中文正文"/>
    <w:basedOn w:val="Normal"/>
    <w:rsid w:val="00F46521"/>
    <w:pPr>
      <w:adjustRightInd w:val="0"/>
      <w:spacing w:beforeLines="50" w:afterLines="50" w:line="300" w:lineRule="auto"/>
      <w:ind w:firstLine="425"/>
    </w:pPr>
    <w:rPr>
      <w:szCs w:val="20"/>
    </w:rPr>
  </w:style>
  <w:style w:type="character" w:customStyle="1" w:styleId="4Char">
    <w:name w:val="论文标题4 Char"/>
    <w:link w:val="4"/>
    <w:rsid w:val="00F46521"/>
    <w:rPr>
      <w:rFonts w:ascii="Times New Roman" w:hAnsi="Times New Roman"/>
      <w:kern w:val="2"/>
      <w:sz w:val="24"/>
      <w:szCs w:val="24"/>
    </w:rPr>
  </w:style>
  <w:style w:type="paragraph" w:customStyle="1" w:styleId="lunwen3">
    <w:name w:val="lunwen标题3"/>
    <w:basedOn w:val="Heading3"/>
    <w:autoRedefine/>
    <w:rsid w:val="00F46521"/>
    <w:pPr>
      <w:numPr>
        <w:ilvl w:val="2"/>
      </w:numPr>
      <w:spacing w:beforeLines="50" w:before="120" w:afterLines="50" w:after="120" w:line="240" w:lineRule="auto"/>
      <w:ind w:left="1021" w:hanging="908"/>
    </w:pPr>
    <w:rPr>
      <w:rFonts w:ascii="Arial" w:eastAsia="黑体" w:hAnsi="Arial" w:cs="Arial"/>
      <w:bCs w:val="0"/>
      <w:sz w:val="24"/>
      <w:szCs w:val="20"/>
    </w:rPr>
  </w:style>
  <w:style w:type="paragraph" w:customStyle="1" w:styleId="font5">
    <w:name w:val="font5"/>
    <w:basedOn w:val="Normal"/>
    <w:rsid w:val="00F46521"/>
    <w:pPr>
      <w:spacing w:before="100" w:beforeAutospacing="1" w:after="100" w:afterAutospacing="1"/>
    </w:pPr>
    <w:rPr>
      <w:rFonts w:ascii="宋体" w:hAnsi="宋体" w:cs="宋体"/>
      <w:sz w:val="18"/>
      <w:szCs w:val="18"/>
    </w:rPr>
  </w:style>
  <w:style w:type="paragraph" w:customStyle="1" w:styleId="xl24">
    <w:name w:val="xl24"/>
    <w:basedOn w:val="Normal"/>
    <w:rsid w:val="00F46521"/>
    <w:pPr>
      <w:spacing w:before="100" w:beforeAutospacing="1" w:after="100" w:afterAutospacing="1"/>
    </w:pPr>
    <w:rPr>
      <w:color w:val="000000"/>
    </w:rPr>
  </w:style>
  <w:style w:type="paragraph" w:customStyle="1" w:styleId="xl26">
    <w:name w:val="xl26"/>
    <w:basedOn w:val="Normal"/>
    <w:rsid w:val="00F46521"/>
    <w:pPr>
      <w:spacing w:before="100" w:beforeAutospacing="1" w:after="100" w:afterAutospacing="1"/>
    </w:pPr>
    <w:rPr>
      <w:color w:val="000000"/>
    </w:rPr>
  </w:style>
  <w:style w:type="paragraph" w:customStyle="1" w:styleId="xl23">
    <w:name w:val="xl23"/>
    <w:basedOn w:val="Normal"/>
    <w:rsid w:val="00F46521"/>
    <w:pPr>
      <w:spacing w:before="100" w:beforeAutospacing="1" w:after="100" w:afterAutospacing="1"/>
    </w:pPr>
    <w:rPr>
      <w:color w:val="000000"/>
    </w:rPr>
  </w:style>
  <w:style w:type="paragraph" w:customStyle="1" w:styleId="20">
    <w:name w:val="样式2"/>
    <w:basedOn w:val="TOC3"/>
    <w:autoRedefine/>
    <w:rsid w:val="00F46521"/>
    <w:pPr>
      <w:tabs>
        <w:tab w:val="left" w:pos="1050"/>
        <w:tab w:val="right" w:leader="dot" w:pos="9061"/>
      </w:tabs>
      <w:spacing w:line="360" w:lineRule="auto"/>
    </w:pPr>
    <w:rPr>
      <w:rFonts w:cs="Calibri"/>
      <w:iCs/>
      <w:noProof/>
      <w:sz w:val="21"/>
      <w:szCs w:val="24"/>
    </w:rPr>
  </w:style>
  <w:style w:type="paragraph" w:customStyle="1" w:styleId="30">
    <w:name w:val="样式3"/>
    <w:basedOn w:val="TOC3"/>
    <w:rsid w:val="00F46521"/>
    <w:pPr>
      <w:tabs>
        <w:tab w:val="left" w:pos="1050"/>
        <w:tab w:val="right" w:leader="dot" w:pos="9061"/>
      </w:tabs>
      <w:spacing w:line="360" w:lineRule="auto"/>
    </w:pPr>
    <w:rPr>
      <w:rFonts w:cs="Calibri"/>
      <w:iCs/>
      <w:noProof/>
      <w:sz w:val="21"/>
      <w:szCs w:val="24"/>
    </w:rPr>
  </w:style>
  <w:style w:type="paragraph" w:customStyle="1" w:styleId="40">
    <w:name w:val="样式4"/>
    <w:basedOn w:val="TOC3"/>
    <w:rsid w:val="00F46521"/>
    <w:pPr>
      <w:tabs>
        <w:tab w:val="left" w:pos="1050"/>
        <w:tab w:val="right" w:leader="dot" w:pos="9061"/>
      </w:tabs>
      <w:spacing w:line="360" w:lineRule="auto"/>
    </w:pPr>
    <w:rPr>
      <w:rFonts w:cs="Calibri"/>
      <w:iCs/>
      <w:noProof/>
      <w:sz w:val="21"/>
      <w:szCs w:val="24"/>
    </w:rPr>
  </w:style>
  <w:style w:type="paragraph" w:customStyle="1" w:styleId="lunwen1">
    <w:name w:val="lunwen标题1"/>
    <w:basedOn w:val="Heading1"/>
    <w:autoRedefine/>
    <w:rsid w:val="00F46521"/>
    <w:pPr>
      <w:keepNext/>
      <w:keepLines/>
      <w:pageBreakBefore/>
      <w:widowControl w:val="0"/>
      <w:spacing w:before="160" w:beforeAutospacing="0" w:after="160" w:afterAutospacing="0" w:line="578" w:lineRule="auto"/>
      <w:jc w:val="center"/>
    </w:pPr>
    <w:rPr>
      <w:rFonts w:ascii="Times New Roman" w:eastAsia="黑体" w:hAnsi="Times New Roman" w:cs="Times New Roman"/>
      <w:kern w:val="44"/>
      <w:sz w:val="32"/>
      <w:szCs w:val="44"/>
    </w:rPr>
  </w:style>
  <w:style w:type="paragraph" w:customStyle="1" w:styleId="af6">
    <w:name w:val="论文表标题"/>
    <w:basedOn w:val="af2"/>
    <w:rsid w:val="00F46521"/>
  </w:style>
  <w:style w:type="paragraph" w:customStyle="1" w:styleId="TextofReference">
    <w:name w:val="Text of Reference"/>
    <w:rsid w:val="00F46521"/>
    <w:pPr>
      <w:numPr>
        <w:numId w:val="24"/>
      </w:numPr>
      <w:spacing w:line="260" w:lineRule="exact"/>
      <w:jc w:val="both"/>
    </w:pPr>
    <w:rPr>
      <w:rFonts w:ascii="Times New Roman" w:hAnsi="Times New Roman"/>
      <w:sz w:val="15"/>
    </w:rPr>
  </w:style>
  <w:style w:type="paragraph" w:customStyle="1" w:styleId="zx3">
    <w:name w:val="zx3"/>
    <w:basedOn w:val="Heading3"/>
    <w:qFormat/>
    <w:rsid w:val="00F46521"/>
    <w:pPr>
      <w:numPr>
        <w:ilvl w:val="2"/>
        <w:numId w:val="29"/>
      </w:numPr>
      <w:tabs>
        <w:tab w:val="clear" w:pos="720"/>
      </w:tabs>
      <w:spacing w:before="120" w:after="120" w:line="360" w:lineRule="auto"/>
      <w:ind w:left="567" w:firstLine="0"/>
    </w:pPr>
    <w:rPr>
      <w:rFonts w:eastAsia="黑体"/>
      <w:sz w:val="24"/>
    </w:rPr>
  </w:style>
  <w:style w:type="character" w:customStyle="1" w:styleId="zx2Char">
    <w:name w:val="zx2 Char"/>
    <w:link w:val="zx2"/>
    <w:rsid w:val="00F46521"/>
    <w:rPr>
      <w:rFonts w:ascii="Times New Roman" w:eastAsia="黑体" w:hAnsi="Times New Roman"/>
      <w:bCs/>
      <w:kern w:val="2"/>
      <w:sz w:val="28"/>
      <w:szCs w:val="24"/>
    </w:rPr>
  </w:style>
  <w:style w:type="numbering" w:customStyle="1" w:styleId="5">
    <w:name w:val="样式5"/>
    <w:rsid w:val="00F46521"/>
    <w:pPr>
      <w:numPr>
        <w:numId w:val="25"/>
      </w:numPr>
    </w:pPr>
  </w:style>
  <w:style w:type="numbering" w:customStyle="1" w:styleId="6">
    <w:name w:val="样式6"/>
    <w:rsid w:val="00F46521"/>
    <w:pPr>
      <w:numPr>
        <w:numId w:val="26"/>
      </w:numPr>
    </w:pPr>
  </w:style>
  <w:style w:type="numbering" w:customStyle="1" w:styleId="7">
    <w:name w:val="样式7"/>
    <w:rsid w:val="00F46521"/>
    <w:pPr>
      <w:numPr>
        <w:numId w:val="27"/>
      </w:numPr>
    </w:pPr>
  </w:style>
  <w:style w:type="numbering" w:customStyle="1" w:styleId="8">
    <w:name w:val="样式8"/>
    <w:rsid w:val="00F46521"/>
    <w:pPr>
      <w:numPr>
        <w:numId w:val="28"/>
      </w:numPr>
    </w:pPr>
  </w:style>
  <w:style w:type="character" w:customStyle="1" w:styleId="NoSpacingChar">
    <w:name w:val="No Spacing Char"/>
    <w:aliases w:val="无缩进 Char"/>
    <w:link w:val="NoSpacing"/>
    <w:uiPriority w:val="1"/>
    <w:rsid w:val="00F46521"/>
    <w:rPr>
      <w:sz w:val="22"/>
      <w:szCs w:val="22"/>
    </w:rPr>
  </w:style>
  <w:style w:type="paragraph" w:customStyle="1" w:styleId="p17">
    <w:name w:val="p17"/>
    <w:basedOn w:val="Normal"/>
    <w:rsid w:val="00F46521"/>
    <w:pPr>
      <w:spacing w:line="400" w:lineRule="atLeast"/>
      <w:ind w:firstLine="420"/>
    </w:pPr>
    <w:rPr>
      <w:rFonts w:ascii="宋体" w:hAnsi="宋体" w:cs="宋体"/>
    </w:rPr>
  </w:style>
  <w:style w:type="numbering" w:customStyle="1" w:styleId="paper">
    <w:name w:val="paper"/>
    <w:uiPriority w:val="99"/>
    <w:rsid w:val="00F46521"/>
    <w:pPr>
      <w:numPr>
        <w:numId w:val="30"/>
      </w:numPr>
    </w:pPr>
  </w:style>
  <w:style w:type="paragraph" w:customStyle="1" w:styleId="tablecolhead">
    <w:name w:val="table col head"/>
    <w:basedOn w:val="Normal"/>
    <w:rsid w:val="00F46521"/>
    <w:pPr>
      <w:jc w:val="center"/>
    </w:pPr>
    <w:rPr>
      <w:b/>
      <w:bCs/>
      <w:sz w:val="16"/>
      <w:szCs w:val="16"/>
      <w:lang w:eastAsia="en-US"/>
    </w:rPr>
  </w:style>
  <w:style w:type="paragraph" w:customStyle="1" w:styleId="tablecolsubhead">
    <w:name w:val="table col subhead"/>
    <w:basedOn w:val="tablecolhead"/>
    <w:rsid w:val="00F46521"/>
  </w:style>
  <w:style w:type="paragraph" w:customStyle="1" w:styleId="tablecopy">
    <w:name w:val="table copy"/>
    <w:rsid w:val="00F46521"/>
    <w:pPr>
      <w:jc w:val="both"/>
    </w:pPr>
    <w:rPr>
      <w:rFonts w:ascii="Times New Roman" w:hAnsi="Times New Roman"/>
      <w:noProof/>
      <w:sz w:val="16"/>
      <w:szCs w:val="16"/>
      <w:lang w:eastAsia="en-US"/>
    </w:rPr>
  </w:style>
  <w:style w:type="paragraph" w:customStyle="1" w:styleId="p15">
    <w:name w:val="p15"/>
    <w:basedOn w:val="Normal"/>
    <w:rsid w:val="00F46521"/>
    <w:pPr>
      <w:jc w:val="center"/>
    </w:pPr>
    <w:rPr>
      <w:b/>
      <w:bCs/>
      <w:sz w:val="16"/>
      <w:szCs w:val="16"/>
    </w:rPr>
  </w:style>
  <w:style w:type="paragraph" w:customStyle="1" w:styleId="tablehead">
    <w:name w:val="table head"/>
    <w:rsid w:val="00F46521"/>
    <w:pPr>
      <w:spacing w:before="240" w:after="120" w:line="216" w:lineRule="auto"/>
      <w:jc w:val="center"/>
    </w:pPr>
    <w:rPr>
      <w:rFonts w:ascii="Times New Roman" w:hAnsi="Times New Roman"/>
      <w:smallCaps/>
      <w:noProof/>
      <w:sz w:val="16"/>
      <w:szCs w:val="16"/>
      <w:lang w:eastAsia="en-US"/>
    </w:rPr>
  </w:style>
  <w:style w:type="paragraph" w:customStyle="1" w:styleId="Table">
    <w:name w:val="Table"/>
    <w:basedOn w:val="Caption"/>
    <w:link w:val="TableChar"/>
    <w:qFormat/>
    <w:rsid w:val="00F46521"/>
    <w:pPr>
      <w:widowControl w:val="0"/>
      <w:spacing w:beforeLines="0" w:before="0" w:afterLines="0" w:after="0" w:line="360" w:lineRule="auto"/>
    </w:pPr>
    <w:rPr>
      <w:bCs w:val="0"/>
      <w:kern w:val="2"/>
      <w:szCs w:val="21"/>
    </w:rPr>
  </w:style>
  <w:style w:type="character" w:customStyle="1" w:styleId="CaptionChar">
    <w:name w:val="Caption Char"/>
    <w:aliases w:val="4题注 Char"/>
    <w:link w:val="Caption"/>
    <w:rsid w:val="00F46521"/>
    <w:rPr>
      <w:rFonts w:ascii="Times New Roman" w:hAnsi="Times New Roman"/>
      <w:b/>
      <w:bCs/>
      <w:sz w:val="21"/>
      <w:szCs w:val="18"/>
    </w:rPr>
  </w:style>
  <w:style w:type="character" w:customStyle="1" w:styleId="TableChar">
    <w:name w:val="Table Char"/>
    <w:link w:val="Table"/>
    <w:rsid w:val="00F46521"/>
    <w:rPr>
      <w:rFonts w:ascii="Times New Roman" w:hAnsi="Times New Roman"/>
      <w:b/>
      <w:kern w:val="2"/>
      <w:sz w:val="21"/>
      <w:szCs w:val="21"/>
    </w:rPr>
  </w:style>
  <w:style w:type="table" w:styleId="MediumShading1">
    <w:name w:val="Medium Shading 1"/>
    <w:basedOn w:val="TableNormal"/>
    <w:uiPriority w:val="63"/>
    <w:rsid w:val="00F46521"/>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F4652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ps">
    <w:name w:val="hps"/>
    <w:rsid w:val="00F46521"/>
  </w:style>
  <w:style w:type="paragraph" w:styleId="Revision">
    <w:name w:val="Revision"/>
    <w:hidden/>
    <w:uiPriority w:val="99"/>
    <w:unhideWhenUsed/>
    <w:rsid w:val="00811C76"/>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8088">
      <w:bodyDiv w:val="1"/>
      <w:marLeft w:val="0"/>
      <w:marRight w:val="0"/>
      <w:marTop w:val="0"/>
      <w:marBottom w:val="0"/>
      <w:divBdr>
        <w:top w:val="none" w:sz="0" w:space="0" w:color="auto"/>
        <w:left w:val="none" w:sz="0" w:space="0" w:color="auto"/>
        <w:bottom w:val="none" w:sz="0" w:space="0" w:color="auto"/>
        <w:right w:val="none" w:sz="0" w:space="0" w:color="auto"/>
      </w:divBdr>
    </w:div>
    <w:div w:id="76707716">
      <w:bodyDiv w:val="1"/>
      <w:marLeft w:val="0"/>
      <w:marRight w:val="0"/>
      <w:marTop w:val="0"/>
      <w:marBottom w:val="0"/>
      <w:divBdr>
        <w:top w:val="none" w:sz="0" w:space="0" w:color="auto"/>
        <w:left w:val="none" w:sz="0" w:space="0" w:color="auto"/>
        <w:bottom w:val="none" w:sz="0" w:space="0" w:color="auto"/>
        <w:right w:val="none" w:sz="0" w:space="0" w:color="auto"/>
      </w:divBdr>
    </w:div>
    <w:div w:id="92432783">
      <w:bodyDiv w:val="1"/>
      <w:marLeft w:val="0"/>
      <w:marRight w:val="0"/>
      <w:marTop w:val="0"/>
      <w:marBottom w:val="0"/>
      <w:divBdr>
        <w:top w:val="none" w:sz="0" w:space="0" w:color="auto"/>
        <w:left w:val="none" w:sz="0" w:space="0" w:color="auto"/>
        <w:bottom w:val="none" w:sz="0" w:space="0" w:color="auto"/>
        <w:right w:val="none" w:sz="0" w:space="0" w:color="auto"/>
      </w:divBdr>
    </w:div>
    <w:div w:id="105006037">
      <w:bodyDiv w:val="1"/>
      <w:marLeft w:val="0"/>
      <w:marRight w:val="0"/>
      <w:marTop w:val="0"/>
      <w:marBottom w:val="0"/>
      <w:divBdr>
        <w:top w:val="none" w:sz="0" w:space="0" w:color="auto"/>
        <w:left w:val="none" w:sz="0" w:space="0" w:color="auto"/>
        <w:bottom w:val="none" w:sz="0" w:space="0" w:color="auto"/>
        <w:right w:val="none" w:sz="0" w:space="0" w:color="auto"/>
      </w:divBdr>
    </w:div>
    <w:div w:id="580220627">
      <w:bodyDiv w:val="1"/>
      <w:marLeft w:val="0"/>
      <w:marRight w:val="0"/>
      <w:marTop w:val="0"/>
      <w:marBottom w:val="0"/>
      <w:divBdr>
        <w:top w:val="none" w:sz="0" w:space="0" w:color="auto"/>
        <w:left w:val="none" w:sz="0" w:space="0" w:color="auto"/>
        <w:bottom w:val="none" w:sz="0" w:space="0" w:color="auto"/>
        <w:right w:val="none" w:sz="0" w:space="0" w:color="auto"/>
      </w:divBdr>
    </w:div>
    <w:div w:id="787167192">
      <w:bodyDiv w:val="1"/>
      <w:marLeft w:val="0"/>
      <w:marRight w:val="0"/>
      <w:marTop w:val="0"/>
      <w:marBottom w:val="0"/>
      <w:divBdr>
        <w:top w:val="none" w:sz="0" w:space="0" w:color="auto"/>
        <w:left w:val="none" w:sz="0" w:space="0" w:color="auto"/>
        <w:bottom w:val="none" w:sz="0" w:space="0" w:color="auto"/>
        <w:right w:val="none" w:sz="0" w:space="0" w:color="auto"/>
      </w:divBdr>
    </w:div>
    <w:div w:id="952905982">
      <w:bodyDiv w:val="1"/>
      <w:marLeft w:val="0"/>
      <w:marRight w:val="0"/>
      <w:marTop w:val="0"/>
      <w:marBottom w:val="0"/>
      <w:divBdr>
        <w:top w:val="none" w:sz="0" w:space="0" w:color="auto"/>
        <w:left w:val="none" w:sz="0" w:space="0" w:color="auto"/>
        <w:bottom w:val="none" w:sz="0" w:space="0" w:color="auto"/>
        <w:right w:val="none" w:sz="0" w:space="0" w:color="auto"/>
      </w:divBdr>
    </w:div>
    <w:div w:id="1438408051">
      <w:bodyDiv w:val="1"/>
      <w:marLeft w:val="0"/>
      <w:marRight w:val="0"/>
      <w:marTop w:val="0"/>
      <w:marBottom w:val="0"/>
      <w:divBdr>
        <w:top w:val="none" w:sz="0" w:space="0" w:color="auto"/>
        <w:left w:val="none" w:sz="0" w:space="0" w:color="auto"/>
        <w:bottom w:val="none" w:sz="0" w:space="0" w:color="auto"/>
        <w:right w:val="none" w:sz="0" w:space="0" w:color="auto"/>
      </w:divBdr>
    </w:div>
    <w:div w:id="1956788596">
      <w:bodyDiv w:val="1"/>
      <w:marLeft w:val="0"/>
      <w:marRight w:val="0"/>
      <w:marTop w:val="0"/>
      <w:marBottom w:val="0"/>
      <w:divBdr>
        <w:top w:val="none" w:sz="0" w:space="0" w:color="auto"/>
        <w:left w:val="none" w:sz="0" w:space="0" w:color="auto"/>
        <w:bottom w:val="none" w:sz="0" w:space="0" w:color="auto"/>
        <w:right w:val="none" w:sz="0" w:space="0" w:color="auto"/>
      </w:divBdr>
    </w:div>
    <w:div w:id="2143384578">
      <w:bodyDiv w:val="1"/>
      <w:marLeft w:val="0"/>
      <w:marRight w:val="0"/>
      <w:marTop w:val="0"/>
      <w:marBottom w:val="0"/>
      <w:divBdr>
        <w:top w:val="none" w:sz="0" w:space="0" w:color="auto"/>
        <w:left w:val="none" w:sz="0" w:space="0" w:color="auto"/>
        <w:bottom w:val="none" w:sz="0" w:space="0" w:color="auto"/>
        <w:right w:val="none" w:sz="0" w:space="0" w:color="auto"/>
      </w:divBdr>
      <w:divsChild>
        <w:div w:id="56057806">
          <w:marLeft w:val="547"/>
          <w:marRight w:val="0"/>
          <w:marTop w:val="96"/>
          <w:marBottom w:val="0"/>
          <w:divBdr>
            <w:top w:val="none" w:sz="0" w:space="0" w:color="auto"/>
            <w:left w:val="none" w:sz="0" w:space="0" w:color="auto"/>
            <w:bottom w:val="none" w:sz="0" w:space="0" w:color="auto"/>
            <w:right w:val="none" w:sz="0" w:space="0" w:color="auto"/>
          </w:divBdr>
        </w:div>
        <w:div w:id="527911822">
          <w:marLeft w:val="547"/>
          <w:marRight w:val="0"/>
          <w:marTop w:val="96"/>
          <w:marBottom w:val="0"/>
          <w:divBdr>
            <w:top w:val="none" w:sz="0" w:space="0" w:color="auto"/>
            <w:left w:val="none" w:sz="0" w:space="0" w:color="auto"/>
            <w:bottom w:val="none" w:sz="0" w:space="0" w:color="auto"/>
            <w:right w:val="none" w:sz="0" w:space="0" w:color="auto"/>
          </w:divBdr>
        </w:div>
        <w:div w:id="1180466512">
          <w:marLeft w:val="547"/>
          <w:marRight w:val="0"/>
          <w:marTop w:val="96"/>
          <w:marBottom w:val="0"/>
          <w:divBdr>
            <w:top w:val="none" w:sz="0" w:space="0" w:color="auto"/>
            <w:left w:val="none" w:sz="0" w:space="0" w:color="auto"/>
            <w:bottom w:val="none" w:sz="0" w:space="0" w:color="auto"/>
            <w:right w:val="none" w:sz="0" w:space="0" w:color="auto"/>
          </w:divBdr>
        </w:div>
        <w:div w:id="1643345359">
          <w:marLeft w:val="547"/>
          <w:marRight w:val="0"/>
          <w:marTop w:val="96"/>
          <w:marBottom w:val="0"/>
          <w:divBdr>
            <w:top w:val="none" w:sz="0" w:space="0" w:color="auto"/>
            <w:left w:val="none" w:sz="0" w:space="0" w:color="auto"/>
            <w:bottom w:val="none" w:sz="0" w:space="0" w:color="auto"/>
            <w:right w:val="none" w:sz="0" w:space="0" w:color="auto"/>
          </w:divBdr>
        </w:div>
        <w:div w:id="2078091974">
          <w:marLeft w:val="547"/>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B3142-D8A7-1244-9BB6-B0DD7D597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22</Pages>
  <Words>2392</Words>
  <Characters>13636</Characters>
  <Application>Microsoft Macintosh Word</Application>
  <DocSecurity>0</DocSecurity>
  <PresentationFormat/>
  <Lines>113</Lines>
  <Paragraphs>31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中国科学技术大学</vt:lpstr>
    </vt:vector>
  </TitlesOfParts>
  <Manager/>
  <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中国科学技术大学</dc:title>
  <dc:subject/>
  <dc:creator>Leo</dc:creator>
  <cp:keywords/>
  <dc:description/>
  <cp:lastModifiedBy>Microsoft Office 用户</cp:lastModifiedBy>
  <cp:revision>90</cp:revision>
  <dcterms:created xsi:type="dcterms:W3CDTF">2017-04-19T13:21:00Z</dcterms:created>
  <dcterms:modified xsi:type="dcterms:W3CDTF">2017-06-18T12:48:00Z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